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4F46" w14:textId="77777777" w:rsidR="00AE2C77" w:rsidRDefault="00AE2C77" w:rsidP="00CE28CC">
      <w:pPr>
        <w:spacing w:line="360" w:lineRule="auto"/>
        <w:jc w:val="center"/>
        <w:rPr>
          <w:rFonts w:ascii="Times New Roman" w:hAnsi="Times New Roman" w:cs="Times New Roman"/>
          <w:color w:val="1F3864" w:themeColor="accent1" w:themeShade="80"/>
          <w:sz w:val="24"/>
          <w:szCs w:val="24"/>
        </w:rPr>
      </w:pPr>
    </w:p>
    <w:p w14:paraId="46B9EAB7" w14:textId="3DE9F716" w:rsidR="00DF609D" w:rsidRPr="006D6AD6" w:rsidRDefault="00CE28CC" w:rsidP="00CE28CC">
      <w:pPr>
        <w:spacing w:line="360" w:lineRule="auto"/>
        <w:jc w:val="center"/>
        <w:rPr>
          <w:rFonts w:ascii="Times New Roman" w:hAnsi="Times New Roman" w:cs="Times New Roman"/>
          <w:color w:val="1F3864" w:themeColor="accent1" w:themeShade="80"/>
          <w:sz w:val="24"/>
          <w:szCs w:val="24"/>
        </w:rPr>
      </w:pPr>
      <w:r w:rsidRPr="006D6AD6">
        <w:rPr>
          <w:rFonts w:ascii="Times New Roman" w:hAnsi="Times New Roman" w:cs="Times New Roman"/>
          <w:color w:val="1F3864" w:themeColor="accent1" w:themeShade="80"/>
          <w:sz w:val="24"/>
          <w:szCs w:val="24"/>
        </w:rPr>
        <w:t>A Project Report on</w:t>
      </w:r>
    </w:p>
    <w:p w14:paraId="5B44FD01" w14:textId="77777777" w:rsidR="008C01B2" w:rsidRDefault="00CE28CC" w:rsidP="00CE28CC">
      <w:pPr>
        <w:spacing w:line="360" w:lineRule="auto"/>
        <w:jc w:val="center"/>
        <w:rPr>
          <w:rFonts w:ascii="Times New Roman" w:hAnsi="Times New Roman" w:cs="Times New Roman"/>
          <w:b/>
          <w:bCs/>
          <w:color w:val="C45911" w:themeColor="accent2" w:themeShade="BF"/>
          <w:sz w:val="24"/>
          <w:szCs w:val="24"/>
        </w:rPr>
      </w:pPr>
      <w:r w:rsidRPr="006D6AD6">
        <w:rPr>
          <w:rFonts w:ascii="Times New Roman" w:hAnsi="Times New Roman" w:cs="Times New Roman"/>
          <w:b/>
          <w:bCs/>
          <w:color w:val="C45911" w:themeColor="accent2" w:themeShade="BF"/>
          <w:sz w:val="24"/>
          <w:szCs w:val="24"/>
        </w:rPr>
        <w:t xml:space="preserve">EXPLORATORY DATA ANALYSIS ON OTT MEDIA </w:t>
      </w:r>
    </w:p>
    <w:p w14:paraId="00FEA722" w14:textId="6666A4AF" w:rsidR="00CE28CC" w:rsidRPr="006D6AD6" w:rsidRDefault="00CE28CC" w:rsidP="00CE28CC">
      <w:pPr>
        <w:spacing w:line="360" w:lineRule="auto"/>
        <w:jc w:val="center"/>
        <w:rPr>
          <w:rFonts w:ascii="Times New Roman" w:hAnsi="Times New Roman" w:cs="Times New Roman"/>
          <w:b/>
          <w:bCs/>
          <w:color w:val="C45911" w:themeColor="accent2" w:themeShade="BF"/>
          <w:sz w:val="24"/>
          <w:szCs w:val="24"/>
        </w:rPr>
      </w:pPr>
      <w:r w:rsidRPr="006D6AD6">
        <w:rPr>
          <w:rFonts w:ascii="Times New Roman" w:hAnsi="Times New Roman" w:cs="Times New Roman"/>
          <w:b/>
          <w:bCs/>
          <w:color w:val="C45911" w:themeColor="accent2" w:themeShade="BF"/>
          <w:sz w:val="24"/>
          <w:szCs w:val="24"/>
        </w:rPr>
        <w:t xml:space="preserve">USING </w:t>
      </w:r>
      <w:r w:rsidR="00C03CEE">
        <w:rPr>
          <w:rFonts w:ascii="Times New Roman" w:hAnsi="Times New Roman" w:cs="Times New Roman"/>
          <w:b/>
          <w:bCs/>
          <w:color w:val="C45911" w:themeColor="accent2" w:themeShade="BF"/>
          <w:sz w:val="24"/>
          <w:szCs w:val="24"/>
        </w:rPr>
        <w:t>ML TOOL</w:t>
      </w:r>
    </w:p>
    <w:p w14:paraId="3B6A9E6E" w14:textId="589804F6" w:rsidR="00CE28CC" w:rsidRPr="00D7189C" w:rsidRDefault="00CE28CC" w:rsidP="00CE28CC">
      <w:pPr>
        <w:spacing w:line="360" w:lineRule="auto"/>
        <w:jc w:val="center"/>
        <w:rPr>
          <w:rFonts w:ascii="Times New Roman" w:hAnsi="Times New Roman" w:cs="Times New Roman"/>
          <w:b/>
          <w:bCs/>
          <w:color w:val="7030A0"/>
          <w:sz w:val="24"/>
          <w:szCs w:val="24"/>
        </w:rPr>
      </w:pPr>
      <w:r w:rsidRPr="00D7189C">
        <w:rPr>
          <w:rFonts w:ascii="Times New Roman" w:hAnsi="Times New Roman" w:cs="Times New Roman"/>
          <w:b/>
          <w:bCs/>
          <w:color w:val="7030A0"/>
          <w:sz w:val="24"/>
          <w:szCs w:val="24"/>
        </w:rPr>
        <w:t>Submitted to</w:t>
      </w:r>
    </w:p>
    <w:p w14:paraId="70CCAC1B" w14:textId="0A97BB63" w:rsidR="00CE28CC" w:rsidRDefault="00CE28CC" w:rsidP="00CE28CC">
      <w:pPr>
        <w:spacing w:line="360" w:lineRule="auto"/>
        <w:jc w:val="center"/>
        <w:rPr>
          <w:rFonts w:ascii="Times New Roman" w:hAnsi="Times New Roman" w:cs="Times New Roman"/>
          <w:noProof/>
          <w:sz w:val="24"/>
          <w:szCs w:val="24"/>
        </w:rPr>
      </w:pPr>
      <w:r w:rsidRPr="00CE28CC">
        <w:rPr>
          <w:rFonts w:ascii="Times New Roman" w:hAnsi="Times New Roman" w:cs="Times New Roman"/>
          <w:noProof/>
          <w:sz w:val="24"/>
          <w:szCs w:val="24"/>
        </w:rPr>
        <w:drawing>
          <wp:inline distT="0" distB="0" distL="0" distR="0" wp14:anchorId="4373E0FF" wp14:editId="39F68CE5">
            <wp:extent cx="707647" cy="679836"/>
            <wp:effectExtent l="0" t="0" r="0" b="6350"/>
            <wp:docPr id="927730678" name="Picture 927730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30678" name="Picture 9277306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7647" cy="679836"/>
                    </a:xfrm>
                    <a:prstGeom prst="rect">
                      <a:avLst/>
                    </a:prstGeom>
                  </pic:spPr>
                </pic:pic>
              </a:graphicData>
            </a:graphic>
          </wp:inline>
        </w:drawing>
      </w:r>
    </w:p>
    <w:p w14:paraId="22FD1FB0" w14:textId="1031DD0E" w:rsidR="00CE28CC" w:rsidRPr="006D6AD6" w:rsidRDefault="00CE28CC" w:rsidP="00CE28CC">
      <w:pPr>
        <w:spacing w:line="360" w:lineRule="auto"/>
        <w:jc w:val="center"/>
        <w:rPr>
          <w:rFonts w:ascii="Times New Roman" w:hAnsi="Times New Roman" w:cs="Times New Roman"/>
          <w:b/>
          <w:bCs/>
          <w:noProof/>
          <w:color w:val="1F3864" w:themeColor="accent1" w:themeShade="80"/>
          <w:sz w:val="24"/>
          <w:szCs w:val="24"/>
        </w:rPr>
      </w:pPr>
      <w:r w:rsidRPr="006D6AD6">
        <w:rPr>
          <w:rFonts w:ascii="Times New Roman" w:hAnsi="Times New Roman" w:cs="Times New Roman"/>
          <w:b/>
          <w:bCs/>
          <w:noProof/>
          <w:color w:val="1F3864" w:themeColor="accent1" w:themeShade="80"/>
          <w:sz w:val="24"/>
          <w:szCs w:val="24"/>
        </w:rPr>
        <w:t>SR</w:t>
      </w:r>
      <w:r w:rsidR="00AD48CD" w:rsidRPr="006D6AD6">
        <w:rPr>
          <w:rFonts w:ascii="Times New Roman" w:hAnsi="Times New Roman" w:cs="Times New Roman"/>
          <w:b/>
          <w:bCs/>
          <w:noProof/>
          <w:color w:val="1F3864" w:themeColor="accent1" w:themeShade="80"/>
          <w:sz w:val="24"/>
          <w:szCs w:val="24"/>
        </w:rPr>
        <w:t xml:space="preserve">I </w:t>
      </w:r>
      <w:r w:rsidRPr="006D6AD6">
        <w:rPr>
          <w:rFonts w:ascii="Times New Roman" w:hAnsi="Times New Roman" w:cs="Times New Roman"/>
          <w:b/>
          <w:bCs/>
          <w:noProof/>
          <w:color w:val="1F3864" w:themeColor="accent1" w:themeShade="80"/>
          <w:sz w:val="24"/>
          <w:szCs w:val="24"/>
        </w:rPr>
        <w:t>PADMAVATHI MAHILA VISVAVIDYALAYAM,TIRUPATI</w:t>
      </w:r>
    </w:p>
    <w:p w14:paraId="63708B9F" w14:textId="29F7BA68" w:rsidR="00CE28CC" w:rsidRPr="006D6AD6" w:rsidRDefault="00AD48CD" w:rsidP="00CE28CC">
      <w:pPr>
        <w:spacing w:line="360" w:lineRule="auto"/>
        <w:jc w:val="center"/>
        <w:rPr>
          <w:rFonts w:ascii="Times New Roman" w:hAnsi="Times New Roman" w:cs="Times New Roman"/>
          <w:noProof/>
          <w:color w:val="C00000"/>
          <w:sz w:val="24"/>
          <w:szCs w:val="24"/>
          <w:u w:val="single"/>
        </w:rPr>
      </w:pPr>
      <w:r w:rsidRPr="006D6AD6">
        <w:rPr>
          <w:rFonts w:ascii="Times New Roman" w:hAnsi="Times New Roman" w:cs="Times New Roman"/>
          <w:noProof/>
          <w:color w:val="C00000"/>
          <w:sz w:val="24"/>
          <w:szCs w:val="24"/>
          <w:u w:val="single"/>
        </w:rPr>
        <w:t>For partial fulfillment of M.Sc Statistics</w:t>
      </w:r>
    </w:p>
    <w:p w14:paraId="4AB7A314" w14:textId="7825960C" w:rsidR="00AD48CD" w:rsidRDefault="00AD48CD" w:rsidP="00CE28CC">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Submitted by</w:t>
      </w:r>
    </w:p>
    <w:p w14:paraId="5AC0B3BC" w14:textId="65105C38" w:rsidR="00B542B9" w:rsidRDefault="00B542B9" w:rsidP="00B542B9">
      <w:pPr>
        <w:spacing w:line="276" w:lineRule="auto"/>
        <w:ind w:left="2880"/>
        <w:rPr>
          <w:rFonts w:ascii="Times New Roman" w:hAnsi="Times New Roman" w:cs="Times New Roman"/>
          <w:noProof/>
          <w:color w:val="990099"/>
          <w:sz w:val="24"/>
          <w:szCs w:val="24"/>
        </w:rPr>
      </w:pPr>
      <w:r>
        <w:rPr>
          <w:rFonts w:ascii="Times New Roman" w:hAnsi="Times New Roman" w:cs="Times New Roman"/>
          <w:noProof/>
          <w:color w:val="990099"/>
          <w:sz w:val="24"/>
          <w:szCs w:val="24"/>
        </w:rPr>
        <w:t xml:space="preserve">  </w:t>
      </w:r>
      <w:r>
        <w:rPr>
          <w:rFonts w:ascii="Times New Roman" w:hAnsi="Times New Roman" w:cs="Times New Roman"/>
          <w:noProof/>
          <w:color w:val="990099"/>
          <w:sz w:val="24"/>
          <w:szCs w:val="24"/>
        </w:rPr>
        <w:tab/>
        <w:t xml:space="preserve">  </w:t>
      </w:r>
      <w:r w:rsidR="00AD48CD" w:rsidRPr="006D6AD6">
        <w:rPr>
          <w:rFonts w:ascii="Times New Roman" w:hAnsi="Times New Roman" w:cs="Times New Roman"/>
          <w:noProof/>
          <w:color w:val="990099"/>
          <w:sz w:val="24"/>
          <w:szCs w:val="24"/>
        </w:rPr>
        <w:t>P</w:t>
      </w:r>
      <w:r w:rsidR="005D4B14">
        <w:rPr>
          <w:rFonts w:ascii="Times New Roman" w:hAnsi="Times New Roman" w:cs="Times New Roman"/>
          <w:noProof/>
          <w:color w:val="990099"/>
          <w:sz w:val="24"/>
          <w:szCs w:val="24"/>
        </w:rPr>
        <w:t xml:space="preserve">ONAKALAPALLI </w:t>
      </w:r>
      <w:r w:rsidR="00AD48CD" w:rsidRPr="006D6AD6">
        <w:rPr>
          <w:rFonts w:ascii="Times New Roman" w:hAnsi="Times New Roman" w:cs="Times New Roman"/>
          <w:noProof/>
          <w:color w:val="990099"/>
          <w:sz w:val="24"/>
          <w:szCs w:val="24"/>
        </w:rPr>
        <w:t>SRAVANI</w:t>
      </w:r>
    </w:p>
    <w:p w14:paraId="56FA183E" w14:textId="5B17BC89" w:rsidR="00AD48CD" w:rsidRPr="006D6AD6" w:rsidRDefault="00B542B9" w:rsidP="00B542B9">
      <w:pPr>
        <w:spacing w:line="276" w:lineRule="auto"/>
        <w:ind w:left="2880"/>
        <w:rPr>
          <w:rFonts w:ascii="Times New Roman" w:hAnsi="Times New Roman" w:cs="Times New Roman"/>
          <w:noProof/>
          <w:color w:val="990099"/>
          <w:sz w:val="24"/>
          <w:szCs w:val="24"/>
        </w:rPr>
      </w:pPr>
      <w:r>
        <w:rPr>
          <w:rFonts w:ascii="Times New Roman" w:hAnsi="Times New Roman" w:cs="Times New Roman"/>
          <w:noProof/>
          <w:color w:val="990099"/>
          <w:sz w:val="24"/>
          <w:szCs w:val="24"/>
        </w:rPr>
        <w:t xml:space="preserve">             </w:t>
      </w:r>
      <w:r w:rsidR="005F4A61">
        <w:rPr>
          <w:rFonts w:ascii="Times New Roman" w:hAnsi="Times New Roman" w:cs="Times New Roman"/>
          <w:noProof/>
          <w:color w:val="990099"/>
          <w:sz w:val="24"/>
          <w:szCs w:val="24"/>
        </w:rPr>
        <w:t xml:space="preserve"> </w:t>
      </w:r>
      <w:r w:rsidR="00AD48CD" w:rsidRPr="006D6AD6">
        <w:rPr>
          <w:rFonts w:ascii="Times New Roman" w:hAnsi="Times New Roman" w:cs="Times New Roman"/>
          <w:noProof/>
          <w:color w:val="990099"/>
          <w:sz w:val="24"/>
          <w:szCs w:val="24"/>
        </w:rPr>
        <w:t>P</w:t>
      </w:r>
      <w:r w:rsidR="00613D18">
        <w:rPr>
          <w:rFonts w:ascii="Times New Roman" w:hAnsi="Times New Roman" w:cs="Times New Roman"/>
          <w:noProof/>
          <w:color w:val="990099"/>
          <w:sz w:val="24"/>
          <w:szCs w:val="24"/>
        </w:rPr>
        <w:t>.</w:t>
      </w:r>
      <w:r w:rsidR="00AD48CD" w:rsidRPr="006D6AD6">
        <w:rPr>
          <w:rFonts w:ascii="Times New Roman" w:hAnsi="Times New Roman" w:cs="Times New Roman"/>
          <w:noProof/>
          <w:color w:val="990099"/>
          <w:sz w:val="24"/>
          <w:szCs w:val="24"/>
        </w:rPr>
        <w:t>MOUNIKA</w:t>
      </w:r>
    </w:p>
    <w:p w14:paraId="5D928861" w14:textId="4C7343C6" w:rsidR="00AD48CD" w:rsidRPr="006D6AD6" w:rsidRDefault="005F4A61" w:rsidP="005F4A61">
      <w:pPr>
        <w:spacing w:line="276" w:lineRule="auto"/>
        <w:ind w:left="2880"/>
        <w:rPr>
          <w:rFonts w:ascii="Times New Roman" w:hAnsi="Times New Roman" w:cs="Times New Roman"/>
          <w:noProof/>
          <w:color w:val="990099"/>
          <w:sz w:val="24"/>
          <w:szCs w:val="24"/>
        </w:rPr>
      </w:pPr>
      <w:r>
        <w:rPr>
          <w:rFonts w:ascii="Times New Roman" w:hAnsi="Times New Roman" w:cs="Times New Roman"/>
          <w:noProof/>
          <w:color w:val="990099"/>
          <w:sz w:val="24"/>
          <w:szCs w:val="24"/>
        </w:rPr>
        <w:t xml:space="preserve">   </w:t>
      </w:r>
      <w:r w:rsidR="00B542B9">
        <w:rPr>
          <w:rFonts w:ascii="Times New Roman" w:hAnsi="Times New Roman" w:cs="Times New Roman"/>
          <w:noProof/>
          <w:color w:val="990099"/>
          <w:sz w:val="24"/>
          <w:szCs w:val="24"/>
        </w:rPr>
        <w:tab/>
      </w:r>
      <w:r>
        <w:rPr>
          <w:rFonts w:ascii="Times New Roman" w:hAnsi="Times New Roman" w:cs="Times New Roman"/>
          <w:noProof/>
          <w:color w:val="990099"/>
          <w:sz w:val="24"/>
          <w:szCs w:val="24"/>
        </w:rPr>
        <w:t xml:space="preserve">  </w:t>
      </w:r>
      <w:r w:rsidR="00AD48CD" w:rsidRPr="006D6AD6">
        <w:rPr>
          <w:rFonts w:ascii="Times New Roman" w:hAnsi="Times New Roman" w:cs="Times New Roman"/>
          <w:noProof/>
          <w:color w:val="990099"/>
          <w:sz w:val="24"/>
          <w:szCs w:val="24"/>
        </w:rPr>
        <w:t>R.JAYASRI</w:t>
      </w:r>
    </w:p>
    <w:p w14:paraId="758CF69B" w14:textId="16F19529" w:rsidR="00AD48CD" w:rsidRPr="006D6AD6" w:rsidRDefault="00B542B9" w:rsidP="00B542B9">
      <w:pPr>
        <w:spacing w:line="276" w:lineRule="auto"/>
        <w:ind w:firstLine="720"/>
        <w:jc w:val="center"/>
        <w:rPr>
          <w:rFonts w:ascii="Times New Roman" w:hAnsi="Times New Roman" w:cs="Times New Roman"/>
          <w:noProof/>
          <w:color w:val="990099"/>
          <w:sz w:val="24"/>
          <w:szCs w:val="24"/>
        </w:rPr>
      </w:pPr>
      <w:r>
        <w:rPr>
          <w:rFonts w:ascii="Times New Roman" w:hAnsi="Times New Roman" w:cs="Times New Roman"/>
          <w:noProof/>
          <w:color w:val="990099"/>
          <w:sz w:val="24"/>
          <w:szCs w:val="24"/>
        </w:rPr>
        <w:t xml:space="preserve">     </w:t>
      </w:r>
      <w:r w:rsidR="00AD48CD" w:rsidRPr="006D6AD6">
        <w:rPr>
          <w:rFonts w:ascii="Times New Roman" w:hAnsi="Times New Roman" w:cs="Times New Roman"/>
          <w:noProof/>
          <w:color w:val="990099"/>
          <w:sz w:val="24"/>
          <w:szCs w:val="24"/>
        </w:rPr>
        <w:t>SAI SRI PRAVALLIKA.D</w:t>
      </w:r>
    </w:p>
    <w:p w14:paraId="0813F351" w14:textId="56E70DF7" w:rsidR="00AD48CD" w:rsidRPr="006D6AD6" w:rsidRDefault="00B542B9" w:rsidP="00B542B9">
      <w:pPr>
        <w:spacing w:line="276" w:lineRule="auto"/>
        <w:ind w:left="2880"/>
        <w:rPr>
          <w:rFonts w:ascii="Times New Roman" w:hAnsi="Times New Roman" w:cs="Times New Roman"/>
          <w:noProof/>
          <w:color w:val="990099"/>
          <w:sz w:val="24"/>
          <w:szCs w:val="24"/>
        </w:rPr>
      </w:pPr>
      <w:r>
        <w:rPr>
          <w:rFonts w:ascii="Times New Roman" w:hAnsi="Times New Roman" w:cs="Times New Roman"/>
          <w:noProof/>
          <w:color w:val="990099"/>
          <w:sz w:val="24"/>
          <w:szCs w:val="24"/>
        </w:rPr>
        <w:t xml:space="preserve">             </w:t>
      </w:r>
      <w:r w:rsidR="00AD48CD" w:rsidRPr="006D6AD6">
        <w:rPr>
          <w:rFonts w:ascii="Times New Roman" w:hAnsi="Times New Roman" w:cs="Times New Roman"/>
          <w:noProof/>
          <w:color w:val="990099"/>
          <w:sz w:val="24"/>
          <w:szCs w:val="24"/>
        </w:rPr>
        <w:t>V</w:t>
      </w:r>
      <w:r w:rsidR="00893725">
        <w:rPr>
          <w:rFonts w:ascii="Times New Roman" w:hAnsi="Times New Roman" w:cs="Times New Roman"/>
          <w:noProof/>
          <w:color w:val="990099"/>
          <w:sz w:val="24"/>
          <w:szCs w:val="24"/>
        </w:rPr>
        <w:t>ELASIRI</w:t>
      </w:r>
      <w:r w:rsidR="00AD48CD" w:rsidRPr="006D6AD6">
        <w:rPr>
          <w:rFonts w:ascii="Times New Roman" w:hAnsi="Times New Roman" w:cs="Times New Roman"/>
          <w:noProof/>
          <w:color w:val="990099"/>
          <w:sz w:val="24"/>
          <w:szCs w:val="24"/>
        </w:rPr>
        <w:t>HARIKA</w:t>
      </w:r>
    </w:p>
    <w:p w14:paraId="2365CF12" w14:textId="62906006" w:rsidR="00AD48CD" w:rsidRDefault="00B542B9" w:rsidP="00B542B9">
      <w:pPr>
        <w:spacing w:line="276" w:lineRule="auto"/>
        <w:ind w:left="2880"/>
        <w:rPr>
          <w:rFonts w:ascii="Times New Roman" w:hAnsi="Times New Roman" w:cs="Times New Roman"/>
          <w:noProof/>
          <w:color w:val="990099"/>
          <w:sz w:val="24"/>
          <w:szCs w:val="24"/>
        </w:rPr>
      </w:pPr>
      <w:r>
        <w:rPr>
          <w:rFonts w:ascii="Times New Roman" w:hAnsi="Times New Roman" w:cs="Times New Roman"/>
          <w:noProof/>
          <w:color w:val="990099"/>
          <w:sz w:val="24"/>
          <w:szCs w:val="24"/>
        </w:rPr>
        <w:t xml:space="preserve">             </w:t>
      </w:r>
      <w:r w:rsidR="00AD48CD" w:rsidRPr="006D6AD6">
        <w:rPr>
          <w:rFonts w:ascii="Times New Roman" w:hAnsi="Times New Roman" w:cs="Times New Roman"/>
          <w:noProof/>
          <w:color w:val="990099"/>
          <w:sz w:val="24"/>
          <w:szCs w:val="24"/>
        </w:rPr>
        <w:t>V</w:t>
      </w:r>
      <w:r w:rsidR="00893725">
        <w:rPr>
          <w:rFonts w:ascii="Times New Roman" w:hAnsi="Times New Roman" w:cs="Times New Roman"/>
          <w:noProof/>
          <w:color w:val="990099"/>
          <w:sz w:val="24"/>
          <w:szCs w:val="24"/>
        </w:rPr>
        <w:t xml:space="preserve">UNTLA </w:t>
      </w:r>
      <w:r w:rsidR="00AD48CD" w:rsidRPr="006D6AD6">
        <w:rPr>
          <w:rFonts w:ascii="Times New Roman" w:hAnsi="Times New Roman" w:cs="Times New Roman"/>
          <w:noProof/>
          <w:color w:val="990099"/>
          <w:sz w:val="24"/>
          <w:szCs w:val="24"/>
        </w:rPr>
        <w:t>SANDHYA</w:t>
      </w:r>
    </w:p>
    <w:p w14:paraId="535BF512" w14:textId="253AB64C" w:rsidR="00A1623C" w:rsidRPr="006D6AD6" w:rsidRDefault="00B542B9" w:rsidP="00B542B9">
      <w:pPr>
        <w:spacing w:line="276" w:lineRule="auto"/>
        <w:ind w:left="2880"/>
        <w:rPr>
          <w:rFonts w:ascii="Times New Roman" w:hAnsi="Times New Roman" w:cs="Times New Roman"/>
          <w:noProof/>
          <w:color w:val="990099"/>
          <w:sz w:val="24"/>
          <w:szCs w:val="24"/>
        </w:rPr>
      </w:pPr>
      <w:r>
        <w:rPr>
          <w:rFonts w:ascii="Times New Roman" w:hAnsi="Times New Roman" w:cs="Times New Roman"/>
          <w:noProof/>
          <w:color w:val="990099"/>
          <w:sz w:val="24"/>
          <w:szCs w:val="24"/>
        </w:rPr>
        <w:t xml:space="preserve">             </w:t>
      </w:r>
      <w:r w:rsidR="002507A8">
        <w:rPr>
          <w:rFonts w:ascii="Times New Roman" w:hAnsi="Times New Roman" w:cs="Times New Roman"/>
          <w:noProof/>
          <w:color w:val="990099"/>
          <w:sz w:val="24"/>
          <w:szCs w:val="24"/>
        </w:rPr>
        <w:t>P.BHAVYA</w:t>
      </w:r>
    </w:p>
    <w:p w14:paraId="5CF85866" w14:textId="687D302E" w:rsidR="00AD48CD" w:rsidRPr="006D6AD6" w:rsidRDefault="00AD48CD" w:rsidP="00CE28CC">
      <w:pPr>
        <w:spacing w:line="360" w:lineRule="auto"/>
        <w:jc w:val="center"/>
        <w:rPr>
          <w:rFonts w:ascii="Times New Roman" w:hAnsi="Times New Roman" w:cs="Times New Roman"/>
          <w:b/>
          <w:bCs/>
          <w:noProof/>
          <w:color w:val="2E74B5" w:themeColor="accent5" w:themeShade="BF"/>
          <w:sz w:val="24"/>
          <w:szCs w:val="24"/>
        </w:rPr>
      </w:pPr>
      <w:r w:rsidRPr="006D6AD6">
        <w:rPr>
          <w:rFonts w:ascii="Times New Roman" w:hAnsi="Times New Roman" w:cs="Times New Roman"/>
          <w:b/>
          <w:bCs/>
          <w:noProof/>
          <w:color w:val="2E74B5" w:themeColor="accent5" w:themeShade="BF"/>
          <w:sz w:val="24"/>
          <w:szCs w:val="24"/>
        </w:rPr>
        <w:t>Under the Guidance of</w:t>
      </w:r>
    </w:p>
    <w:p w14:paraId="6270B7F3" w14:textId="50147120" w:rsidR="00AD48CD" w:rsidRDefault="00AD48CD" w:rsidP="00CE28CC">
      <w:pPr>
        <w:spacing w:line="360" w:lineRule="auto"/>
        <w:jc w:val="center"/>
        <w:rPr>
          <w:rFonts w:ascii="Times New Roman" w:hAnsi="Times New Roman" w:cs="Times New Roman"/>
          <w:noProof/>
          <w:sz w:val="24"/>
          <w:szCs w:val="24"/>
        </w:rPr>
      </w:pPr>
      <w:r w:rsidRPr="006D6AD6">
        <w:rPr>
          <w:rFonts w:ascii="Times New Roman" w:hAnsi="Times New Roman" w:cs="Times New Roman"/>
          <w:noProof/>
          <w:color w:val="FF0000"/>
          <w:sz w:val="24"/>
          <w:szCs w:val="24"/>
        </w:rPr>
        <w:t>Ms. A. V</w:t>
      </w:r>
      <w:r w:rsidR="006D6AD6" w:rsidRPr="006D6AD6">
        <w:rPr>
          <w:rFonts w:ascii="Times New Roman" w:hAnsi="Times New Roman" w:cs="Times New Roman"/>
          <w:noProof/>
          <w:color w:val="FF0000"/>
          <w:sz w:val="24"/>
          <w:szCs w:val="24"/>
        </w:rPr>
        <w:t xml:space="preserve">ANI </w:t>
      </w:r>
      <w:r w:rsidRPr="006D6AD6">
        <w:rPr>
          <w:rFonts w:ascii="Times New Roman" w:hAnsi="Times New Roman" w:cs="Times New Roman"/>
          <w:noProof/>
          <w:color w:val="FF0000"/>
          <w:sz w:val="24"/>
          <w:szCs w:val="24"/>
        </w:rPr>
        <w:t>M.Sc</w:t>
      </w:r>
      <w:r w:rsidR="00C64503">
        <w:rPr>
          <w:rFonts w:ascii="Times New Roman" w:hAnsi="Times New Roman" w:cs="Times New Roman"/>
          <w:noProof/>
          <w:color w:val="FF0000"/>
          <w:sz w:val="24"/>
          <w:szCs w:val="24"/>
        </w:rPr>
        <w:t>.,</w:t>
      </w:r>
    </w:p>
    <w:p w14:paraId="6FB116BF" w14:textId="0534051F" w:rsidR="00AD48CD" w:rsidRPr="006D6AD6" w:rsidRDefault="00AD48CD" w:rsidP="00CE28CC">
      <w:pPr>
        <w:spacing w:line="360" w:lineRule="auto"/>
        <w:jc w:val="center"/>
        <w:rPr>
          <w:rFonts w:ascii="Times New Roman" w:hAnsi="Times New Roman" w:cs="Times New Roman"/>
          <w:b/>
          <w:bCs/>
          <w:noProof/>
          <w:color w:val="002060"/>
          <w:sz w:val="24"/>
          <w:szCs w:val="24"/>
        </w:rPr>
      </w:pPr>
      <w:r w:rsidRPr="006D6AD6">
        <w:rPr>
          <w:rFonts w:ascii="Times New Roman" w:hAnsi="Times New Roman" w:cs="Times New Roman"/>
          <w:b/>
          <w:bCs/>
          <w:noProof/>
          <w:color w:val="002060"/>
          <w:sz w:val="24"/>
          <w:szCs w:val="24"/>
        </w:rPr>
        <w:t>DEPARTMENT OF STATISTICS</w:t>
      </w:r>
    </w:p>
    <w:p w14:paraId="319E5FD7" w14:textId="77777777" w:rsidR="00AD48CD" w:rsidRPr="00D7189C" w:rsidRDefault="00AD48CD" w:rsidP="00AD48CD">
      <w:pPr>
        <w:spacing w:line="360" w:lineRule="auto"/>
        <w:jc w:val="center"/>
        <w:rPr>
          <w:rFonts w:cstheme="minorHAnsi"/>
          <w:b/>
          <w:bCs/>
          <w:noProof/>
          <w:color w:val="2F5496" w:themeColor="accent1" w:themeShade="BF"/>
          <w:sz w:val="28"/>
          <w:szCs w:val="28"/>
        </w:rPr>
      </w:pPr>
      <w:r w:rsidRPr="00D7189C">
        <w:rPr>
          <w:rFonts w:cstheme="minorHAnsi"/>
          <w:b/>
          <w:bCs/>
          <w:noProof/>
          <w:color w:val="2F5496" w:themeColor="accent1" w:themeShade="BF"/>
          <w:sz w:val="28"/>
          <w:szCs w:val="28"/>
        </w:rPr>
        <w:t>SRI PADMAVATHI MAHILA VISVAVIDYALAYAM,</w:t>
      </w:r>
    </w:p>
    <w:p w14:paraId="76B0CDBA" w14:textId="3C479514" w:rsidR="000B7964" w:rsidRDefault="00AD48CD" w:rsidP="00AD48CD">
      <w:pPr>
        <w:spacing w:line="360" w:lineRule="auto"/>
        <w:jc w:val="center"/>
        <w:rPr>
          <w:rFonts w:cstheme="minorHAnsi"/>
          <w:b/>
          <w:bCs/>
          <w:noProof/>
          <w:color w:val="2F5496" w:themeColor="accent1" w:themeShade="BF"/>
          <w:sz w:val="28"/>
          <w:szCs w:val="28"/>
        </w:rPr>
      </w:pPr>
      <w:r w:rsidRPr="00D7189C">
        <w:rPr>
          <w:rFonts w:cstheme="minorHAnsi"/>
          <w:b/>
          <w:bCs/>
          <w:noProof/>
          <w:color w:val="2F5496" w:themeColor="accent1" w:themeShade="BF"/>
          <w:sz w:val="28"/>
          <w:szCs w:val="28"/>
        </w:rPr>
        <w:t>TIRUPATI</w:t>
      </w:r>
    </w:p>
    <w:p w14:paraId="57A45833" w14:textId="7D8875A6" w:rsidR="00AA252C" w:rsidRDefault="00AA252C" w:rsidP="00AD48CD">
      <w:pPr>
        <w:spacing w:line="360" w:lineRule="auto"/>
        <w:jc w:val="center"/>
        <w:rPr>
          <w:rFonts w:cstheme="minorHAnsi"/>
          <w:b/>
          <w:bCs/>
          <w:noProof/>
          <w:color w:val="2F5496" w:themeColor="accent1" w:themeShade="BF"/>
          <w:sz w:val="28"/>
          <w:szCs w:val="28"/>
        </w:rPr>
      </w:pPr>
      <w:r>
        <w:rPr>
          <w:rFonts w:cstheme="minorHAnsi"/>
          <w:b/>
          <w:bCs/>
          <w:noProof/>
          <w:color w:val="2F5496" w:themeColor="accent1" w:themeShade="BF"/>
          <w:sz w:val="28"/>
          <w:szCs w:val="28"/>
        </w:rPr>
        <w:t>OCTOBER,2023</w:t>
      </w:r>
    </w:p>
    <w:p w14:paraId="12395391" w14:textId="3159071F" w:rsidR="00AD48CD" w:rsidRDefault="000B7964" w:rsidP="00E72FD1">
      <w:pPr>
        <w:rPr>
          <w:rFonts w:cstheme="minorHAnsi"/>
          <w:b/>
          <w:bCs/>
          <w:noProof/>
          <w:color w:val="2F5496" w:themeColor="accent1" w:themeShade="BF"/>
          <w:sz w:val="28"/>
          <w:szCs w:val="28"/>
        </w:rPr>
      </w:pPr>
      <w:r>
        <w:rPr>
          <w:rFonts w:cstheme="minorHAnsi"/>
          <w:b/>
          <w:bCs/>
          <w:noProof/>
          <w:color w:val="2F5496" w:themeColor="accent1" w:themeShade="BF"/>
          <w:sz w:val="28"/>
          <w:szCs w:val="28"/>
        </w:rPr>
        <w:br w:type="page"/>
      </w:r>
    </w:p>
    <w:p w14:paraId="3721699D" w14:textId="3FDCF4F6" w:rsidR="00E72FD1" w:rsidRPr="003B2862" w:rsidRDefault="00EB64B4" w:rsidP="00FB3E57">
      <w:pPr>
        <w:spacing w:line="360" w:lineRule="auto"/>
        <w:jc w:val="center"/>
        <w:rPr>
          <w:rFonts w:ascii="Times New Roman" w:hAnsi="Times New Roman" w:cs="Times New Roman"/>
          <w:b/>
          <w:bCs/>
          <w:noProof/>
          <w:color w:val="525252" w:themeColor="accent3" w:themeShade="80"/>
          <w:sz w:val="28"/>
          <w:szCs w:val="28"/>
          <w:u w:val="single"/>
        </w:rPr>
      </w:pPr>
      <w:bookmarkStart w:id="0" w:name="_Hlk147079187"/>
      <w:r w:rsidRPr="003B2862">
        <w:rPr>
          <w:rFonts w:ascii="Times New Roman" w:hAnsi="Times New Roman" w:cs="Times New Roman"/>
          <w:b/>
          <w:bCs/>
          <w:noProof/>
          <w:color w:val="525252" w:themeColor="accent3" w:themeShade="80"/>
          <w:sz w:val="28"/>
          <w:szCs w:val="28"/>
          <w:u w:val="single"/>
        </w:rPr>
        <w:lastRenderedPageBreak/>
        <w:t>CERTIFI</w:t>
      </w:r>
      <w:r w:rsidR="00274FB1" w:rsidRPr="003B2862">
        <w:rPr>
          <w:rFonts w:ascii="Times New Roman" w:hAnsi="Times New Roman" w:cs="Times New Roman"/>
          <w:b/>
          <w:bCs/>
          <w:noProof/>
          <w:color w:val="525252" w:themeColor="accent3" w:themeShade="80"/>
          <w:sz w:val="28"/>
          <w:szCs w:val="28"/>
          <w:u w:val="single"/>
        </w:rPr>
        <w:t>CA</w:t>
      </w:r>
      <w:r w:rsidRPr="003B2862">
        <w:rPr>
          <w:rFonts w:ascii="Times New Roman" w:hAnsi="Times New Roman" w:cs="Times New Roman"/>
          <w:b/>
          <w:bCs/>
          <w:noProof/>
          <w:color w:val="525252" w:themeColor="accent3" w:themeShade="80"/>
          <w:sz w:val="28"/>
          <w:szCs w:val="28"/>
          <w:u w:val="single"/>
        </w:rPr>
        <w:t>TE</w:t>
      </w:r>
    </w:p>
    <w:p w14:paraId="4FA641CD" w14:textId="0B5DFA6F" w:rsidR="00EB64B4" w:rsidRPr="003B2862" w:rsidRDefault="00EB64B4" w:rsidP="00FB3E57">
      <w:pPr>
        <w:spacing w:line="360" w:lineRule="auto"/>
        <w:jc w:val="center"/>
        <w:rPr>
          <w:rFonts w:ascii="Times New Roman" w:hAnsi="Times New Roman" w:cs="Times New Roman"/>
          <w:noProof/>
          <w:color w:val="2E74B5" w:themeColor="accent5" w:themeShade="BF"/>
          <w:sz w:val="28"/>
          <w:szCs w:val="28"/>
        </w:rPr>
      </w:pPr>
      <w:r w:rsidRPr="003B2862">
        <w:rPr>
          <w:rFonts w:ascii="Times New Roman" w:hAnsi="Times New Roman" w:cs="Times New Roman"/>
          <w:noProof/>
          <w:color w:val="2E74B5" w:themeColor="accent5" w:themeShade="BF"/>
          <w:sz w:val="28"/>
          <w:szCs w:val="28"/>
        </w:rPr>
        <w:t xml:space="preserve">This is to certify </w:t>
      </w:r>
      <w:r w:rsidR="00DB0BCA" w:rsidRPr="003B2862">
        <w:rPr>
          <w:rFonts w:ascii="Times New Roman" w:hAnsi="Times New Roman" w:cs="Times New Roman"/>
          <w:noProof/>
          <w:color w:val="2E74B5" w:themeColor="accent5" w:themeShade="BF"/>
          <w:sz w:val="28"/>
          <w:szCs w:val="28"/>
        </w:rPr>
        <w:t xml:space="preserve">that the project on </w:t>
      </w:r>
      <w:r w:rsidR="00DB0BCA" w:rsidRPr="00B61168">
        <w:rPr>
          <w:rFonts w:ascii="Times New Roman" w:hAnsi="Times New Roman" w:cs="Times New Roman"/>
          <w:b/>
          <w:bCs/>
          <w:noProof/>
          <w:color w:val="C00000"/>
          <w:sz w:val="28"/>
          <w:szCs w:val="28"/>
        </w:rPr>
        <w:t xml:space="preserve">“  EXPLORATORY DATA ANALYSIS </w:t>
      </w:r>
      <w:r w:rsidR="00B671E5" w:rsidRPr="00B61168">
        <w:rPr>
          <w:rFonts w:ascii="Times New Roman" w:hAnsi="Times New Roman" w:cs="Times New Roman"/>
          <w:b/>
          <w:bCs/>
          <w:noProof/>
          <w:color w:val="C00000"/>
          <w:sz w:val="28"/>
          <w:szCs w:val="28"/>
        </w:rPr>
        <w:t>ON OTT MEDIA</w:t>
      </w:r>
      <w:r w:rsidR="00210FD1">
        <w:rPr>
          <w:rFonts w:ascii="Times New Roman" w:hAnsi="Times New Roman" w:cs="Times New Roman"/>
          <w:b/>
          <w:bCs/>
          <w:noProof/>
          <w:color w:val="C00000"/>
          <w:sz w:val="28"/>
          <w:szCs w:val="28"/>
        </w:rPr>
        <w:t xml:space="preserve"> USING </w:t>
      </w:r>
      <w:r w:rsidR="007B4638">
        <w:rPr>
          <w:rFonts w:ascii="Times New Roman" w:hAnsi="Times New Roman" w:cs="Times New Roman"/>
          <w:b/>
          <w:bCs/>
          <w:noProof/>
          <w:color w:val="C00000"/>
          <w:sz w:val="28"/>
          <w:szCs w:val="28"/>
        </w:rPr>
        <w:t>ML TOOL</w:t>
      </w:r>
      <w:r w:rsidR="00B671E5" w:rsidRPr="00B61168">
        <w:rPr>
          <w:rFonts w:ascii="Times New Roman" w:hAnsi="Times New Roman" w:cs="Times New Roman"/>
          <w:b/>
          <w:bCs/>
          <w:noProof/>
          <w:color w:val="C00000"/>
          <w:sz w:val="28"/>
          <w:szCs w:val="28"/>
        </w:rPr>
        <w:t xml:space="preserve">” </w:t>
      </w:r>
      <w:r w:rsidR="00A61B16" w:rsidRPr="003B2862">
        <w:rPr>
          <w:rFonts w:ascii="Times New Roman" w:hAnsi="Times New Roman" w:cs="Times New Roman"/>
          <w:noProof/>
          <w:color w:val="2E74B5" w:themeColor="accent5" w:themeShade="BF"/>
          <w:sz w:val="28"/>
          <w:szCs w:val="28"/>
        </w:rPr>
        <w:t xml:space="preserve">is a bonafide record of work done by </w:t>
      </w:r>
      <w:r w:rsidR="002F6670" w:rsidRPr="003B2862">
        <w:rPr>
          <w:rFonts w:ascii="Times New Roman" w:hAnsi="Times New Roman" w:cs="Times New Roman"/>
          <w:b/>
          <w:bCs/>
          <w:noProof/>
          <w:color w:val="2E74B5" w:themeColor="accent5" w:themeShade="BF"/>
          <w:sz w:val="28"/>
          <w:szCs w:val="28"/>
        </w:rPr>
        <w:t xml:space="preserve"> </w:t>
      </w:r>
      <w:r w:rsidR="002F6670" w:rsidRPr="000E0113">
        <w:rPr>
          <w:rFonts w:ascii="Times New Roman" w:hAnsi="Times New Roman" w:cs="Times New Roman"/>
          <w:b/>
          <w:bCs/>
          <w:noProof/>
          <w:color w:val="7030A0"/>
          <w:sz w:val="28"/>
          <w:szCs w:val="28"/>
        </w:rPr>
        <w:t>P.SRAVANI , P.MOUNIKA , R.JAYASRI</w:t>
      </w:r>
      <w:r w:rsidR="008C1742" w:rsidRPr="000E0113">
        <w:rPr>
          <w:rFonts w:ascii="Times New Roman" w:hAnsi="Times New Roman" w:cs="Times New Roman"/>
          <w:b/>
          <w:bCs/>
          <w:noProof/>
          <w:color w:val="7030A0"/>
          <w:sz w:val="28"/>
          <w:szCs w:val="28"/>
        </w:rPr>
        <w:t xml:space="preserve"> , SAI SRI PRAVALLIKA.D , V.HARIKA , V.SANDHYA</w:t>
      </w:r>
      <w:r w:rsidR="002507A8">
        <w:rPr>
          <w:rFonts w:ascii="Times New Roman" w:hAnsi="Times New Roman" w:cs="Times New Roman"/>
          <w:b/>
          <w:bCs/>
          <w:noProof/>
          <w:color w:val="7030A0"/>
          <w:sz w:val="28"/>
          <w:szCs w:val="28"/>
        </w:rPr>
        <w:t xml:space="preserve"> , P.BHAVYA</w:t>
      </w:r>
      <w:r w:rsidR="00C61782" w:rsidRPr="000E0113">
        <w:rPr>
          <w:rFonts w:ascii="Times New Roman" w:hAnsi="Times New Roman" w:cs="Times New Roman"/>
          <w:b/>
          <w:bCs/>
          <w:noProof/>
          <w:color w:val="7030A0"/>
          <w:sz w:val="28"/>
          <w:szCs w:val="28"/>
        </w:rPr>
        <w:t xml:space="preserve"> </w:t>
      </w:r>
      <w:r w:rsidR="00C61782" w:rsidRPr="003B2862">
        <w:rPr>
          <w:rFonts w:ascii="Times New Roman" w:hAnsi="Times New Roman" w:cs="Times New Roman"/>
          <w:noProof/>
          <w:color w:val="2E74B5" w:themeColor="accent5" w:themeShade="BF"/>
          <w:sz w:val="28"/>
          <w:szCs w:val="28"/>
        </w:rPr>
        <w:t xml:space="preserve">of M.Sc., Statistics , </w:t>
      </w:r>
      <w:r w:rsidR="00C61782" w:rsidRPr="000E0113">
        <w:rPr>
          <w:rFonts w:ascii="Times New Roman" w:hAnsi="Times New Roman" w:cs="Times New Roman"/>
          <w:b/>
          <w:bCs/>
          <w:noProof/>
          <w:color w:val="00B050"/>
          <w:sz w:val="28"/>
          <w:szCs w:val="28"/>
        </w:rPr>
        <w:t>Department of</w:t>
      </w:r>
      <w:r w:rsidR="00B845E6" w:rsidRPr="000E0113">
        <w:rPr>
          <w:rFonts w:ascii="Times New Roman" w:hAnsi="Times New Roman" w:cs="Times New Roman"/>
          <w:b/>
          <w:bCs/>
          <w:noProof/>
          <w:color w:val="00B050"/>
          <w:sz w:val="28"/>
          <w:szCs w:val="28"/>
        </w:rPr>
        <w:t xml:space="preserve"> Statistics, Sri Padmavat</w:t>
      </w:r>
      <w:r w:rsidR="000F0E1C" w:rsidRPr="000E0113">
        <w:rPr>
          <w:rFonts w:ascii="Times New Roman" w:hAnsi="Times New Roman" w:cs="Times New Roman"/>
          <w:b/>
          <w:bCs/>
          <w:noProof/>
          <w:color w:val="00B050"/>
          <w:sz w:val="28"/>
          <w:szCs w:val="28"/>
        </w:rPr>
        <w:t>i Mahila Visvavidyalayam , Tirupati</w:t>
      </w:r>
      <w:r w:rsidR="00791A90" w:rsidRPr="000E0113">
        <w:rPr>
          <w:rFonts w:ascii="Times New Roman" w:hAnsi="Times New Roman" w:cs="Times New Roman"/>
          <w:b/>
          <w:bCs/>
          <w:noProof/>
          <w:color w:val="00B050"/>
          <w:sz w:val="28"/>
          <w:szCs w:val="28"/>
        </w:rPr>
        <w:t xml:space="preserve"> </w:t>
      </w:r>
      <w:r w:rsidR="00791A90" w:rsidRPr="003B2862">
        <w:rPr>
          <w:rFonts w:ascii="Times New Roman" w:hAnsi="Times New Roman" w:cs="Times New Roman"/>
          <w:noProof/>
          <w:color w:val="2E74B5" w:themeColor="accent5" w:themeShade="BF"/>
          <w:sz w:val="28"/>
          <w:szCs w:val="28"/>
        </w:rPr>
        <w:t>for partial fulfillment of the requirement for the award of M.S</w:t>
      </w:r>
      <w:r w:rsidR="00274FB1" w:rsidRPr="003B2862">
        <w:rPr>
          <w:rFonts w:ascii="Times New Roman" w:hAnsi="Times New Roman" w:cs="Times New Roman"/>
          <w:noProof/>
          <w:color w:val="2E74B5" w:themeColor="accent5" w:themeShade="BF"/>
          <w:sz w:val="28"/>
          <w:szCs w:val="28"/>
        </w:rPr>
        <w:t>c., Statistics Degree.</w:t>
      </w:r>
    </w:p>
    <w:p w14:paraId="3F0653D2" w14:textId="77777777" w:rsidR="001F2605" w:rsidRDefault="001F2605" w:rsidP="00FB3E57">
      <w:pPr>
        <w:spacing w:line="360" w:lineRule="auto"/>
        <w:jc w:val="center"/>
        <w:rPr>
          <w:rFonts w:ascii="Times New Roman" w:hAnsi="Times New Roman" w:cs="Times New Roman"/>
          <w:noProof/>
          <w:sz w:val="28"/>
          <w:szCs w:val="28"/>
        </w:rPr>
      </w:pPr>
    </w:p>
    <w:p w14:paraId="20E3AC31" w14:textId="38891C67" w:rsidR="001F2605" w:rsidRPr="003B2862" w:rsidRDefault="001F2605" w:rsidP="00FB3E57">
      <w:pPr>
        <w:spacing w:line="360" w:lineRule="auto"/>
        <w:rPr>
          <w:rFonts w:ascii="Times New Roman" w:hAnsi="Times New Roman" w:cs="Times New Roman"/>
          <w:noProof/>
          <w:color w:val="525252" w:themeColor="accent3" w:themeShade="80"/>
          <w:sz w:val="28"/>
          <w:szCs w:val="28"/>
        </w:rPr>
      </w:pPr>
      <w:r w:rsidRPr="003B2862">
        <w:rPr>
          <w:rFonts w:ascii="Times New Roman" w:hAnsi="Times New Roman" w:cs="Times New Roman"/>
          <w:noProof/>
          <w:color w:val="525252" w:themeColor="accent3" w:themeShade="80"/>
          <w:sz w:val="28"/>
          <w:szCs w:val="28"/>
        </w:rPr>
        <w:t>Place :</w:t>
      </w:r>
    </w:p>
    <w:p w14:paraId="27A8E09C" w14:textId="35023E5D" w:rsidR="001F2605" w:rsidRPr="003B2862" w:rsidRDefault="001F2605" w:rsidP="00FB3E57">
      <w:pPr>
        <w:spacing w:line="360" w:lineRule="auto"/>
        <w:rPr>
          <w:rFonts w:ascii="Times New Roman" w:hAnsi="Times New Roman" w:cs="Times New Roman"/>
          <w:noProof/>
          <w:color w:val="525252" w:themeColor="accent3" w:themeShade="80"/>
          <w:sz w:val="28"/>
          <w:szCs w:val="28"/>
        </w:rPr>
      </w:pPr>
      <w:r w:rsidRPr="003B2862">
        <w:rPr>
          <w:rFonts w:ascii="Times New Roman" w:hAnsi="Times New Roman" w:cs="Times New Roman"/>
          <w:noProof/>
          <w:color w:val="525252" w:themeColor="accent3" w:themeShade="80"/>
          <w:sz w:val="28"/>
          <w:szCs w:val="28"/>
        </w:rPr>
        <w:t>Date  :</w:t>
      </w:r>
    </w:p>
    <w:p w14:paraId="7202CF8D" w14:textId="77777777" w:rsidR="001F2605" w:rsidRDefault="001F2605" w:rsidP="00FB3E57">
      <w:pPr>
        <w:spacing w:line="360" w:lineRule="auto"/>
        <w:jc w:val="center"/>
        <w:rPr>
          <w:rFonts w:ascii="Times New Roman" w:hAnsi="Times New Roman" w:cs="Times New Roman"/>
          <w:noProof/>
          <w:sz w:val="28"/>
          <w:szCs w:val="28"/>
        </w:rPr>
      </w:pPr>
    </w:p>
    <w:p w14:paraId="0C7CAD49" w14:textId="77777777" w:rsidR="001F2605" w:rsidRDefault="001F2605" w:rsidP="00FB3E57">
      <w:pPr>
        <w:spacing w:line="360" w:lineRule="auto"/>
        <w:jc w:val="center"/>
        <w:rPr>
          <w:rFonts w:ascii="Times New Roman" w:hAnsi="Times New Roman" w:cs="Times New Roman"/>
          <w:noProof/>
          <w:sz w:val="28"/>
          <w:szCs w:val="28"/>
        </w:rPr>
      </w:pPr>
    </w:p>
    <w:p w14:paraId="62FC8445" w14:textId="77777777" w:rsidR="001F2605" w:rsidRDefault="001F2605" w:rsidP="00FB3E57">
      <w:pPr>
        <w:spacing w:line="360" w:lineRule="auto"/>
        <w:jc w:val="center"/>
        <w:rPr>
          <w:rFonts w:ascii="Times New Roman" w:hAnsi="Times New Roman" w:cs="Times New Roman"/>
          <w:noProof/>
          <w:sz w:val="28"/>
          <w:szCs w:val="28"/>
        </w:rPr>
      </w:pPr>
    </w:p>
    <w:p w14:paraId="7DD62CDA" w14:textId="3F1097EA" w:rsidR="00CA0F67" w:rsidRDefault="00E36BA9" w:rsidP="00FB3E57">
      <w:pPr>
        <w:spacing w:line="360" w:lineRule="auto"/>
        <w:jc w:val="center"/>
        <w:rPr>
          <w:rFonts w:ascii="Times New Roman" w:hAnsi="Times New Roman" w:cs="Times New Roman"/>
          <w:noProof/>
          <w:sz w:val="28"/>
          <w:szCs w:val="28"/>
        </w:rPr>
      </w:pPr>
      <w:r w:rsidRPr="003B2862">
        <w:rPr>
          <w:rFonts w:ascii="Times New Roman" w:hAnsi="Times New Roman" w:cs="Times New Roman"/>
          <w:noProof/>
          <w:color w:val="2E74B5" w:themeColor="accent5" w:themeShade="BF"/>
          <w:sz w:val="28"/>
          <w:szCs w:val="28"/>
        </w:rPr>
        <w:t xml:space="preserve">Project Guide </w:t>
      </w:r>
      <w:r w:rsidR="00411521">
        <w:rPr>
          <w:rFonts w:ascii="Times New Roman" w:hAnsi="Times New Roman" w:cs="Times New Roman"/>
          <w:noProof/>
          <w:sz w:val="28"/>
          <w:szCs w:val="28"/>
        </w:rPr>
        <w:tab/>
      </w:r>
      <w:r w:rsidR="00411521">
        <w:rPr>
          <w:rFonts w:ascii="Times New Roman" w:hAnsi="Times New Roman" w:cs="Times New Roman"/>
          <w:noProof/>
          <w:sz w:val="28"/>
          <w:szCs w:val="28"/>
        </w:rPr>
        <w:tab/>
      </w:r>
      <w:r w:rsidR="00411521">
        <w:rPr>
          <w:rFonts w:ascii="Times New Roman" w:hAnsi="Times New Roman" w:cs="Times New Roman"/>
          <w:noProof/>
          <w:sz w:val="28"/>
          <w:szCs w:val="28"/>
        </w:rPr>
        <w:tab/>
      </w:r>
      <w:r w:rsidR="00411521">
        <w:rPr>
          <w:rFonts w:ascii="Times New Roman" w:hAnsi="Times New Roman" w:cs="Times New Roman"/>
          <w:noProof/>
          <w:sz w:val="28"/>
          <w:szCs w:val="28"/>
        </w:rPr>
        <w:tab/>
      </w:r>
      <w:r w:rsidR="00160F61">
        <w:rPr>
          <w:rFonts w:ascii="Times New Roman" w:hAnsi="Times New Roman" w:cs="Times New Roman"/>
          <w:noProof/>
          <w:sz w:val="28"/>
          <w:szCs w:val="28"/>
        </w:rPr>
        <w:t xml:space="preserve">           </w:t>
      </w:r>
      <w:r w:rsidR="00411521">
        <w:rPr>
          <w:rFonts w:ascii="Times New Roman" w:hAnsi="Times New Roman" w:cs="Times New Roman"/>
          <w:noProof/>
          <w:sz w:val="28"/>
          <w:szCs w:val="28"/>
        </w:rPr>
        <w:tab/>
      </w:r>
      <w:r w:rsidR="00160F61" w:rsidRPr="003B2862">
        <w:rPr>
          <w:rFonts w:ascii="Times New Roman" w:hAnsi="Times New Roman" w:cs="Times New Roman"/>
          <w:noProof/>
          <w:color w:val="2E74B5" w:themeColor="accent5" w:themeShade="BF"/>
          <w:sz w:val="28"/>
          <w:szCs w:val="28"/>
        </w:rPr>
        <w:t>Head of the department</w:t>
      </w:r>
    </w:p>
    <w:p w14:paraId="7096B512" w14:textId="49F964B1" w:rsidR="008D5DD6" w:rsidRPr="002F383D" w:rsidRDefault="0032326D" w:rsidP="00FB3E57">
      <w:pPr>
        <w:spacing w:line="360" w:lineRule="auto"/>
        <w:jc w:val="center"/>
        <w:rPr>
          <w:rFonts w:ascii="Times New Roman" w:hAnsi="Times New Roman" w:cs="Times New Roman"/>
          <w:noProof/>
          <w:color w:val="BF8F00" w:themeColor="accent4" w:themeShade="BF"/>
          <w:sz w:val="28"/>
          <w:szCs w:val="28"/>
        </w:rPr>
      </w:pPr>
      <w:r w:rsidRPr="002F383D">
        <w:rPr>
          <w:rFonts w:ascii="Times New Roman" w:hAnsi="Times New Roman" w:cs="Times New Roman"/>
          <w:noProof/>
          <w:color w:val="BF8F00" w:themeColor="accent4" w:themeShade="BF"/>
          <w:sz w:val="28"/>
          <w:szCs w:val="28"/>
        </w:rPr>
        <w:t xml:space="preserve"> </w:t>
      </w:r>
      <w:r w:rsidR="00DF63C6" w:rsidRPr="002F383D">
        <w:rPr>
          <w:rFonts w:ascii="Times New Roman" w:hAnsi="Times New Roman" w:cs="Times New Roman"/>
          <w:noProof/>
          <w:color w:val="BF8F00" w:themeColor="accent4" w:themeShade="BF"/>
          <w:sz w:val="28"/>
          <w:szCs w:val="28"/>
        </w:rPr>
        <w:t>Ms.A.VANI M.Sc</w:t>
      </w:r>
      <w:r w:rsidR="00CA0F67" w:rsidRPr="002F383D">
        <w:rPr>
          <w:rFonts w:ascii="Times New Roman" w:hAnsi="Times New Roman" w:cs="Times New Roman"/>
          <w:noProof/>
          <w:color w:val="BF8F00" w:themeColor="accent4" w:themeShade="BF"/>
          <w:sz w:val="28"/>
          <w:szCs w:val="28"/>
        </w:rPr>
        <w:t xml:space="preserve">     </w:t>
      </w:r>
      <w:r w:rsidR="00CA0F67">
        <w:rPr>
          <w:rFonts w:ascii="Times New Roman" w:hAnsi="Times New Roman" w:cs="Times New Roman"/>
          <w:noProof/>
          <w:sz w:val="28"/>
          <w:szCs w:val="28"/>
        </w:rPr>
        <w:tab/>
      </w:r>
      <w:r w:rsidR="00CA0F67">
        <w:rPr>
          <w:rFonts w:ascii="Times New Roman" w:hAnsi="Times New Roman" w:cs="Times New Roman"/>
          <w:noProof/>
          <w:sz w:val="28"/>
          <w:szCs w:val="28"/>
        </w:rPr>
        <w:tab/>
      </w:r>
      <w:r w:rsidR="00CA0F67">
        <w:rPr>
          <w:rFonts w:ascii="Times New Roman" w:hAnsi="Times New Roman" w:cs="Times New Roman"/>
          <w:noProof/>
          <w:sz w:val="28"/>
          <w:szCs w:val="28"/>
        </w:rPr>
        <w:tab/>
      </w:r>
      <w:r w:rsidR="00CA0F67">
        <w:rPr>
          <w:rFonts w:ascii="Times New Roman" w:hAnsi="Times New Roman" w:cs="Times New Roman"/>
          <w:noProof/>
          <w:sz w:val="28"/>
          <w:szCs w:val="28"/>
        </w:rPr>
        <w:tab/>
      </w:r>
      <w:r w:rsidR="00CA0F67">
        <w:rPr>
          <w:rFonts w:ascii="Times New Roman" w:hAnsi="Times New Roman" w:cs="Times New Roman"/>
          <w:noProof/>
          <w:sz w:val="28"/>
          <w:szCs w:val="28"/>
        </w:rPr>
        <w:tab/>
      </w:r>
      <w:r w:rsidR="00CA0F67" w:rsidRPr="002F383D">
        <w:rPr>
          <w:rFonts w:ascii="Times New Roman" w:hAnsi="Times New Roman" w:cs="Times New Roman"/>
          <w:noProof/>
          <w:color w:val="BF8F00" w:themeColor="accent4" w:themeShade="BF"/>
          <w:sz w:val="28"/>
          <w:szCs w:val="28"/>
        </w:rPr>
        <w:t>Dr M.</w:t>
      </w:r>
      <w:r w:rsidR="00D42E78" w:rsidRPr="002F383D">
        <w:rPr>
          <w:rFonts w:ascii="Times New Roman" w:hAnsi="Times New Roman" w:cs="Times New Roman"/>
          <w:noProof/>
          <w:color w:val="BF8F00" w:themeColor="accent4" w:themeShade="BF"/>
          <w:sz w:val="28"/>
          <w:szCs w:val="28"/>
        </w:rPr>
        <w:t xml:space="preserve"> SIVA PARVATHI</w:t>
      </w:r>
    </w:p>
    <w:p w14:paraId="7677699F" w14:textId="064F05D7" w:rsidR="00DF63C6" w:rsidRPr="002F383D" w:rsidRDefault="00DF63C6" w:rsidP="0032326D">
      <w:pPr>
        <w:spacing w:line="360" w:lineRule="auto"/>
        <w:rPr>
          <w:rFonts w:ascii="Times New Roman" w:hAnsi="Times New Roman" w:cs="Times New Roman"/>
          <w:noProof/>
          <w:color w:val="5550B8"/>
          <w:sz w:val="28"/>
          <w:szCs w:val="28"/>
        </w:rPr>
      </w:pPr>
      <w:r w:rsidRPr="002F383D">
        <w:rPr>
          <w:rFonts w:ascii="Times New Roman" w:hAnsi="Times New Roman" w:cs="Times New Roman"/>
          <w:noProof/>
          <w:color w:val="5550B8"/>
          <w:sz w:val="28"/>
          <w:szCs w:val="28"/>
        </w:rPr>
        <w:t>Department of Statistics</w:t>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32326D" w:rsidRPr="002F383D">
        <w:rPr>
          <w:rFonts w:ascii="Times New Roman" w:hAnsi="Times New Roman" w:cs="Times New Roman"/>
          <w:noProof/>
          <w:color w:val="5550B8"/>
          <w:sz w:val="28"/>
          <w:szCs w:val="28"/>
        </w:rPr>
        <w:t xml:space="preserve">       </w:t>
      </w:r>
      <w:r w:rsidR="003839F6">
        <w:rPr>
          <w:rFonts w:ascii="Times New Roman" w:hAnsi="Times New Roman" w:cs="Times New Roman"/>
          <w:noProof/>
          <w:color w:val="5550B8"/>
          <w:sz w:val="28"/>
          <w:szCs w:val="28"/>
        </w:rPr>
        <w:t xml:space="preserve">       </w:t>
      </w:r>
      <w:r w:rsidR="0032326D" w:rsidRPr="002F383D">
        <w:rPr>
          <w:rFonts w:ascii="Times New Roman" w:hAnsi="Times New Roman" w:cs="Times New Roman"/>
          <w:noProof/>
          <w:color w:val="5550B8"/>
          <w:sz w:val="28"/>
          <w:szCs w:val="28"/>
        </w:rPr>
        <w:t xml:space="preserve"> </w:t>
      </w:r>
      <w:r w:rsidR="003839F6">
        <w:rPr>
          <w:rFonts w:ascii="Times New Roman" w:hAnsi="Times New Roman" w:cs="Times New Roman"/>
          <w:noProof/>
          <w:color w:val="5550B8"/>
          <w:sz w:val="28"/>
          <w:szCs w:val="28"/>
        </w:rPr>
        <w:t>HEAD I/</w:t>
      </w:r>
      <w:r w:rsidR="000658C6">
        <w:rPr>
          <w:rFonts w:ascii="Times New Roman" w:hAnsi="Times New Roman" w:cs="Times New Roman"/>
          <w:noProof/>
          <w:color w:val="5550B8"/>
          <w:sz w:val="28"/>
          <w:szCs w:val="28"/>
        </w:rPr>
        <w:t>c</w:t>
      </w:r>
    </w:p>
    <w:p w14:paraId="1F346123" w14:textId="076E2DC9" w:rsidR="00D014C7" w:rsidRPr="002F383D" w:rsidRDefault="0032326D" w:rsidP="0032326D">
      <w:pPr>
        <w:spacing w:line="360" w:lineRule="auto"/>
        <w:rPr>
          <w:rFonts w:ascii="Times New Roman" w:hAnsi="Times New Roman" w:cs="Times New Roman"/>
          <w:noProof/>
          <w:color w:val="5550B8"/>
          <w:sz w:val="28"/>
          <w:szCs w:val="28"/>
        </w:rPr>
      </w:pPr>
      <w:r w:rsidRPr="002F383D">
        <w:rPr>
          <w:rFonts w:ascii="Times New Roman" w:hAnsi="Times New Roman" w:cs="Times New Roman"/>
          <w:noProof/>
          <w:color w:val="5550B8"/>
          <w:sz w:val="28"/>
          <w:szCs w:val="28"/>
        </w:rPr>
        <w:t xml:space="preserve">       </w:t>
      </w:r>
      <w:r w:rsidR="00411521" w:rsidRPr="002F383D">
        <w:rPr>
          <w:rFonts w:ascii="Times New Roman" w:hAnsi="Times New Roman" w:cs="Times New Roman"/>
          <w:noProof/>
          <w:color w:val="5550B8"/>
          <w:sz w:val="28"/>
          <w:szCs w:val="28"/>
        </w:rPr>
        <w:t>SPMVV</w:t>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D06107" w:rsidRPr="002F383D">
        <w:rPr>
          <w:rFonts w:ascii="Times New Roman" w:hAnsi="Times New Roman" w:cs="Times New Roman"/>
          <w:noProof/>
          <w:color w:val="5550B8"/>
          <w:sz w:val="28"/>
          <w:szCs w:val="28"/>
        </w:rPr>
        <w:tab/>
      </w:r>
      <w:r w:rsidR="00C478A9" w:rsidRPr="002F383D">
        <w:rPr>
          <w:rFonts w:ascii="Times New Roman" w:hAnsi="Times New Roman" w:cs="Times New Roman"/>
          <w:noProof/>
          <w:color w:val="5550B8"/>
          <w:sz w:val="28"/>
          <w:szCs w:val="28"/>
        </w:rPr>
        <w:t xml:space="preserve"> </w:t>
      </w:r>
      <w:r w:rsidR="00E011A8">
        <w:rPr>
          <w:rFonts w:ascii="Times New Roman" w:hAnsi="Times New Roman" w:cs="Times New Roman"/>
          <w:noProof/>
          <w:color w:val="5550B8"/>
          <w:sz w:val="28"/>
          <w:szCs w:val="28"/>
        </w:rPr>
        <w:t xml:space="preserve">    </w:t>
      </w:r>
      <w:r w:rsidR="00C478A9" w:rsidRPr="002F383D">
        <w:rPr>
          <w:rFonts w:ascii="Times New Roman" w:hAnsi="Times New Roman" w:cs="Times New Roman"/>
          <w:noProof/>
          <w:color w:val="5550B8"/>
          <w:sz w:val="28"/>
          <w:szCs w:val="28"/>
        </w:rPr>
        <w:t xml:space="preserve"> </w:t>
      </w:r>
      <w:r w:rsidR="00D06107" w:rsidRPr="002F383D">
        <w:rPr>
          <w:rFonts w:ascii="Times New Roman" w:hAnsi="Times New Roman" w:cs="Times New Roman"/>
          <w:noProof/>
          <w:color w:val="5550B8"/>
          <w:sz w:val="28"/>
          <w:szCs w:val="28"/>
        </w:rPr>
        <w:t>SPMVV</w:t>
      </w:r>
    </w:p>
    <w:p w14:paraId="58C031F6" w14:textId="6493CEB3" w:rsidR="00707B9E" w:rsidRPr="002F383D" w:rsidRDefault="00C478A9" w:rsidP="00C478A9">
      <w:pPr>
        <w:spacing w:line="360" w:lineRule="auto"/>
        <w:rPr>
          <w:rFonts w:ascii="Times New Roman" w:hAnsi="Times New Roman" w:cs="Times New Roman"/>
          <w:noProof/>
          <w:color w:val="5550B8"/>
          <w:sz w:val="28"/>
          <w:szCs w:val="28"/>
        </w:rPr>
      </w:pPr>
      <w:r w:rsidRPr="002F383D">
        <w:rPr>
          <w:rFonts w:ascii="Times New Roman" w:hAnsi="Times New Roman" w:cs="Times New Roman"/>
          <w:noProof/>
          <w:color w:val="5550B8"/>
          <w:sz w:val="28"/>
          <w:szCs w:val="28"/>
        </w:rPr>
        <w:t xml:space="preserve">     </w:t>
      </w:r>
      <w:r w:rsidR="00707B9E" w:rsidRPr="002F383D">
        <w:rPr>
          <w:rFonts w:ascii="Times New Roman" w:hAnsi="Times New Roman" w:cs="Times New Roman"/>
          <w:noProof/>
          <w:color w:val="5550B8"/>
          <w:sz w:val="28"/>
          <w:szCs w:val="28"/>
        </w:rPr>
        <w:t>TIRUPATI</w:t>
      </w:r>
      <w:r w:rsidR="00707B9E" w:rsidRPr="002F383D">
        <w:rPr>
          <w:rFonts w:ascii="Times New Roman" w:hAnsi="Times New Roman" w:cs="Times New Roman"/>
          <w:noProof/>
          <w:color w:val="5550B8"/>
          <w:sz w:val="28"/>
          <w:szCs w:val="28"/>
        </w:rPr>
        <w:tab/>
      </w:r>
      <w:r w:rsidR="00707B9E" w:rsidRPr="002F383D">
        <w:rPr>
          <w:rFonts w:ascii="Times New Roman" w:hAnsi="Times New Roman" w:cs="Times New Roman"/>
          <w:noProof/>
          <w:color w:val="5550B8"/>
          <w:sz w:val="28"/>
          <w:szCs w:val="28"/>
        </w:rPr>
        <w:tab/>
      </w:r>
      <w:r w:rsidR="00707B9E" w:rsidRPr="002F383D">
        <w:rPr>
          <w:rFonts w:ascii="Times New Roman" w:hAnsi="Times New Roman" w:cs="Times New Roman"/>
          <w:noProof/>
          <w:color w:val="5550B8"/>
          <w:sz w:val="28"/>
          <w:szCs w:val="28"/>
        </w:rPr>
        <w:tab/>
      </w:r>
      <w:r w:rsidR="00707B9E" w:rsidRPr="002F383D">
        <w:rPr>
          <w:rFonts w:ascii="Times New Roman" w:hAnsi="Times New Roman" w:cs="Times New Roman"/>
          <w:noProof/>
          <w:color w:val="5550B8"/>
          <w:sz w:val="28"/>
          <w:szCs w:val="28"/>
        </w:rPr>
        <w:tab/>
      </w:r>
      <w:r w:rsidR="00707B9E" w:rsidRPr="002F383D">
        <w:rPr>
          <w:rFonts w:ascii="Times New Roman" w:hAnsi="Times New Roman" w:cs="Times New Roman"/>
          <w:noProof/>
          <w:color w:val="5550B8"/>
          <w:sz w:val="28"/>
          <w:szCs w:val="28"/>
        </w:rPr>
        <w:tab/>
      </w:r>
      <w:r w:rsidR="00707B9E" w:rsidRPr="002F383D">
        <w:rPr>
          <w:rFonts w:ascii="Times New Roman" w:hAnsi="Times New Roman" w:cs="Times New Roman"/>
          <w:noProof/>
          <w:color w:val="5550B8"/>
          <w:sz w:val="28"/>
          <w:szCs w:val="28"/>
        </w:rPr>
        <w:tab/>
      </w:r>
      <w:r w:rsidR="00707B9E" w:rsidRPr="002F383D">
        <w:rPr>
          <w:rFonts w:ascii="Times New Roman" w:hAnsi="Times New Roman" w:cs="Times New Roman"/>
          <w:noProof/>
          <w:color w:val="5550B8"/>
          <w:sz w:val="28"/>
          <w:szCs w:val="28"/>
        </w:rPr>
        <w:tab/>
      </w:r>
      <w:r w:rsidR="00E011A8">
        <w:rPr>
          <w:rFonts w:ascii="Times New Roman" w:hAnsi="Times New Roman" w:cs="Times New Roman"/>
          <w:noProof/>
          <w:color w:val="5550B8"/>
          <w:sz w:val="28"/>
          <w:szCs w:val="28"/>
        </w:rPr>
        <w:t xml:space="preserve">    </w:t>
      </w:r>
      <w:r w:rsidR="00707B9E" w:rsidRPr="002F383D">
        <w:rPr>
          <w:rFonts w:ascii="Times New Roman" w:hAnsi="Times New Roman" w:cs="Times New Roman"/>
          <w:noProof/>
          <w:color w:val="5550B8"/>
          <w:sz w:val="28"/>
          <w:szCs w:val="28"/>
        </w:rPr>
        <w:t>TIRUPATI</w:t>
      </w:r>
    </w:p>
    <w:p w14:paraId="2B9367CD" w14:textId="5237D090" w:rsidR="00E269B5" w:rsidRPr="002F383D" w:rsidRDefault="00E269B5" w:rsidP="00E269B5">
      <w:pPr>
        <w:spacing w:line="360" w:lineRule="auto"/>
        <w:rPr>
          <w:rFonts w:ascii="Times New Roman" w:hAnsi="Times New Roman" w:cs="Times New Roman"/>
          <w:noProof/>
          <w:color w:val="2F5496" w:themeColor="accent1" w:themeShade="BF"/>
          <w:sz w:val="24"/>
          <w:szCs w:val="24"/>
        </w:rPr>
      </w:pPr>
    </w:p>
    <w:p w14:paraId="71A91734" w14:textId="1700A024" w:rsidR="00E269B5" w:rsidRPr="002F383D" w:rsidRDefault="00E269B5" w:rsidP="00E269B5">
      <w:pPr>
        <w:spacing w:line="360" w:lineRule="auto"/>
        <w:rPr>
          <w:rFonts w:ascii="Times New Roman" w:hAnsi="Times New Roman" w:cs="Times New Roman"/>
          <w:noProof/>
          <w:color w:val="525252" w:themeColor="accent3" w:themeShade="80"/>
          <w:sz w:val="28"/>
          <w:szCs w:val="28"/>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624149" w:rsidRPr="002F383D">
        <w:rPr>
          <w:rFonts w:ascii="Times New Roman" w:hAnsi="Times New Roman" w:cs="Times New Roman"/>
          <w:noProof/>
          <w:color w:val="525252" w:themeColor="accent3" w:themeShade="80"/>
          <w:sz w:val="28"/>
          <w:szCs w:val="28"/>
        </w:rPr>
        <w:t xml:space="preserve">Signature of the Examiner </w:t>
      </w:r>
    </w:p>
    <w:bookmarkEnd w:id="0"/>
    <w:p w14:paraId="01374ED8" w14:textId="77777777" w:rsidR="00BE139A" w:rsidRDefault="00BE139A" w:rsidP="00FB3E57">
      <w:pPr>
        <w:spacing w:line="360" w:lineRule="auto"/>
        <w:jc w:val="center"/>
        <w:rPr>
          <w:rFonts w:ascii="Times New Roman" w:hAnsi="Times New Roman" w:cs="Times New Roman"/>
          <w:noProof/>
          <w:sz w:val="24"/>
          <w:szCs w:val="24"/>
        </w:rPr>
      </w:pPr>
    </w:p>
    <w:p w14:paraId="2729944E" w14:textId="2F32A350" w:rsidR="00BE139A" w:rsidRDefault="00BE139A" w:rsidP="00FB3E57">
      <w:pPr>
        <w:spacing w:line="360" w:lineRule="auto"/>
        <w:jc w:val="center"/>
        <w:rPr>
          <w:rFonts w:ascii="Times New Roman" w:hAnsi="Times New Roman" w:cs="Times New Roman"/>
          <w:noProof/>
          <w:sz w:val="24"/>
          <w:szCs w:val="24"/>
        </w:rPr>
      </w:pPr>
    </w:p>
    <w:p w14:paraId="3AA5E949" w14:textId="00C8654B" w:rsidR="00E375CA" w:rsidRDefault="00E375CA" w:rsidP="00FB3E57">
      <w:pPr>
        <w:spacing w:line="360" w:lineRule="auto"/>
        <w:jc w:val="center"/>
        <w:rPr>
          <w:rFonts w:ascii="Times New Roman" w:hAnsi="Times New Roman" w:cs="Times New Roman"/>
          <w:noProof/>
          <w:sz w:val="24"/>
          <w:szCs w:val="24"/>
        </w:rPr>
      </w:pPr>
    </w:p>
    <w:p w14:paraId="7903D352" w14:textId="204BCF69" w:rsidR="00A67F9D" w:rsidRPr="003C147B" w:rsidRDefault="00E375CA" w:rsidP="00C478A9">
      <w:pPr>
        <w:jc w:val="center"/>
        <w:rPr>
          <w:rFonts w:ascii="Times New Roman" w:hAnsi="Times New Roman" w:cs="Times New Roman"/>
          <w:b/>
          <w:bCs/>
          <w:noProof/>
          <w:sz w:val="28"/>
          <w:szCs w:val="28"/>
          <w:u w:val="single"/>
        </w:rPr>
      </w:pPr>
      <w:r>
        <w:rPr>
          <w:rFonts w:ascii="Times New Roman" w:hAnsi="Times New Roman" w:cs="Times New Roman"/>
          <w:noProof/>
          <w:sz w:val="24"/>
          <w:szCs w:val="24"/>
        </w:rPr>
        <w:br w:type="page"/>
      </w:r>
      <w:bookmarkStart w:id="1" w:name="_Hlk147080668"/>
      <w:r w:rsidR="00A67F9D" w:rsidRPr="003C147B">
        <w:rPr>
          <w:rFonts w:ascii="Times New Roman" w:hAnsi="Times New Roman" w:cs="Times New Roman"/>
          <w:b/>
          <w:bCs/>
          <w:noProof/>
          <w:sz w:val="28"/>
          <w:szCs w:val="28"/>
          <w:u w:val="single"/>
        </w:rPr>
        <w:lastRenderedPageBreak/>
        <w:t>DECLARATION</w:t>
      </w:r>
    </w:p>
    <w:p w14:paraId="348D8C80" w14:textId="77777777" w:rsidR="00A67F9D" w:rsidRPr="00C478A9" w:rsidRDefault="00A67F9D" w:rsidP="00C478A9">
      <w:pPr>
        <w:jc w:val="center"/>
        <w:rPr>
          <w:rFonts w:ascii="Times New Roman" w:hAnsi="Times New Roman" w:cs="Times New Roman"/>
          <w:noProof/>
          <w:sz w:val="24"/>
          <w:szCs w:val="24"/>
        </w:rPr>
      </w:pPr>
    </w:p>
    <w:p w14:paraId="5A0100AE" w14:textId="77777777" w:rsidR="00D1352F" w:rsidRDefault="0046260F" w:rsidP="008A22F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We here by declare that the results embo</w:t>
      </w:r>
      <w:r w:rsidR="00964CF6">
        <w:rPr>
          <w:rFonts w:ascii="Times New Roman" w:hAnsi="Times New Roman" w:cs="Times New Roman"/>
          <w:noProof/>
          <w:sz w:val="24"/>
          <w:szCs w:val="24"/>
        </w:rPr>
        <w:t>died in this dessertation entitled</w:t>
      </w:r>
    </w:p>
    <w:p w14:paraId="6FA2214F" w14:textId="5D8C7A97" w:rsidR="00A67F9D" w:rsidRDefault="00351E5F" w:rsidP="008A22F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 </w:t>
      </w:r>
      <w:r w:rsidRPr="008A22F0">
        <w:rPr>
          <w:rFonts w:ascii="Times New Roman" w:hAnsi="Times New Roman" w:cs="Times New Roman"/>
          <w:b/>
          <w:bCs/>
          <w:noProof/>
          <w:sz w:val="24"/>
          <w:szCs w:val="24"/>
        </w:rPr>
        <w:t>“ EXPLORATORY DATA ANALYSIS  ON OTT MEDIA”</w:t>
      </w:r>
      <w:r w:rsidR="0050452A">
        <w:rPr>
          <w:rFonts w:ascii="Times New Roman" w:hAnsi="Times New Roman" w:cs="Times New Roman"/>
          <w:noProof/>
          <w:sz w:val="24"/>
          <w:szCs w:val="24"/>
        </w:rPr>
        <w:t xml:space="preserve"> is carried out by us</w:t>
      </w:r>
      <w:r w:rsidR="00D1352F">
        <w:rPr>
          <w:rFonts w:ascii="Times New Roman" w:hAnsi="Times New Roman" w:cs="Times New Roman"/>
          <w:noProof/>
          <w:sz w:val="24"/>
          <w:szCs w:val="24"/>
        </w:rPr>
        <w:t xml:space="preserve"> </w:t>
      </w:r>
      <w:r w:rsidR="003A2F9A">
        <w:rPr>
          <w:rFonts w:ascii="Times New Roman" w:hAnsi="Times New Roman" w:cs="Times New Roman"/>
          <w:noProof/>
          <w:sz w:val="24"/>
          <w:szCs w:val="24"/>
        </w:rPr>
        <w:t>under the guidence of</w:t>
      </w:r>
      <w:r w:rsidR="003A2F9A" w:rsidRPr="0079059F">
        <w:rPr>
          <w:rFonts w:ascii="Times New Roman" w:hAnsi="Times New Roman" w:cs="Times New Roman"/>
          <w:b/>
          <w:bCs/>
          <w:noProof/>
          <w:sz w:val="24"/>
          <w:szCs w:val="24"/>
        </w:rPr>
        <w:t xml:space="preserve"> MS. A.VANI,</w:t>
      </w:r>
      <w:r w:rsidR="00F11E1D">
        <w:rPr>
          <w:rFonts w:ascii="Times New Roman" w:hAnsi="Times New Roman" w:cs="Times New Roman"/>
          <w:noProof/>
          <w:sz w:val="24"/>
          <w:szCs w:val="24"/>
        </w:rPr>
        <w:t xml:space="preserve"> during the period from June 2023 </w:t>
      </w:r>
      <w:r w:rsidR="00FA4EB9">
        <w:rPr>
          <w:rFonts w:ascii="Times New Roman" w:hAnsi="Times New Roman" w:cs="Times New Roman"/>
          <w:noProof/>
          <w:sz w:val="24"/>
          <w:szCs w:val="24"/>
        </w:rPr>
        <w:t xml:space="preserve">to September 2023 in a partial fulfillment </w:t>
      </w:r>
      <w:r w:rsidR="00511E93">
        <w:rPr>
          <w:rFonts w:ascii="Times New Roman" w:hAnsi="Times New Roman" w:cs="Times New Roman"/>
          <w:noProof/>
          <w:sz w:val="24"/>
          <w:szCs w:val="24"/>
        </w:rPr>
        <w:t xml:space="preserve">of the degree of M.Sc., </w:t>
      </w:r>
      <w:r w:rsidR="005733F9">
        <w:rPr>
          <w:rFonts w:ascii="Times New Roman" w:hAnsi="Times New Roman" w:cs="Times New Roman"/>
          <w:noProof/>
          <w:sz w:val="24"/>
          <w:szCs w:val="24"/>
        </w:rPr>
        <w:t xml:space="preserve">Statistics from </w:t>
      </w:r>
      <w:r w:rsidR="005733F9" w:rsidRPr="00D86C91">
        <w:rPr>
          <w:rFonts w:ascii="Times New Roman" w:hAnsi="Times New Roman" w:cs="Times New Roman"/>
          <w:b/>
          <w:bCs/>
          <w:noProof/>
          <w:sz w:val="24"/>
          <w:szCs w:val="24"/>
        </w:rPr>
        <w:t>SRI PADMAVATI MAHILA VISVAVIDYALAYAM</w:t>
      </w:r>
      <w:r w:rsidR="008A6C2F" w:rsidRPr="00D86C91">
        <w:rPr>
          <w:rFonts w:ascii="Times New Roman" w:hAnsi="Times New Roman" w:cs="Times New Roman"/>
          <w:b/>
          <w:bCs/>
          <w:noProof/>
          <w:sz w:val="24"/>
          <w:szCs w:val="24"/>
        </w:rPr>
        <w:t>, TIRUPATI.</w:t>
      </w:r>
      <w:r w:rsidR="008A6C2F">
        <w:rPr>
          <w:rFonts w:ascii="Times New Roman" w:hAnsi="Times New Roman" w:cs="Times New Roman"/>
          <w:noProof/>
          <w:sz w:val="24"/>
          <w:szCs w:val="24"/>
        </w:rPr>
        <w:t xml:space="preserve"> This work is </w:t>
      </w:r>
      <w:r w:rsidR="001E6655">
        <w:rPr>
          <w:rFonts w:ascii="Times New Roman" w:hAnsi="Times New Roman" w:cs="Times New Roman"/>
          <w:noProof/>
          <w:sz w:val="24"/>
          <w:szCs w:val="24"/>
        </w:rPr>
        <w:t>purely a new contribution by us</w:t>
      </w:r>
      <w:r w:rsidR="00FE6DEB">
        <w:rPr>
          <w:rFonts w:ascii="Times New Roman" w:hAnsi="Times New Roman" w:cs="Times New Roman"/>
          <w:noProof/>
          <w:sz w:val="24"/>
          <w:szCs w:val="24"/>
        </w:rPr>
        <w:t xml:space="preserve"> and it was not used any where earlier for the purpose of award of any degree or diploma</w:t>
      </w:r>
      <w:r w:rsidR="001B2C3A">
        <w:rPr>
          <w:rFonts w:ascii="Times New Roman" w:hAnsi="Times New Roman" w:cs="Times New Roman"/>
          <w:noProof/>
          <w:sz w:val="24"/>
          <w:szCs w:val="24"/>
        </w:rPr>
        <w:t>.</w:t>
      </w:r>
    </w:p>
    <w:p w14:paraId="76A8D1DB" w14:textId="77777777" w:rsidR="001B2C3A" w:rsidRDefault="001B2C3A" w:rsidP="00C478A9">
      <w:pPr>
        <w:spacing w:line="360" w:lineRule="auto"/>
        <w:jc w:val="center"/>
        <w:rPr>
          <w:rFonts w:ascii="Times New Roman" w:hAnsi="Times New Roman" w:cs="Times New Roman"/>
          <w:noProof/>
          <w:sz w:val="24"/>
          <w:szCs w:val="24"/>
        </w:rPr>
      </w:pPr>
    </w:p>
    <w:p w14:paraId="64631F3F" w14:textId="2DF305F5" w:rsidR="001B2C3A" w:rsidRPr="00864126" w:rsidRDefault="001B2C3A" w:rsidP="00C478A9">
      <w:pPr>
        <w:spacing w:line="360" w:lineRule="auto"/>
        <w:rPr>
          <w:rFonts w:ascii="Times New Roman" w:hAnsi="Times New Roman" w:cs="Times New Roman"/>
          <w:b/>
          <w:bCs/>
          <w:noProof/>
          <w:sz w:val="24"/>
          <w:szCs w:val="24"/>
        </w:rPr>
      </w:pPr>
      <w:r>
        <w:rPr>
          <w:rFonts w:ascii="Times New Roman" w:hAnsi="Times New Roman" w:cs="Times New Roman"/>
          <w:noProof/>
          <w:sz w:val="24"/>
          <w:szCs w:val="24"/>
        </w:rPr>
        <w:t>Place :</w:t>
      </w:r>
      <w:r w:rsidR="00864126">
        <w:rPr>
          <w:rFonts w:ascii="Times New Roman" w:hAnsi="Times New Roman" w:cs="Times New Roman"/>
          <w:noProof/>
          <w:sz w:val="24"/>
          <w:szCs w:val="24"/>
        </w:rPr>
        <w:t xml:space="preserve"> </w:t>
      </w:r>
      <w:r w:rsidR="00864126" w:rsidRPr="00864126">
        <w:rPr>
          <w:rFonts w:ascii="Times New Roman" w:hAnsi="Times New Roman" w:cs="Times New Roman"/>
          <w:b/>
          <w:bCs/>
          <w:noProof/>
          <w:sz w:val="24"/>
          <w:szCs w:val="24"/>
        </w:rPr>
        <w:t>TIRUPATI</w:t>
      </w:r>
    </w:p>
    <w:p w14:paraId="01554BB2" w14:textId="40ECEFF9" w:rsidR="001B2C3A" w:rsidRDefault="001B2C3A" w:rsidP="00C478A9">
      <w:pPr>
        <w:spacing w:line="360" w:lineRule="auto"/>
        <w:rPr>
          <w:rFonts w:ascii="Times New Roman" w:hAnsi="Times New Roman" w:cs="Times New Roman"/>
          <w:noProof/>
          <w:sz w:val="24"/>
          <w:szCs w:val="24"/>
        </w:rPr>
      </w:pPr>
      <w:r>
        <w:rPr>
          <w:rFonts w:ascii="Times New Roman" w:hAnsi="Times New Roman" w:cs="Times New Roman"/>
          <w:noProof/>
          <w:sz w:val="24"/>
          <w:szCs w:val="24"/>
        </w:rPr>
        <w:t>Date  :</w:t>
      </w:r>
    </w:p>
    <w:p w14:paraId="2486EF9D" w14:textId="77777777" w:rsidR="001B2C3A" w:rsidRDefault="001B2C3A" w:rsidP="00C478A9">
      <w:pPr>
        <w:spacing w:line="360" w:lineRule="auto"/>
        <w:jc w:val="center"/>
        <w:rPr>
          <w:rFonts w:ascii="Times New Roman" w:hAnsi="Times New Roman" w:cs="Times New Roman"/>
          <w:noProof/>
          <w:sz w:val="24"/>
          <w:szCs w:val="24"/>
        </w:rPr>
      </w:pPr>
    </w:p>
    <w:tbl>
      <w:tblPr>
        <w:tblStyle w:val="TableGrid"/>
        <w:tblW w:w="9476" w:type="dxa"/>
        <w:tblLook w:val="04A0" w:firstRow="1" w:lastRow="0" w:firstColumn="1" w:lastColumn="0" w:noHBand="0" w:noVBand="1"/>
      </w:tblPr>
      <w:tblGrid>
        <w:gridCol w:w="740"/>
        <w:gridCol w:w="3998"/>
        <w:gridCol w:w="2369"/>
        <w:gridCol w:w="2369"/>
      </w:tblGrid>
      <w:tr w:rsidR="001B2C3A" w14:paraId="7CA6FE88" w14:textId="77777777" w:rsidTr="002C2DDB">
        <w:trPr>
          <w:trHeight w:val="1084"/>
        </w:trPr>
        <w:tc>
          <w:tcPr>
            <w:tcW w:w="740" w:type="dxa"/>
          </w:tcPr>
          <w:p w14:paraId="79185F2D" w14:textId="2853AFA7" w:rsidR="001B2C3A" w:rsidRPr="00D86C91" w:rsidRDefault="005A5546"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S.No</w:t>
            </w:r>
          </w:p>
        </w:tc>
        <w:tc>
          <w:tcPr>
            <w:tcW w:w="3998" w:type="dxa"/>
          </w:tcPr>
          <w:p w14:paraId="37083929" w14:textId="7BF22CAD" w:rsidR="001B2C3A" w:rsidRPr="00D86C91" w:rsidRDefault="005A5546"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NAME</w:t>
            </w:r>
          </w:p>
        </w:tc>
        <w:tc>
          <w:tcPr>
            <w:tcW w:w="2369" w:type="dxa"/>
          </w:tcPr>
          <w:p w14:paraId="786E52A4" w14:textId="77777777" w:rsidR="001B2C3A" w:rsidRPr="00D86C91" w:rsidRDefault="005A5546"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 xml:space="preserve">HALL TICKET </w:t>
            </w:r>
          </w:p>
          <w:p w14:paraId="51859E74" w14:textId="220BDD40" w:rsidR="005A5546" w:rsidRPr="00D86C91" w:rsidRDefault="005A5546"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 xml:space="preserve"> NUMBER</w:t>
            </w:r>
          </w:p>
        </w:tc>
        <w:tc>
          <w:tcPr>
            <w:tcW w:w="2369" w:type="dxa"/>
          </w:tcPr>
          <w:p w14:paraId="0E1CA9B3" w14:textId="70A798D1" w:rsidR="001B2C3A" w:rsidRPr="00D86C91" w:rsidRDefault="005A5546"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SIGNATURE</w:t>
            </w:r>
          </w:p>
        </w:tc>
      </w:tr>
      <w:tr w:rsidR="001B2C3A" w14:paraId="00FB19AC" w14:textId="77777777" w:rsidTr="002C2DDB">
        <w:trPr>
          <w:trHeight w:val="778"/>
        </w:trPr>
        <w:tc>
          <w:tcPr>
            <w:tcW w:w="740" w:type="dxa"/>
          </w:tcPr>
          <w:p w14:paraId="2D7FA4B0" w14:textId="25054FB3" w:rsidR="001B2C3A" w:rsidRPr="00D86C91" w:rsidRDefault="005A5546"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1</w:t>
            </w:r>
          </w:p>
        </w:tc>
        <w:tc>
          <w:tcPr>
            <w:tcW w:w="3998" w:type="dxa"/>
          </w:tcPr>
          <w:p w14:paraId="14DDC264" w14:textId="166E601D" w:rsidR="001B2C3A" w:rsidRPr="00D86C91" w:rsidRDefault="005A5546"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P</w:t>
            </w:r>
            <w:r w:rsidR="001B4E6A" w:rsidRPr="00D86C91">
              <w:rPr>
                <w:rFonts w:ascii="Times New Roman" w:hAnsi="Times New Roman" w:cs="Times New Roman"/>
                <w:b/>
                <w:bCs/>
                <w:noProof/>
                <w:sz w:val="24"/>
                <w:szCs w:val="24"/>
              </w:rPr>
              <w:t>.SRAVANI</w:t>
            </w:r>
          </w:p>
        </w:tc>
        <w:tc>
          <w:tcPr>
            <w:tcW w:w="2369" w:type="dxa"/>
          </w:tcPr>
          <w:p w14:paraId="1A7730A0" w14:textId="1407403F" w:rsidR="001B2C3A" w:rsidRPr="00D86C91" w:rsidRDefault="001B4E6A"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2021SAT95036</w:t>
            </w:r>
          </w:p>
        </w:tc>
        <w:tc>
          <w:tcPr>
            <w:tcW w:w="2369" w:type="dxa"/>
          </w:tcPr>
          <w:p w14:paraId="699129BD" w14:textId="77777777" w:rsidR="001B2C3A" w:rsidRPr="00D86C91" w:rsidRDefault="001B2C3A" w:rsidP="00A67F9D">
            <w:pPr>
              <w:rPr>
                <w:rFonts w:ascii="Times New Roman" w:hAnsi="Times New Roman" w:cs="Times New Roman"/>
                <w:b/>
                <w:bCs/>
                <w:noProof/>
                <w:sz w:val="24"/>
                <w:szCs w:val="24"/>
              </w:rPr>
            </w:pPr>
          </w:p>
        </w:tc>
      </w:tr>
      <w:tr w:rsidR="001B2C3A" w14:paraId="474AAE52" w14:textId="77777777" w:rsidTr="002C2DDB">
        <w:trPr>
          <w:trHeight w:val="748"/>
        </w:trPr>
        <w:tc>
          <w:tcPr>
            <w:tcW w:w="740" w:type="dxa"/>
          </w:tcPr>
          <w:p w14:paraId="3C147F13" w14:textId="75387B23" w:rsidR="001B2C3A" w:rsidRPr="00D86C91" w:rsidRDefault="001B4E6A"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2</w:t>
            </w:r>
          </w:p>
        </w:tc>
        <w:tc>
          <w:tcPr>
            <w:tcW w:w="3998" w:type="dxa"/>
          </w:tcPr>
          <w:p w14:paraId="795BE074" w14:textId="1A7B5CF7" w:rsidR="001B2C3A" w:rsidRPr="00D86C91" w:rsidRDefault="001B4E6A"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P.MOUNIKA</w:t>
            </w:r>
          </w:p>
        </w:tc>
        <w:tc>
          <w:tcPr>
            <w:tcW w:w="2369" w:type="dxa"/>
          </w:tcPr>
          <w:p w14:paraId="54BEC4AA" w14:textId="26F40B7F" w:rsidR="001B2C3A" w:rsidRPr="00D86C91" w:rsidRDefault="001B4E6A"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2021SAT9</w:t>
            </w:r>
            <w:r w:rsidR="00A3181D" w:rsidRPr="00D86C91">
              <w:rPr>
                <w:rFonts w:ascii="Times New Roman" w:hAnsi="Times New Roman" w:cs="Times New Roman"/>
                <w:b/>
                <w:bCs/>
                <w:noProof/>
                <w:sz w:val="24"/>
                <w:szCs w:val="24"/>
              </w:rPr>
              <w:t>5037</w:t>
            </w:r>
          </w:p>
        </w:tc>
        <w:tc>
          <w:tcPr>
            <w:tcW w:w="2369" w:type="dxa"/>
          </w:tcPr>
          <w:p w14:paraId="358B97C8" w14:textId="77777777" w:rsidR="001B2C3A" w:rsidRPr="00D86C91" w:rsidRDefault="001B2C3A" w:rsidP="00A67F9D">
            <w:pPr>
              <w:rPr>
                <w:rFonts w:ascii="Times New Roman" w:hAnsi="Times New Roman" w:cs="Times New Roman"/>
                <w:b/>
                <w:bCs/>
                <w:noProof/>
                <w:sz w:val="24"/>
                <w:szCs w:val="24"/>
              </w:rPr>
            </w:pPr>
          </w:p>
        </w:tc>
      </w:tr>
      <w:tr w:rsidR="001B2C3A" w14:paraId="7C9EB78C" w14:textId="77777777" w:rsidTr="002C2DDB">
        <w:trPr>
          <w:trHeight w:val="748"/>
        </w:trPr>
        <w:tc>
          <w:tcPr>
            <w:tcW w:w="740" w:type="dxa"/>
          </w:tcPr>
          <w:p w14:paraId="170E5164" w14:textId="7B69CFE4" w:rsidR="001B2C3A" w:rsidRPr="00D86C91" w:rsidRDefault="00A3181D"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3</w:t>
            </w:r>
          </w:p>
        </w:tc>
        <w:tc>
          <w:tcPr>
            <w:tcW w:w="3998" w:type="dxa"/>
          </w:tcPr>
          <w:p w14:paraId="1B551563" w14:textId="568D51C1" w:rsidR="001B2C3A" w:rsidRPr="00D86C91" w:rsidRDefault="00A3181D"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R.JAYASRI</w:t>
            </w:r>
          </w:p>
        </w:tc>
        <w:tc>
          <w:tcPr>
            <w:tcW w:w="2369" w:type="dxa"/>
          </w:tcPr>
          <w:p w14:paraId="2A224950" w14:textId="406FA201" w:rsidR="001B2C3A" w:rsidRPr="00D86C91" w:rsidRDefault="00A3181D"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2021SAT95039</w:t>
            </w:r>
          </w:p>
        </w:tc>
        <w:tc>
          <w:tcPr>
            <w:tcW w:w="2369" w:type="dxa"/>
          </w:tcPr>
          <w:p w14:paraId="00634D72" w14:textId="77777777" w:rsidR="001B2C3A" w:rsidRPr="00D86C91" w:rsidRDefault="001B2C3A" w:rsidP="00A67F9D">
            <w:pPr>
              <w:rPr>
                <w:rFonts w:ascii="Times New Roman" w:hAnsi="Times New Roman" w:cs="Times New Roman"/>
                <w:b/>
                <w:bCs/>
                <w:noProof/>
                <w:sz w:val="24"/>
                <w:szCs w:val="24"/>
              </w:rPr>
            </w:pPr>
          </w:p>
        </w:tc>
      </w:tr>
      <w:tr w:rsidR="001B2C3A" w14:paraId="601364D0" w14:textId="77777777" w:rsidTr="002C2DDB">
        <w:trPr>
          <w:trHeight w:val="748"/>
        </w:trPr>
        <w:tc>
          <w:tcPr>
            <w:tcW w:w="740" w:type="dxa"/>
          </w:tcPr>
          <w:p w14:paraId="6FF46B59" w14:textId="47903B82" w:rsidR="001B2C3A" w:rsidRPr="00D86C91" w:rsidRDefault="00A3181D"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4</w:t>
            </w:r>
          </w:p>
        </w:tc>
        <w:tc>
          <w:tcPr>
            <w:tcW w:w="3998" w:type="dxa"/>
          </w:tcPr>
          <w:p w14:paraId="0EC7165E" w14:textId="0EA74184" w:rsidR="001B2C3A" w:rsidRPr="00D86C91" w:rsidRDefault="00A3181D"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SAI SRI PRAVALLIKA.D</w:t>
            </w:r>
          </w:p>
        </w:tc>
        <w:tc>
          <w:tcPr>
            <w:tcW w:w="2369" w:type="dxa"/>
          </w:tcPr>
          <w:p w14:paraId="06B1D052" w14:textId="4043F692" w:rsidR="001B2C3A" w:rsidRPr="00D86C91" w:rsidRDefault="002C2DDB"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2021SAT95040</w:t>
            </w:r>
          </w:p>
        </w:tc>
        <w:tc>
          <w:tcPr>
            <w:tcW w:w="2369" w:type="dxa"/>
          </w:tcPr>
          <w:p w14:paraId="6E9187CB" w14:textId="77777777" w:rsidR="001B2C3A" w:rsidRPr="00D86C91" w:rsidRDefault="001B2C3A" w:rsidP="00A67F9D">
            <w:pPr>
              <w:rPr>
                <w:rFonts w:ascii="Times New Roman" w:hAnsi="Times New Roman" w:cs="Times New Roman"/>
                <w:b/>
                <w:bCs/>
                <w:noProof/>
                <w:sz w:val="24"/>
                <w:szCs w:val="24"/>
              </w:rPr>
            </w:pPr>
          </w:p>
        </w:tc>
      </w:tr>
      <w:tr w:rsidR="001B2C3A" w14:paraId="3CDB1FFB" w14:textId="77777777" w:rsidTr="002C2DDB">
        <w:trPr>
          <w:trHeight w:val="778"/>
        </w:trPr>
        <w:tc>
          <w:tcPr>
            <w:tcW w:w="740" w:type="dxa"/>
          </w:tcPr>
          <w:p w14:paraId="630F7952" w14:textId="4189113C" w:rsidR="001B2C3A" w:rsidRPr="00D86C91" w:rsidRDefault="00A3181D"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5</w:t>
            </w:r>
          </w:p>
        </w:tc>
        <w:tc>
          <w:tcPr>
            <w:tcW w:w="3998" w:type="dxa"/>
          </w:tcPr>
          <w:p w14:paraId="63AE1EFF" w14:textId="443EB75A" w:rsidR="001B2C3A" w:rsidRPr="00D86C91" w:rsidRDefault="00A3181D"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V.HARIKA</w:t>
            </w:r>
          </w:p>
        </w:tc>
        <w:tc>
          <w:tcPr>
            <w:tcW w:w="2369" w:type="dxa"/>
          </w:tcPr>
          <w:p w14:paraId="29E7FF2B" w14:textId="236B3ED7" w:rsidR="001B2C3A" w:rsidRPr="00D86C91" w:rsidRDefault="00A3181D"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20</w:t>
            </w:r>
            <w:r w:rsidR="002C2DDB" w:rsidRPr="00D86C91">
              <w:rPr>
                <w:rFonts w:ascii="Times New Roman" w:hAnsi="Times New Roman" w:cs="Times New Roman"/>
                <w:b/>
                <w:bCs/>
                <w:noProof/>
                <w:sz w:val="24"/>
                <w:szCs w:val="24"/>
              </w:rPr>
              <w:t>21SAT95041</w:t>
            </w:r>
          </w:p>
        </w:tc>
        <w:tc>
          <w:tcPr>
            <w:tcW w:w="2369" w:type="dxa"/>
          </w:tcPr>
          <w:p w14:paraId="4434E8FE" w14:textId="77777777" w:rsidR="001B2C3A" w:rsidRPr="00D86C91" w:rsidRDefault="001B2C3A" w:rsidP="00A67F9D">
            <w:pPr>
              <w:rPr>
                <w:rFonts w:ascii="Times New Roman" w:hAnsi="Times New Roman" w:cs="Times New Roman"/>
                <w:b/>
                <w:bCs/>
                <w:noProof/>
                <w:sz w:val="24"/>
                <w:szCs w:val="24"/>
              </w:rPr>
            </w:pPr>
          </w:p>
        </w:tc>
      </w:tr>
      <w:tr w:rsidR="001B2C3A" w14:paraId="2921667F" w14:textId="77777777" w:rsidTr="002C2DDB">
        <w:trPr>
          <w:trHeight w:val="748"/>
        </w:trPr>
        <w:tc>
          <w:tcPr>
            <w:tcW w:w="740" w:type="dxa"/>
          </w:tcPr>
          <w:p w14:paraId="3D66B381" w14:textId="0A572013" w:rsidR="001B2C3A" w:rsidRPr="00D86C91" w:rsidRDefault="002C2DDB"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6</w:t>
            </w:r>
          </w:p>
        </w:tc>
        <w:tc>
          <w:tcPr>
            <w:tcW w:w="3998" w:type="dxa"/>
          </w:tcPr>
          <w:p w14:paraId="2801351B" w14:textId="3742C02E" w:rsidR="001B2C3A" w:rsidRPr="00D86C91" w:rsidRDefault="002C2DDB"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V.SANDHYA</w:t>
            </w:r>
          </w:p>
        </w:tc>
        <w:tc>
          <w:tcPr>
            <w:tcW w:w="2369" w:type="dxa"/>
          </w:tcPr>
          <w:p w14:paraId="515F0D19" w14:textId="3D1912AF" w:rsidR="001B2C3A" w:rsidRPr="00D86C91" w:rsidRDefault="002C2DDB" w:rsidP="00A67F9D">
            <w:pPr>
              <w:rPr>
                <w:rFonts w:ascii="Times New Roman" w:hAnsi="Times New Roman" w:cs="Times New Roman"/>
                <w:b/>
                <w:bCs/>
                <w:noProof/>
                <w:sz w:val="24"/>
                <w:szCs w:val="24"/>
              </w:rPr>
            </w:pPr>
            <w:r w:rsidRPr="00D86C91">
              <w:rPr>
                <w:rFonts w:ascii="Times New Roman" w:hAnsi="Times New Roman" w:cs="Times New Roman"/>
                <w:b/>
                <w:bCs/>
                <w:noProof/>
                <w:sz w:val="24"/>
                <w:szCs w:val="24"/>
              </w:rPr>
              <w:t>2021SAT95042</w:t>
            </w:r>
          </w:p>
        </w:tc>
        <w:tc>
          <w:tcPr>
            <w:tcW w:w="2369" w:type="dxa"/>
          </w:tcPr>
          <w:p w14:paraId="46864C14" w14:textId="77777777" w:rsidR="001B2C3A" w:rsidRPr="00D86C91" w:rsidRDefault="001B2C3A" w:rsidP="00A67F9D">
            <w:pPr>
              <w:rPr>
                <w:rFonts w:ascii="Times New Roman" w:hAnsi="Times New Roman" w:cs="Times New Roman"/>
                <w:b/>
                <w:bCs/>
                <w:noProof/>
                <w:sz w:val="24"/>
                <w:szCs w:val="24"/>
              </w:rPr>
            </w:pPr>
          </w:p>
        </w:tc>
      </w:tr>
      <w:tr w:rsidR="00E8119E" w14:paraId="63D411E9" w14:textId="77777777" w:rsidTr="002C2DDB">
        <w:trPr>
          <w:trHeight w:val="748"/>
        </w:trPr>
        <w:tc>
          <w:tcPr>
            <w:tcW w:w="740" w:type="dxa"/>
          </w:tcPr>
          <w:p w14:paraId="514A03D7" w14:textId="59C00710" w:rsidR="00E8119E" w:rsidRPr="00D86C91" w:rsidRDefault="00E8119E" w:rsidP="00A67F9D">
            <w:pPr>
              <w:rPr>
                <w:rFonts w:ascii="Times New Roman" w:hAnsi="Times New Roman" w:cs="Times New Roman"/>
                <w:b/>
                <w:bCs/>
                <w:noProof/>
                <w:sz w:val="24"/>
                <w:szCs w:val="24"/>
              </w:rPr>
            </w:pPr>
            <w:r>
              <w:rPr>
                <w:rFonts w:ascii="Times New Roman" w:hAnsi="Times New Roman" w:cs="Times New Roman"/>
                <w:b/>
                <w:bCs/>
                <w:noProof/>
                <w:sz w:val="24"/>
                <w:szCs w:val="24"/>
              </w:rPr>
              <w:t>7</w:t>
            </w:r>
          </w:p>
        </w:tc>
        <w:tc>
          <w:tcPr>
            <w:tcW w:w="3998" w:type="dxa"/>
          </w:tcPr>
          <w:p w14:paraId="1F823E3A" w14:textId="61505010" w:rsidR="00E8119E" w:rsidRPr="00D86C91" w:rsidRDefault="00543D9B" w:rsidP="00A67F9D">
            <w:pPr>
              <w:rPr>
                <w:rFonts w:ascii="Times New Roman" w:hAnsi="Times New Roman" w:cs="Times New Roman"/>
                <w:b/>
                <w:bCs/>
                <w:noProof/>
                <w:sz w:val="24"/>
                <w:szCs w:val="24"/>
              </w:rPr>
            </w:pPr>
            <w:r>
              <w:rPr>
                <w:rFonts w:ascii="Times New Roman" w:hAnsi="Times New Roman" w:cs="Times New Roman"/>
                <w:b/>
                <w:bCs/>
                <w:noProof/>
                <w:sz w:val="24"/>
                <w:szCs w:val="24"/>
              </w:rPr>
              <w:t>P.BHAVYA</w:t>
            </w:r>
          </w:p>
        </w:tc>
        <w:tc>
          <w:tcPr>
            <w:tcW w:w="2369" w:type="dxa"/>
          </w:tcPr>
          <w:p w14:paraId="6299F8DB" w14:textId="7F3679CB" w:rsidR="00E8119E" w:rsidRPr="00D86C91" w:rsidRDefault="00543D9B" w:rsidP="00A67F9D">
            <w:pPr>
              <w:rPr>
                <w:rFonts w:ascii="Times New Roman" w:hAnsi="Times New Roman" w:cs="Times New Roman"/>
                <w:b/>
                <w:bCs/>
                <w:noProof/>
                <w:sz w:val="24"/>
                <w:szCs w:val="24"/>
              </w:rPr>
            </w:pPr>
            <w:r>
              <w:rPr>
                <w:rFonts w:ascii="Times New Roman" w:hAnsi="Times New Roman" w:cs="Times New Roman"/>
                <w:b/>
                <w:bCs/>
                <w:noProof/>
                <w:sz w:val="24"/>
                <w:szCs w:val="24"/>
              </w:rPr>
              <w:t>2020SAT95039</w:t>
            </w:r>
          </w:p>
        </w:tc>
        <w:tc>
          <w:tcPr>
            <w:tcW w:w="2369" w:type="dxa"/>
          </w:tcPr>
          <w:p w14:paraId="47ECD5D4" w14:textId="77777777" w:rsidR="00E8119E" w:rsidRPr="00D86C91" w:rsidRDefault="00E8119E" w:rsidP="00A67F9D">
            <w:pPr>
              <w:rPr>
                <w:rFonts w:ascii="Times New Roman" w:hAnsi="Times New Roman" w:cs="Times New Roman"/>
                <w:b/>
                <w:bCs/>
                <w:noProof/>
                <w:sz w:val="24"/>
                <w:szCs w:val="24"/>
              </w:rPr>
            </w:pPr>
          </w:p>
        </w:tc>
      </w:tr>
    </w:tbl>
    <w:p w14:paraId="777D92E9" w14:textId="77777777" w:rsidR="001B2C3A" w:rsidRDefault="001B2C3A" w:rsidP="00A67F9D">
      <w:pPr>
        <w:rPr>
          <w:rFonts w:ascii="Times New Roman" w:hAnsi="Times New Roman" w:cs="Times New Roman"/>
          <w:noProof/>
          <w:sz w:val="24"/>
          <w:szCs w:val="24"/>
        </w:rPr>
      </w:pPr>
    </w:p>
    <w:p w14:paraId="52CD1679" w14:textId="77777777" w:rsidR="001B2C3A" w:rsidRDefault="001B2C3A" w:rsidP="00A67F9D">
      <w:pPr>
        <w:rPr>
          <w:rFonts w:ascii="Times New Roman" w:hAnsi="Times New Roman" w:cs="Times New Roman"/>
          <w:noProof/>
          <w:sz w:val="24"/>
          <w:szCs w:val="24"/>
        </w:rPr>
      </w:pPr>
    </w:p>
    <w:bookmarkEnd w:id="1"/>
    <w:p w14:paraId="753E5B6A" w14:textId="77777777" w:rsidR="00E375CA" w:rsidRDefault="00E375CA">
      <w:pPr>
        <w:rPr>
          <w:rFonts w:ascii="Times New Roman" w:hAnsi="Times New Roman" w:cs="Times New Roman"/>
          <w:noProof/>
          <w:sz w:val="24"/>
          <w:szCs w:val="24"/>
        </w:rPr>
      </w:pPr>
      <w:r>
        <w:rPr>
          <w:rFonts w:ascii="Times New Roman" w:hAnsi="Times New Roman" w:cs="Times New Roman"/>
          <w:noProof/>
          <w:sz w:val="24"/>
          <w:szCs w:val="24"/>
        </w:rPr>
        <w:br w:type="page"/>
      </w:r>
    </w:p>
    <w:p w14:paraId="278A19E5" w14:textId="44695E2E" w:rsidR="00AD48CD" w:rsidRDefault="00DB0BB9" w:rsidP="004A41DE">
      <w:pPr>
        <w:spacing w:line="360" w:lineRule="auto"/>
        <w:jc w:val="center"/>
        <w:rPr>
          <w:rFonts w:ascii="Times New Roman" w:hAnsi="Times New Roman" w:cs="Times New Roman"/>
          <w:b/>
          <w:bCs/>
          <w:sz w:val="28"/>
          <w:szCs w:val="28"/>
          <w:u w:val="single"/>
        </w:rPr>
      </w:pPr>
      <w:bookmarkStart w:id="2" w:name="_Hlk147081694"/>
      <w:r w:rsidRPr="00E111E1">
        <w:rPr>
          <w:rFonts w:ascii="Times New Roman" w:hAnsi="Times New Roman" w:cs="Times New Roman"/>
          <w:b/>
          <w:bCs/>
          <w:sz w:val="28"/>
          <w:szCs w:val="28"/>
          <w:u w:val="single"/>
        </w:rPr>
        <w:lastRenderedPageBreak/>
        <w:t>ACKNOWLEDGMENT</w:t>
      </w:r>
    </w:p>
    <w:p w14:paraId="071B2088" w14:textId="30D3357C" w:rsidR="00E111E1" w:rsidRDefault="00437DEE" w:rsidP="004A41DE">
      <w:pPr>
        <w:spacing w:line="360" w:lineRule="auto"/>
        <w:jc w:val="center"/>
        <w:rPr>
          <w:rFonts w:ascii="Times New Roman" w:hAnsi="Times New Roman" w:cs="Times New Roman"/>
          <w:sz w:val="24"/>
          <w:szCs w:val="24"/>
        </w:rPr>
      </w:pPr>
      <w:r w:rsidRPr="00437DEE">
        <w:rPr>
          <w:rFonts w:ascii="Times New Roman" w:hAnsi="Times New Roman" w:cs="Times New Roman"/>
          <w:sz w:val="24"/>
          <w:szCs w:val="24"/>
        </w:rPr>
        <w:t xml:space="preserve">Our sincere </w:t>
      </w:r>
      <w:r w:rsidR="008D7BDD">
        <w:rPr>
          <w:rFonts w:ascii="Times New Roman" w:hAnsi="Times New Roman" w:cs="Times New Roman"/>
          <w:sz w:val="24"/>
          <w:szCs w:val="24"/>
        </w:rPr>
        <w:t xml:space="preserve">thanks and </w:t>
      </w:r>
      <w:r w:rsidR="00B05432">
        <w:rPr>
          <w:rFonts w:ascii="Times New Roman" w:hAnsi="Times New Roman" w:cs="Times New Roman"/>
          <w:sz w:val="24"/>
          <w:szCs w:val="24"/>
        </w:rPr>
        <w:t xml:space="preserve">gratefulness to our project guide </w:t>
      </w:r>
      <w:r w:rsidR="00B05432" w:rsidRPr="00DA57B5">
        <w:rPr>
          <w:rFonts w:ascii="Times New Roman" w:hAnsi="Times New Roman" w:cs="Times New Roman"/>
          <w:b/>
          <w:bCs/>
          <w:sz w:val="24"/>
          <w:szCs w:val="24"/>
        </w:rPr>
        <w:t>M</w:t>
      </w:r>
      <w:r w:rsidR="00CC1C63">
        <w:rPr>
          <w:rFonts w:ascii="Times New Roman" w:hAnsi="Times New Roman" w:cs="Times New Roman"/>
          <w:b/>
          <w:bCs/>
          <w:sz w:val="24"/>
          <w:szCs w:val="24"/>
        </w:rPr>
        <w:t>s</w:t>
      </w:r>
      <w:r w:rsidR="00B05432" w:rsidRPr="00DA57B5">
        <w:rPr>
          <w:rFonts w:ascii="Times New Roman" w:hAnsi="Times New Roman" w:cs="Times New Roman"/>
          <w:b/>
          <w:bCs/>
          <w:sz w:val="24"/>
          <w:szCs w:val="24"/>
        </w:rPr>
        <w:t>. A.</w:t>
      </w:r>
      <w:r w:rsidR="004A1520">
        <w:rPr>
          <w:rFonts w:ascii="Times New Roman" w:hAnsi="Times New Roman" w:cs="Times New Roman"/>
          <w:b/>
          <w:bCs/>
          <w:sz w:val="24"/>
          <w:szCs w:val="24"/>
        </w:rPr>
        <w:t xml:space="preserve"> </w:t>
      </w:r>
      <w:r w:rsidR="00B05432" w:rsidRPr="00DA57B5">
        <w:rPr>
          <w:rFonts w:ascii="Times New Roman" w:hAnsi="Times New Roman" w:cs="Times New Roman"/>
          <w:b/>
          <w:bCs/>
          <w:sz w:val="24"/>
          <w:szCs w:val="24"/>
        </w:rPr>
        <w:t>VANI</w:t>
      </w:r>
      <w:r w:rsidR="00340B9E" w:rsidRPr="004104DA">
        <w:rPr>
          <w:rFonts w:ascii="Times New Roman" w:hAnsi="Times New Roman" w:cs="Times New Roman"/>
          <w:b/>
          <w:bCs/>
          <w:sz w:val="24"/>
          <w:szCs w:val="24"/>
        </w:rPr>
        <w:t>, M.Sc.,</w:t>
      </w:r>
      <w:r w:rsidR="00340B9E">
        <w:rPr>
          <w:rFonts w:ascii="Times New Roman" w:hAnsi="Times New Roman" w:cs="Times New Roman"/>
          <w:sz w:val="24"/>
          <w:szCs w:val="24"/>
        </w:rPr>
        <w:t xml:space="preserve"> Department of statistics,</w:t>
      </w:r>
      <w:r w:rsidR="004A1520">
        <w:rPr>
          <w:rFonts w:ascii="Times New Roman" w:hAnsi="Times New Roman" w:cs="Times New Roman"/>
          <w:sz w:val="24"/>
          <w:szCs w:val="24"/>
        </w:rPr>
        <w:t xml:space="preserve"> </w:t>
      </w:r>
      <w:r w:rsidR="00340B9E">
        <w:rPr>
          <w:rFonts w:ascii="Times New Roman" w:hAnsi="Times New Roman" w:cs="Times New Roman"/>
          <w:sz w:val="24"/>
          <w:szCs w:val="24"/>
        </w:rPr>
        <w:t>School of sciences</w:t>
      </w:r>
      <w:r w:rsidR="00F631F7">
        <w:rPr>
          <w:rFonts w:ascii="Times New Roman" w:hAnsi="Times New Roman" w:cs="Times New Roman"/>
          <w:sz w:val="24"/>
          <w:szCs w:val="24"/>
        </w:rPr>
        <w:t>,</w:t>
      </w:r>
      <w:r w:rsidR="00E0695E">
        <w:rPr>
          <w:rFonts w:ascii="Times New Roman" w:hAnsi="Times New Roman" w:cs="Times New Roman"/>
          <w:sz w:val="24"/>
          <w:szCs w:val="24"/>
        </w:rPr>
        <w:t xml:space="preserve"> </w:t>
      </w:r>
      <w:r w:rsidR="00F631F7">
        <w:rPr>
          <w:rFonts w:ascii="Times New Roman" w:hAnsi="Times New Roman" w:cs="Times New Roman"/>
          <w:sz w:val="24"/>
          <w:szCs w:val="24"/>
        </w:rPr>
        <w:t xml:space="preserve">Tirupati, for her commitment and able guidance </w:t>
      </w:r>
      <w:r w:rsidR="00DA57B5">
        <w:rPr>
          <w:rFonts w:ascii="Times New Roman" w:hAnsi="Times New Roman" w:cs="Times New Roman"/>
          <w:sz w:val="24"/>
          <w:szCs w:val="24"/>
        </w:rPr>
        <w:t>in the successful completion of the project work.</w:t>
      </w:r>
    </w:p>
    <w:p w14:paraId="134F1AE3" w14:textId="57DA6C32" w:rsidR="00626897" w:rsidRDefault="00E93692" w:rsidP="004A41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 express our deep of gratitude to </w:t>
      </w:r>
      <w:proofErr w:type="spellStart"/>
      <w:r w:rsidR="00CC1C63">
        <w:rPr>
          <w:rFonts w:ascii="Times New Roman" w:hAnsi="Times New Roman" w:cs="Times New Roman"/>
          <w:b/>
          <w:bCs/>
          <w:sz w:val="24"/>
          <w:szCs w:val="24"/>
        </w:rPr>
        <w:t>Dr</w:t>
      </w:r>
      <w:r w:rsidRPr="004A1520">
        <w:rPr>
          <w:rFonts w:ascii="Times New Roman" w:hAnsi="Times New Roman" w:cs="Times New Roman"/>
          <w:b/>
          <w:bCs/>
          <w:sz w:val="24"/>
          <w:szCs w:val="24"/>
        </w:rPr>
        <w:t>.</w:t>
      </w:r>
      <w:proofErr w:type="spellEnd"/>
      <w:r w:rsidRPr="004A1520">
        <w:rPr>
          <w:rFonts w:ascii="Times New Roman" w:hAnsi="Times New Roman" w:cs="Times New Roman"/>
          <w:b/>
          <w:bCs/>
          <w:sz w:val="24"/>
          <w:szCs w:val="24"/>
        </w:rPr>
        <w:t xml:space="preserve"> M.</w:t>
      </w:r>
      <w:r w:rsidR="004A1520">
        <w:rPr>
          <w:rFonts w:ascii="Times New Roman" w:hAnsi="Times New Roman" w:cs="Times New Roman"/>
          <w:b/>
          <w:bCs/>
          <w:sz w:val="24"/>
          <w:szCs w:val="24"/>
        </w:rPr>
        <w:t xml:space="preserve"> </w:t>
      </w:r>
      <w:r w:rsidRPr="004A1520">
        <w:rPr>
          <w:rFonts w:ascii="Times New Roman" w:hAnsi="Times New Roman" w:cs="Times New Roman"/>
          <w:b/>
          <w:bCs/>
          <w:sz w:val="24"/>
          <w:szCs w:val="24"/>
        </w:rPr>
        <w:t xml:space="preserve">SIVA </w:t>
      </w:r>
      <w:r w:rsidR="004A1520" w:rsidRPr="004A1520">
        <w:rPr>
          <w:rFonts w:ascii="Times New Roman" w:hAnsi="Times New Roman" w:cs="Times New Roman"/>
          <w:b/>
          <w:bCs/>
          <w:sz w:val="24"/>
          <w:szCs w:val="24"/>
        </w:rPr>
        <w:t>PARVATHI</w:t>
      </w:r>
      <w:r w:rsidR="004A1520">
        <w:rPr>
          <w:rFonts w:ascii="Times New Roman" w:hAnsi="Times New Roman" w:cs="Times New Roman"/>
          <w:sz w:val="24"/>
          <w:szCs w:val="24"/>
        </w:rPr>
        <w:t xml:space="preserve">, </w:t>
      </w:r>
      <w:r w:rsidR="007E72DE">
        <w:rPr>
          <w:rFonts w:ascii="Times New Roman" w:hAnsi="Times New Roman" w:cs="Times New Roman"/>
          <w:sz w:val="24"/>
          <w:szCs w:val="24"/>
        </w:rPr>
        <w:t xml:space="preserve">Head </w:t>
      </w:r>
      <w:r w:rsidR="003839F6">
        <w:rPr>
          <w:rFonts w:ascii="Times New Roman" w:hAnsi="Times New Roman" w:cs="Times New Roman"/>
          <w:sz w:val="24"/>
          <w:szCs w:val="24"/>
        </w:rPr>
        <w:t>I/</w:t>
      </w:r>
      <w:r w:rsidR="00D45DA3">
        <w:rPr>
          <w:rFonts w:ascii="Times New Roman" w:hAnsi="Times New Roman" w:cs="Times New Roman"/>
          <w:sz w:val="24"/>
          <w:szCs w:val="24"/>
        </w:rPr>
        <w:t>c</w:t>
      </w:r>
      <w:r w:rsidR="009B1C45">
        <w:rPr>
          <w:rFonts w:ascii="Times New Roman" w:hAnsi="Times New Roman" w:cs="Times New Roman"/>
          <w:sz w:val="24"/>
          <w:szCs w:val="24"/>
        </w:rPr>
        <w:t>, Department of Statistics, School of Sciences, SPMVV</w:t>
      </w:r>
      <w:r w:rsidR="006C5F03">
        <w:rPr>
          <w:rFonts w:ascii="Times New Roman" w:hAnsi="Times New Roman" w:cs="Times New Roman"/>
          <w:sz w:val="24"/>
          <w:szCs w:val="24"/>
        </w:rPr>
        <w:t>, Tirupati, for her encouragement and support.</w:t>
      </w:r>
    </w:p>
    <w:p w14:paraId="4405FB69" w14:textId="4E148428" w:rsidR="006C5F03" w:rsidRDefault="006C5F03" w:rsidP="004A41DE">
      <w:pPr>
        <w:spacing w:line="360" w:lineRule="auto"/>
        <w:jc w:val="center"/>
        <w:rPr>
          <w:rFonts w:ascii="Times New Roman" w:hAnsi="Times New Roman" w:cs="Times New Roman"/>
          <w:sz w:val="24"/>
          <w:szCs w:val="24"/>
        </w:rPr>
      </w:pPr>
      <w:r>
        <w:rPr>
          <w:rFonts w:ascii="Times New Roman" w:hAnsi="Times New Roman" w:cs="Times New Roman"/>
          <w:sz w:val="24"/>
          <w:szCs w:val="24"/>
        </w:rPr>
        <w:t>We express our</w:t>
      </w:r>
      <w:r w:rsidR="00B34B73">
        <w:rPr>
          <w:rFonts w:ascii="Times New Roman" w:hAnsi="Times New Roman" w:cs="Times New Roman"/>
          <w:sz w:val="24"/>
          <w:szCs w:val="24"/>
        </w:rPr>
        <w:t xml:space="preserve"> deep</w:t>
      </w:r>
      <w:r>
        <w:rPr>
          <w:rFonts w:ascii="Times New Roman" w:hAnsi="Times New Roman" w:cs="Times New Roman"/>
          <w:sz w:val="24"/>
          <w:szCs w:val="24"/>
        </w:rPr>
        <w:t xml:space="preserve"> </w:t>
      </w:r>
      <w:r w:rsidR="00847DCF">
        <w:rPr>
          <w:rFonts w:ascii="Times New Roman" w:hAnsi="Times New Roman" w:cs="Times New Roman"/>
          <w:sz w:val="24"/>
          <w:szCs w:val="24"/>
        </w:rPr>
        <w:t xml:space="preserve">sense of </w:t>
      </w:r>
      <w:r w:rsidR="00A91322">
        <w:rPr>
          <w:rFonts w:ascii="Times New Roman" w:hAnsi="Times New Roman" w:cs="Times New Roman"/>
          <w:sz w:val="24"/>
          <w:szCs w:val="24"/>
        </w:rPr>
        <w:t xml:space="preserve">gratitude to </w:t>
      </w:r>
      <w:r w:rsidR="00810A78" w:rsidRPr="0026688E">
        <w:rPr>
          <w:rFonts w:ascii="Times New Roman" w:hAnsi="Times New Roman" w:cs="Times New Roman"/>
          <w:b/>
          <w:bCs/>
          <w:sz w:val="24"/>
          <w:szCs w:val="24"/>
        </w:rPr>
        <w:t>Ass</w:t>
      </w:r>
      <w:r w:rsidR="00810A78">
        <w:rPr>
          <w:rFonts w:ascii="Times New Roman" w:hAnsi="Times New Roman" w:cs="Times New Roman"/>
          <w:b/>
          <w:bCs/>
          <w:sz w:val="24"/>
          <w:szCs w:val="24"/>
        </w:rPr>
        <w:t>ociate</w:t>
      </w:r>
      <w:r w:rsidR="00312BD0">
        <w:rPr>
          <w:rFonts w:ascii="Times New Roman" w:hAnsi="Times New Roman" w:cs="Times New Roman"/>
          <w:b/>
          <w:bCs/>
          <w:sz w:val="24"/>
          <w:szCs w:val="24"/>
        </w:rPr>
        <w:t xml:space="preserve"> </w:t>
      </w:r>
      <w:r w:rsidR="008B4AA0">
        <w:rPr>
          <w:rFonts w:ascii="Times New Roman" w:hAnsi="Times New Roman" w:cs="Times New Roman"/>
          <w:b/>
          <w:bCs/>
          <w:sz w:val="24"/>
          <w:szCs w:val="24"/>
        </w:rPr>
        <w:t>P</w:t>
      </w:r>
      <w:r w:rsidR="00A91322" w:rsidRPr="0026688E">
        <w:rPr>
          <w:rFonts w:ascii="Times New Roman" w:hAnsi="Times New Roman" w:cs="Times New Roman"/>
          <w:b/>
          <w:bCs/>
          <w:sz w:val="24"/>
          <w:szCs w:val="24"/>
        </w:rPr>
        <w:t xml:space="preserve">rof. </w:t>
      </w:r>
      <w:proofErr w:type="spellStart"/>
      <w:r w:rsidR="00A91322" w:rsidRPr="0026688E">
        <w:rPr>
          <w:rFonts w:ascii="Times New Roman" w:hAnsi="Times New Roman" w:cs="Times New Roman"/>
          <w:b/>
          <w:bCs/>
          <w:sz w:val="24"/>
          <w:szCs w:val="24"/>
        </w:rPr>
        <w:t>Dr.</w:t>
      </w:r>
      <w:proofErr w:type="spellEnd"/>
      <w:r w:rsidR="00A91322" w:rsidRPr="0026688E">
        <w:rPr>
          <w:rFonts w:ascii="Times New Roman" w:hAnsi="Times New Roman" w:cs="Times New Roman"/>
          <w:b/>
          <w:bCs/>
          <w:sz w:val="24"/>
          <w:szCs w:val="24"/>
        </w:rPr>
        <w:t xml:space="preserve"> </w:t>
      </w:r>
      <w:r w:rsidR="00312BD0" w:rsidRPr="0026688E">
        <w:rPr>
          <w:rFonts w:ascii="Times New Roman" w:hAnsi="Times New Roman" w:cs="Times New Roman"/>
          <w:b/>
          <w:bCs/>
          <w:sz w:val="24"/>
          <w:szCs w:val="24"/>
        </w:rPr>
        <w:t>R. VISHNU</w:t>
      </w:r>
      <w:r w:rsidR="0046110A">
        <w:rPr>
          <w:rFonts w:ascii="Times New Roman" w:hAnsi="Times New Roman" w:cs="Times New Roman"/>
          <w:b/>
          <w:bCs/>
          <w:sz w:val="24"/>
          <w:szCs w:val="24"/>
        </w:rPr>
        <w:t xml:space="preserve"> </w:t>
      </w:r>
      <w:r w:rsidR="00614EFD">
        <w:rPr>
          <w:rFonts w:ascii="Times New Roman" w:hAnsi="Times New Roman" w:cs="Times New Roman"/>
          <w:b/>
          <w:bCs/>
          <w:sz w:val="24"/>
          <w:szCs w:val="24"/>
        </w:rPr>
        <w:t>VARDHAN</w:t>
      </w:r>
      <w:r w:rsidR="0046110A">
        <w:rPr>
          <w:rFonts w:ascii="Times New Roman" w:hAnsi="Times New Roman" w:cs="Times New Roman"/>
          <w:b/>
          <w:bCs/>
          <w:sz w:val="24"/>
          <w:szCs w:val="24"/>
        </w:rPr>
        <w:t xml:space="preserve">                                                               </w:t>
      </w:r>
      <w:r w:rsidR="001853A0">
        <w:rPr>
          <w:rFonts w:ascii="Times New Roman" w:hAnsi="Times New Roman" w:cs="Times New Roman"/>
          <w:b/>
          <w:bCs/>
          <w:sz w:val="24"/>
          <w:szCs w:val="24"/>
        </w:rPr>
        <w:t xml:space="preserve"> </w:t>
      </w:r>
      <w:r w:rsidR="0046110A">
        <w:rPr>
          <w:rFonts w:ascii="Times New Roman" w:hAnsi="Times New Roman" w:cs="Times New Roman"/>
          <w:b/>
          <w:bCs/>
          <w:sz w:val="24"/>
          <w:szCs w:val="24"/>
        </w:rPr>
        <w:t xml:space="preserve">     </w:t>
      </w:r>
      <w:r w:rsidR="0026688E" w:rsidRPr="0026688E">
        <w:rPr>
          <w:rFonts w:ascii="Times New Roman" w:hAnsi="Times New Roman" w:cs="Times New Roman"/>
          <w:sz w:val="24"/>
          <w:szCs w:val="24"/>
        </w:rPr>
        <w:t>Department</w:t>
      </w:r>
      <w:r w:rsidR="0026688E">
        <w:rPr>
          <w:rFonts w:ascii="Times New Roman" w:hAnsi="Times New Roman" w:cs="Times New Roman"/>
          <w:sz w:val="24"/>
          <w:szCs w:val="24"/>
        </w:rPr>
        <w:t xml:space="preserve"> of Statistics</w:t>
      </w:r>
      <w:r w:rsidR="00C31EF6">
        <w:rPr>
          <w:rFonts w:ascii="Times New Roman" w:hAnsi="Times New Roman" w:cs="Times New Roman"/>
          <w:sz w:val="24"/>
          <w:szCs w:val="24"/>
        </w:rPr>
        <w:t>, Pondicherry University, Pondicherry</w:t>
      </w:r>
      <w:r w:rsidR="00843926">
        <w:rPr>
          <w:rFonts w:ascii="Times New Roman" w:hAnsi="Times New Roman" w:cs="Times New Roman"/>
          <w:sz w:val="24"/>
          <w:szCs w:val="24"/>
        </w:rPr>
        <w:t xml:space="preserve">, to have </w:t>
      </w:r>
      <w:r w:rsidR="003C5E86">
        <w:rPr>
          <w:rFonts w:ascii="Times New Roman" w:hAnsi="Times New Roman" w:cs="Times New Roman"/>
          <w:sz w:val="24"/>
          <w:szCs w:val="24"/>
        </w:rPr>
        <w:t>unique Opportunity and the privil</w:t>
      </w:r>
      <w:r w:rsidR="00635069">
        <w:rPr>
          <w:rFonts w:ascii="Times New Roman" w:hAnsi="Times New Roman" w:cs="Times New Roman"/>
          <w:sz w:val="24"/>
          <w:szCs w:val="24"/>
        </w:rPr>
        <w:t>ege of working with sincere under his guidance</w:t>
      </w:r>
      <w:r w:rsidR="00312BD0">
        <w:rPr>
          <w:rFonts w:ascii="Times New Roman" w:hAnsi="Times New Roman" w:cs="Times New Roman"/>
          <w:sz w:val="24"/>
          <w:szCs w:val="24"/>
        </w:rPr>
        <w:t xml:space="preserve">. </w:t>
      </w:r>
      <w:r w:rsidR="00B5228B">
        <w:rPr>
          <w:rFonts w:ascii="Times New Roman" w:hAnsi="Times New Roman" w:cs="Times New Roman"/>
          <w:sz w:val="24"/>
          <w:szCs w:val="24"/>
        </w:rPr>
        <w:t>We</w:t>
      </w:r>
      <w:r w:rsidR="00B34B73">
        <w:rPr>
          <w:rFonts w:ascii="Times New Roman" w:hAnsi="Times New Roman" w:cs="Times New Roman"/>
          <w:sz w:val="24"/>
          <w:szCs w:val="24"/>
        </w:rPr>
        <w:t xml:space="preserve"> warmly</w:t>
      </w:r>
      <w:r w:rsidR="00B5228B">
        <w:rPr>
          <w:rFonts w:ascii="Times New Roman" w:hAnsi="Times New Roman" w:cs="Times New Roman"/>
          <w:sz w:val="24"/>
          <w:szCs w:val="24"/>
        </w:rPr>
        <w:t xml:space="preserve"> acknowledge</w:t>
      </w:r>
      <w:r w:rsidR="00514A2B">
        <w:rPr>
          <w:rFonts w:ascii="Times New Roman" w:hAnsi="Times New Roman" w:cs="Times New Roman"/>
          <w:sz w:val="24"/>
          <w:szCs w:val="24"/>
        </w:rPr>
        <w:t xml:space="preserve"> his kind support, </w:t>
      </w:r>
      <w:r w:rsidR="00312BD0">
        <w:rPr>
          <w:rFonts w:ascii="Times New Roman" w:hAnsi="Times New Roman" w:cs="Times New Roman"/>
          <w:sz w:val="24"/>
          <w:szCs w:val="24"/>
        </w:rPr>
        <w:t>encouragement,</w:t>
      </w:r>
      <w:r w:rsidR="00C7567A">
        <w:rPr>
          <w:rFonts w:ascii="Times New Roman" w:hAnsi="Times New Roman" w:cs="Times New Roman"/>
          <w:sz w:val="24"/>
          <w:szCs w:val="24"/>
        </w:rPr>
        <w:t xml:space="preserve"> and valuable suggestions </w:t>
      </w:r>
      <w:r w:rsidR="00043944">
        <w:rPr>
          <w:rFonts w:ascii="Times New Roman" w:hAnsi="Times New Roman" w:cs="Times New Roman"/>
          <w:sz w:val="24"/>
          <w:szCs w:val="24"/>
        </w:rPr>
        <w:t>through</w:t>
      </w:r>
      <w:r w:rsidR="00EC11C3">
        <w:rPr>
          <w:rFonts w:ascii="Times New Roman" w:hAnsi="Times New Roman" w:cs="Times New Roman"/>
          <w:sz w:val="24"/>
          <w:szCs w:val="24"/>
        </w:rPr>
        <w:t xml:space="preserve">out the course of study </w:t>
      </w:r>
      <w:r w:rsidR="002A33D3">
        <w:rPr>
          <w:rFonts w:ascii="Times New Roman" w:hAnsi="Times New Roman" w:cs="Times New Roman"/>
          <w:sz w:val="24"/>
          <w:szCs w:val="24"/>
        </w:rPr>
        <w:t>through pragmatic,</w:t>
      </w:r>
      <w:r w:rsidR="00EB14EE">
        <w:rPr>
          <w:rFonts w:ascii="Times New Roman" w:hAnsi="Times New Roman" w:cs="Times New Roman"/>
          <w:sz w:val="24"/>
          <w:szCs w:val="24"/>
        </w:rPr>
        <w:t xml:space="preserve"> </w:t>
      </w:r>
      <w:r w:rsidR="002A33D3">
        <w:rPr>
          <w:rFonts w:ascii="Times New Roman" w:hAnsi="Times New Roman" w:cs="Times New Roman"/>
          <w:sz w:val="24"/>
          <w:szCs w:val="24"/>
        </w:rPr>
        <w:t>incisive</w:t>
      </w:r>
      <w:r w:rsidR="00EB14EE">
        <w:rPr>
          <w:rFonts w:ascii="Times New Roman" w:hAnsi="Times New Roman" w:cs="Times New Roman"/>
          <w:sz w:val="24"/>
          <w:szCs w:val="24"/>
        </w:rPr>
        <w:t>, radial, innovative approach.</w:t>
      </w:r>
    </w:p>
    <w:p w14:paraId="055B7DCF" w14:textId="2FE8FEF2" w:rsidR="00D50DE4" w:rsidRDefault="00D50DE4" w:rsidP="004A41DE">
      <w:pPr>
        <w:spacing w:line="360" w:lineRule="auto"/>
        <w:jc w:val="center"/>
        <w:rPr>
          <w:rFonts w:ascii="Times New Roman" w:hAnsi="Times New Roman" w:cs="Times New Roman"/>
          <w:sz w:val="24"/>
          <w:szCs w:val="24"/>
        </w:rPr>
      </w:pPr>
      <w:r>
        <w:rPr>
          <w:rFonts w:ascii="Times New Roman" w:hAnsi="Times New Roman" w:cs="Times New Roman"/>
          <w:sz w:val="24"/>
          <w:szCs w:val="24"/>
        </w:rPr>
        <w:t>Our Sincere thanks to our faculty members for their support and encouragement.</w:t>
      </w:r>
      <w:r w:rsidR="00312BD0">
        <w:rPr>
          <w:rFonts w:ascii="Times New Roman" w:hAnsi="Times New Roman" w:cs="Times New Roman"/>
          <w:sz w:val="24"/>
          <w:szCs w:val="24"/>
        </w:rPr>
        <w:t xml:space="preserve"> </w:t>
      </w:r>
      <w:r>
        <w:rPr>
          <w:rFonts w:ascii="Times New Roman" w:hAnsi="Times New Roman" w:cs="Times New Roman"/>
          <w:sz w:val="24"/>
          <w:szCs w:val="24"/>
        </w:rPr>
        <w:t>We thank the</w:t>
      </w:r>
      <w:r w:rsidR="0001146F">
        <w:rPr>
          <w:rFonts w:ascii="Times New Roman" w:hAnsi="Times New Roman" w:cs="Times New Roman"/>
          <w:sz w:val="24"/>
          <w:szCs w:val="24"/>
        </w:rPr>
        <w:t xml:space="preserve"> non-teaching staff for their timely help.</w:t>
      </w:r>
    </w:p>
    <w:p w14:paraId="7582498C" w14:textId="36BD1D20" w:rsidR="00EB14EE" w:rsidRDefault="0001146F" w:rsidP="00791DFA">
      <w:pPr>
        <w:spacing w:line="360" w:lineRule="auto"/>
        <w:jc w:val="center"/>
        <w:rPr>
          <w:rFonts w:ascii="Times New Roman" w:hAnsi="Times New Roman" w:cs="Times New Roman"/>
          <w:sz w:val="24"/>
          <w:szCs w:val="24"/>
        </w:rPr>
      </w:pPr>
      <w:r>
        <w:rPr>
          <w:rFonts w:ascii="Times New Roman" w:hAnsi="Times New Roman" w:cs="Times New Roman"/>
          <w:sz w:val="24"/>
          <w:szCs w:val="24"/>
        </w:rPr>
        <w:t>We are benevol</w:t>
      </w:r>
      <w:r w:rsidR="00DB1601">
        <w:rPr>
          <w:rFonts w:ascii="Times New Roman" w:hAnsi="Times New Roman" w:cs="Times New Roman"/>
          <w:sz w:val="24"/>
          <w:szCs w:val="24"/>
        </w:rPr>
        <w:t xml:space="preserve">ent and beholden to our parents for their </w:t>
      </w:r>
      <w:r w:rsidR="00B153E0">
        <w:rPr>
          <w:rFonts w:ascii="Times New Roman" w:hAnsi="Times New Roman" w:cs="Times New Roman"/>
          <w:sz w:val="24"/>
          <w:szCs w:val="24"/>
        </w:rPr>
        <w:t xml:space="preserve">scintillating support to complete </w:t>
      </w:r>
      <w:r w:rsidR="00791DFA">
        <w:rPr>
          <w:rFonts w:ascii="Times New Roman" w:hAnsi="Times New Roman" w:cs="Times New Roman"/>
          <w:sz w:val="24"/>
          <w:szCs w:val="24"/>
        </w:rPr>
        <w:t>this project.</w:t>
      </w:r>
    </w:p>
    <w:p w14:paraId="4721A87C" w14:textId="0118BCCC" w:rsidR="00791DFA" w:rsidRDefault="00791DFA" w:rsidP="00791DF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 thank the university </w:t>
      </w:r>
      <w:r w:rsidR="009E1817">
        <w:rPr>
          <w:rFonts w:ascii="Times New Roman" w:hAnsi="Times New Roman" w:cs="Times New Roman"/>
          <w:sz w:val="24"/>
          <w:szCs w:val="24"/>
        </w:rPr>
        <w:t xml:space="preserve">authorities </w:t>
      </w:r>
      <w:r w:rsidR="00011E8C">
        <w:rPr>
          <w:rFonts w:ascii="Times New Roman" w:hAnsi="Times New Roman" w:cs="Times New Roman"/>
          <w:sz w:val="24"/>
          <w:szCs w:val="24"/>
        </w:rPr>
        <w:t xml:space="preserve">for providing necessary infrastructure facilities and </w:t>
      </w:r>
      <w:r w:rsidR="002C7751">
        <w:rPr>
          <w:rFonts w:ascii="Times New Roman" w:hAnsi="Times New Roman" w:cs="Times New Roman"/>
          <w:sz w:val="24"/>
          <w:szCs w:val="24"/>
        </w:rPr>
        <w:t>support.</w:t>
      </w:r>
    </w:p>
    <w:p w14:paraId="040FF7F6" w14:textId="77777777" w:rsidR="00EE12A4" w:rsidRDefault="00EE12A4" w:rsidP="005402E8">
      <w:pPr>
        <w:spacing w:line="240" w:lineRule="auto"/>
        <w:rPr>
          <w:rFonts w:ascii="Times New Roman" w:hAnsi="Times New Roman" w:cs="Times New Roman"/>
          <w:sz w:val="24"/>
          <w:szCs w:val="24"/>
        </w:rPr>
      </w:pPr>
    </w:p>
    <w:p w14:paraId="24EAEB67" w14:textId="242A4118" w:rsidR="005402E8" w:rsidRPr="007B53AE" w:rsidRDefault="005402E8" w:rsidP="00D16D87">
      <w:pPr>
        <w:spacing w:line="240" w:lineRule="auto"/>
        <w:ind w:left="5760"/>
        <w:rPr>
          <w:rFonts w:ascii="Times New Roman" w:hAnsi="Times New Roman" w:cs="Times New Roman"/>
          <w:b/>
          <w:bCs/>
          <w:sz w:val="24"/>
          <w:szCs w:val="24"/>
        </w:rPr>
      </w:pPr>
      <w:r w:rsidRPr="007B53AE">
        <w:rPr>
          <w:rFonts w:ascii="Times New Roman" w:hAnsi="Times New Roman" w:cs="Times New Roman"/>
          <w:b/>
          <w:bCs/>
          <w:sz w:val="24"/>
          <w:szCs w:val="24"/>
        </w:rPr>
        <w:t>P. SRAVANI</w:t>
      </w:r>
    </w:p>
    <w:p w14:paraId="125B9435" w14:textId="77777777" w:rsidR="005402E8" w:rsidRPr="007B53AE" w:rsidRDefault="005402E8" w:rsidP="00D16D87">
      <w:pPr>
        <w:spacing w:line="240" w:lineRule="auto"/>
        <w:ind w:left="5040" w:firstLine="720"/>
        <w:rPr>
          <w:rFonts w:ascii="Times New Roman" w:hAnsi="Times New Roman" w:cs="Times New Roman"/>
          <w:b/>
          <w:bCs/>
          <w:sz w:val="24"/>
          <w:szCs w:val="24"/>
        </w:rPr>
      </w:pPr>
      <w:r w:rsidRPr="007B53AE">
        <w:rPr>
          <w:rFonts w:ascii="Times New Roman" w:hAnsi="Times New Roman" w:cs="Times New Roman"/>
          <w:b/>
          <w:bCs/>
          <w:sz w:val="24"/>
          <w:szCs w:val="24"/>
        </w:rPr>
        <w:t>P. MOUNIKA</w:t>
      </w:r>
    </w:p>
    <w:p w14:paraId="5E51807B" w14:textId="5058B041" w:rsidR="005402E8" w:rsidRPr="007B53AE" w:rsidRDefault="005402E8" w:rsidP="00D16D87">
      <w:pPr>
        <w:spacing w:line="240" w:lineRule="auto"/>
        <w:ind w:left="5040" w:firstLine="720"/>
        <w:rPr>
          <w:rFonts w:ascii="Times New Roman" w:hAnsi="Times New Roman" w:cs="Times New Roman"/>
          <w:b/>
          <w:bCs/>
          <w:sz w:val="24"/>
          <w:szCs w:val="24"/>
        </w:rPr>
      </w:pPr>
      <w:r w:rsidRPr="007B53AE">
        <w:rPr>
          <w:rFonts w:ascii="Times New Roman" w:hAnsi="Times New Roman" w:cs="Times New Roman"/>
          <w:b/>
          <w:bCs/>
          <w:sz w:val="24"/>
          <w:szCs w:val="24"/>
        </w:rPr>
        <w:t>R</w:t>
      </w:r>
      <w:r w:rsidR="007B53AE" w:rsidRPr="007B53AE">
        <w:rPr>
          <w:rFonts w:ascii="Times New Roman" w:hAnsi="Times New Roman" w:cs="Times New Roman"/>
          <w:b/>
          <w:bCs/>
          <w:sz w:val="24"/>
          <w:szCs w:val="24"/>
        </w:rPr>
        <w:t>. JAYA</w:t>
      </w:r>
      <w:r w:rsidRPr="007B53AE">
        <w:rPr>
          <w:rFonts w:ascii="Times New Roman" w:hAnsi="Times New Roman" w:cs="Times New Roman"/>
          <w:b/>
          <w:bCs/>
          <w:sz w:val="24"/>
          <w:szCs w:val="24"/>
        </w:rPr>
        <w:t xml:space="preserve"> SRI</w:t>
      </w:r>
    </w:p>
    <w:p w14:paraId="77BAD69B" w14:textId="5C7BDAFF" w:rsidR="005402E8" w:rsidRPr="007B53AE" w:rsidRDefault="005402E8" w:rsidP="00D16D87">
      <w:pPr>
        <w:spacing w:line="240" w:lineRule="auto"/>
        <w:ind w:left="5760"/>
        <w:rPr>
          <w:rFonts w:ascii="Times New Roman" w:hAnsi="Times New Roman" w:cs="Times New Roman"/>
          <w:b/>
          <w:bCs/>
          <w:sz w:val="24"/>
          <w:szCs w:val="24"/>
        </w:rPr>
      </w:pPr>
      <w:r w:rsidRPr="007B53AE">
        <w:rPr>
          <w:rFonts w:ascii="Times New Roman" w:hAnsi="Times New Roman" w:cs="Times New Roman"/>
          <w:b/>
          <w:bCs/>
          <w:sz w:val="24"/>
          <w:szCs w:val="24"/>
        </w:rPr>
        <w:t>SAI SRI PRAVALLIK</w:t>
      </w:r>
      <w:r w:rsidR="00D16D87" w:rsidRPr="007B53AE">
        <w:rPr>
          <w:rFonts w:ascii="Times New Roman" w:hAnsi="Times New Roman" w:cs="Times New Roman"/>
          <w:b/>
          <w:bCs/>
          <w:sz w:val="24"/>
          <w:szCs w:val="24"/>
        </w:rPr>
        <w:t>A</w:t>
      </w:r>
      <w:r w:rsidR="007B53AE" w:rsidRPr="007B53AE">
        <w:rPr>
          <w:rFonts w:ascii="Times New Roman" w:hAnsi="Times New Roman" w:cs="Times New Roman"/>
          <w:b/>
          <w:bCs/>
          <w:sz w:val="24"/>
          <w:szCs w:val="24"/>
        </w:rPr>
        <w:t>.</w:t>
      </w:r>
      <w:r w:rsidRPr="007B53AE">
        <w:rPr>
          <w:rFonts w:ascii="Times New Roman" w:hAnsi="Times New Roman" w:cs="Times New Roman"/>
          <w:b/>
          <w:bCs/>
          <w:sz w:val="24"/>
          <w:szCs w:val="24"/>
        </w:rPr>
        <w:t>D</w:t>
      </w:r>
    </w:p>
    <w:p w14:paraId="55C7F60A" w14:textId="77777777" w:rsidR="005402E8" w:rsidRPr="007B53AE" w:rsidRDefault="005402E8" w:rsidP="00D16D87">
      <w:pPr>
        <w:spacing w:line="240" w:lineRule="auto"/>
        <w:ind w:left="5040" w:firstLine="720"/>
        <w:rPr>
          <w:rFonts w:ascii="Times New Roman" w:hAnsi="Times New Roman" w:cs="Times New Roman"/>
          <w:b/>
          <w:bCs/>
          <w:sz w:val="24"/>
          <w:szCs w:val="24"/>
        </w:rPr>
      </w:pPr>
      <w:r w:rsidRPr="007B53AE">
        <w:rPr>
          <w:rFonts w:ascii="Times New Roman" w:hAnsi="Times New Roman" w:cs="Times New Roman"/>
          <w:b/>
          <w:bCs/>
          <w:sz w:val="24"/>
          <w:szCs w:val="24"/>
        </w:rPr>
        <w:t>V. HARIKA</w:t>
      </w:r>
    </w:p>
    <w:p w14:paraId="7336AFAD" w14:textId="77777777" w:rsidR="005402E8" w:rsidRPr="007B53AE" w:rsidRDefault="005402E8" w:rsidP="00D16D87">
      <w:pPr>
        <w:spacing w:line="240" w:lineRule="auto"/>
        <w:ind w:left="5040" w:firstLine="720"/>
        <w:rPr>
          <w:rFonts w:ascii="Times New Roman" w:hAnsi="Times New Roman" w:cs="Times New Roman"/>
          <w:b/>
          <w:bCs/>
          <w:sz w:val="24"/>
          <w:szCs w:val="24"/>
        </w:rPr>
      </w:pPr>
      <w:r w:rsidRPr="007B53AE">
        <w:rPr>
          <w:rFonts w:ascii="Times New Roman" w:hAnsi="Times New Roman" w:cs="Times New Roman"/>
          <w:b/>
          <w:bCs/>
          <w:sz w:val="24"/>
          <w:szCs w:val="24"/>
        </w:rPr>
        <w:t>V. SANDHYA</w:t>
      </w:r>
    </w:p>
    <w:p w14:paraId="47FAE88E" w14:textId="621B566C" w:rsidR="00967BF5" w:rsidRDefault="00543D9B" w:rsidP="00791DF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DE3ACD">
        <w:rPr>
          <w:rFonts w:ascii="Times New Roman" w:hAnsi="Times New Roman" w:cs="Times New Roman"/>
          <w:b/>
          <w:bCs/>
          <w:sz w:val="24"/>
          <w:szCs w:val="24"/>
        </w:rPr>
        <w:t xml:space="preserve"> </w:t>
      </w:r>
      <w:r>
        <w:rPr>
          <w:rFonts w:ascii="Times New Roman" w:hAnsi="Times New Roman" w:cs="Times New Roman"/>
          <w:b/>
          <w:bCs/>
          <w:sz w:val="24"/>
          <w:szCs w:val="24"/>
        </w:rPr>
        <w:t xml:space="preserve"> P.</w:t>
      </w:r>
      <w:r w:rsidR="00DE3ACD">
        <w:rPr>
          <w:rFonts w:ascii="Times New Roman" w:hAnsi="Times New Roman" w:cs="Times New Roman"/>
          <w:b/>
          <w:bCs/>
          <w:sz w:val="24"/>
          <w:szCs w:val="24"/>
        </w:rPr>
        <w:t xml:space="preserve"> </w:t>
      </w:r>
      <w:r>
        <w:rPr>
          <w:rFonts w:ascii="Times New Roman" w:hAnsi="Times New Roman" w:cs="Times New Roman"/>
          <w:b/>
          <w:bCs/>
          <w:sz w:val="24"/>
          <w:szCs w:val="24"/>
        </w:rPr>
        <w:t>BHAVYA</w:t>
      </w:r>
    </w:p>
    <w:p w14:paraId="43758DD1" w14:textId="00817759" w:rsidR="00C56A3B" w:rsidRDefault="00967BF5">
      <w:pPr>
        <w:rPr>
          <w:rFonts w:ascii="Times New Roman" w:hAnsi="Times New Roman" w:cs="Times New Roman"/>
          <w:b/>
          <w:bCs/>
          <w:sz w:val="24"/>
          <w:szCs w:val="24"/>
        </w:rPr>
      </w:pPr>
      <w:r>
        <w:rPr>
          <w:rFonts w:ascii="Times New Roman" w:hAnsi="Times New Roman" w:cs="Times New Roman"/>
          <w:b/>
          <w:bCs/>
          <w:sz w:val="24"/>
          <w:szCs w:val="24"/>
        </w:rPr>
        <w:br w:type="page"/>
      </w:r>
    </w:p>
    <w:bookmarkEnd w:id="2"/>
    <w:tbl>
      <w:tblPr>
        <w:tblStyle w:val="TableGrid"/>
        <w:tblpPr w:leftFromText="180" w:rightFromText="180" w:horzAnchor="margin" w:tblpXSpec="center" w:tblpY="1377"/>
        <w:tblW w:w="8847" w:type="dxa"/>
        <w:tblLook w:val="04A0" w:firstRow="1" w:lastRow="0" w:firstColumn="1" w:lastColumn="0" w:noHBand="0" w:noVBand="1"/>
      </w:tblPr>
      <w:tblGrid>
        <w:gridCol w:w="1181"/>
        <w:gridCol w:w="5821"/>
        <w:gridCol w:w="1845"/>
      </w:tblGrid>
      <w:tr w:rsidR="00C56A3B" w14:paraId="618B18F2" w14:textId="77777777" w:rsidTr="00ED3637">
        <w:trPr>
          <w:trHeight w:val="585"/>
        </w:trPr>
        <w:tc>
          <w:tcPr>
            <w:tcW w:w="0" w:type="auto"/>
          </w:tcPr>
          <w:p w14:paraId="16F3A077" w14:textId="33CCEA0D" w:rsidR="00C56A3B" w:rsidRPr="00314706" w:rsidRDefault="00C56A3B" w:rsidP="00ED3637">
            <w:pPr>
              <w:jc w:val="center"/>
              <w:rPr>
                <w:b/>
                <w:bCs/>
                <w:sz w:val="28"/>
                <w:szCs w:val="28"/>
              </w:rPr>
            </w:pPr>
            <w:r>
              <w:rPr>
                <w:rFonts w:ascii="Times New Roman" w:hAnsi="Times New Roman" w:cs="Times New Roman"/>
                <w:b/>
                <w:bCs/>
                <w:sz w:val="24"/>
                <w:szCs w:val="24"/>
              </w:rPr>
              <w:lastRenderedPageBreak/>
              <w:br w:type="page"/>
            </w:r>
            <w:r>
              <w:rPr>
                <w:b/>
                <w:bCs/>
                <w:sz w:val="28"/>
                <w:szCs w:val="28"/>
              </w:rPr>
              <w:t>S.NO.</w:t>
            </w:r>
          </w:p>
        </w:tc>
        <w:tc>
          <w:tcPr>
            <w:tcW w:w="0" w:type="auto"/>
          </w:tcPr>
          <w:p w14:paraId="1B5FA4A0" w14:textId="77777777" w:rsidR="00C56A3B" w:rsidRPr="00314706" w:rsidRDefault="00C56A3B" w:rsidP="00ED3637">
            <w:pPr>
              <w:jc w:val="center"/>
              <w:rPr>
                <w:b/>
                <w:bCs/>
                <w:sz w:val="28"/>
                <w:szCs w:val="28"/>
              </w:rPr>
            </w:pPr>
            <w:r w:rsidRPr="00314706">
              <w:rPr>
                <w:b/>
                <w:bCs/>
                <w:sz w:val="28"/>
                <w:szCs w:val="28"/>
              </w:rPr>
              <w:t>CONTENT</w:t>
            </w:r>
          </w:p>
        </w:tc>
        <w:tc>
          <w:tcPr>
            <w:tcW w:w="0" w:type="auto"/>
          </w:tcPr>
          <w:p w14:paraId="3F3B5079" w14:textId="77777777" w:rsidR="00C56A3B" w:rsidRPr="00314706" w:rsidRDefault="00C56A3B" w:rsidP="00ED3637">
            <w:pPr>
              <w:jc w:val="center"/>
              <w:rPr>
                <w:b/>
                <w:bCs/>
                <w:sz w:val="28"/>
                <w:szCs w:val="28"/>
              </w:rPr>
            </w:pPr>
            <w:r w:rsidRPr="00314706">
              <w:rPr>
                <w:b/>
                <w:bCs/>
                <w:sz w:val="28"/>
                <w:szCs w:val="28"/>
              </w:rPr>
              <w:t>PAGE NO.</w:t>
            </w:r>
          </w:p>
        </w:tc>
      </w:tr>
      <w:tr w:rsidR="00C56A3B" w:rsidRPr="00247755" w14:paraId="0101D1C2" w14:textId="77777777" w:rsidTr="00ED3637">
        <w:trPr>
          <w:trHeight w:val="467"/>
        </w:trPr>
        <w:tc>
          <w:tcPr>
            <w:tcW w:w="0" w:type="auto"/>
          </w:tcPr>
          <w:p w14:paraId="3048DC20" w14:textId="77777777" w:rsidR="00C56A3B" w:rsidRPr="00247755" w:rsidRDefault="00C56A3B" w:rsidP="00ED3637">
            <w:pPr>
              <w:jc w:val="center"/>
              <w:rPr>
                <w:b/>
                <w:bCs/>
                <w:sz w:val="24"/>
                <w:szCs w:val="24"/>
              </w:rPr>
            </w:pPr>
            <w:r>
              <w:rPr>
                <w:b/>
                <w:bCs/>
                <w:sz w:val="24"/>
                <w:szCs w:val="24"/>
              </w:rPr>
              <w:t>1</w:t>
            </w:r>
          </w:p>
        </w:tc>
        <w:tc>
          <w:tcPr>
            <w:tcW w:w="0" w:type="auto"/>
          </w:tcPr>
          <w:p w14:paraId="763173CA" w14:textId="77777777" w:rsidR="00C56A3B" w:rsidRPr="00247755" w:rsidRDefault="00C56A3B" w:rsidP="00ED3637">
            <w:pPr>
              <w:jc w:val="center"/>
              <w:rPr>
                <w:b/>
                <w:bCs/>
                <w:sz w:val="24"/>
                <w:szCs w:val="24"/>
              </w:rPr>
            </w:pPr>
            <w:r w:rsidRPr="00247755">
              <w:rPr>
                <w:b/>
                <w:bCs/>
                <w:sz w:val="24"/>
                <w:szCs w:val="24"/>
              </w:rPr>
              <w:t>INTRODUCTION</w:t>
            </w:r>
          </w:p>
        </w:tc>
        <w:tc>
          <w:tcPr>
            <w:tcW w:w="0" w:type="auto"/>
          </w:tcPr>
          <w:p w14:paraId="6234071D" w14:textId="5A5B44F2" w:rsidR="00C56A3B" w:rsidRPr="00247755" w:rsidRDefault="00C56A3B" w:rsidP="00ED3637">
            <w:pPr>
              <w:jc w:val="center"/>
              <w:rPr>
                <w:b/>
                <w:bCs/>
                <w:sz w:val="24"/>
                <w:szCs w:val="24"/>
              </w:rPr>
            </w:pPr>
          </w:p>
        </w:tc>
      </w:tr>
      <w:tr w:rsidR="00C56A3B" w:rsidRPr="00247755" w14:paraId="0E8E2AA8" w14:textId="77777777" w:rsidTr="00ED3637">
        <w:trPr>
          <w:trHeight w:val="585"/>
        </w:trPr>
        <w:tc>
          <w:tcPr>
            <w:tcW w:w="0" w:type="auto"/>
          </w:tcPr>
          <w:p w14:paraId="3DD8BA5F" w14:textId="77777777" w:rsidR="00C56A3B" w:rsidRPr="00247755" w:rsidRDefault="00C56A3B" w:rsidP="00ED3637">
            <w:pPr>
              <w:jc w:val="center"/>
              <w:rPr>
                <w:b/>
                <w:bCs/>
                <w:sz w:val="24"/>
                <w:szCs w:val="24"/>
              </w:rPr>
            </w:pPr>
            <w:r w:rsidRPr="00247755">
              <w:rPr>
                <w:b/>
                <w:bCs/>
                <w:sz w:val="24"/>
                <w:szCs w:val="24"/>
              </w:rPr>
              <w:t>2</w:t>
            </w:r>
          </w:p>
        </w:tc>
        <w:tc>
          <w:tcPr>
            <w:tcW w:w="0" w:type="auto"/>
          </w:tcPr>
          <w:p w14:paraId="3E729F83" w14:textId="77777777" w:rsidR="00C56A3B" w:rsidRPr="00247755" w:rsidRDefault="00C56A3B" w:rsidP="00ED3637">
            <w:pPr>
              <w:jc w:val="center"/>
              <w:rPr>
                <w:b/>
                <w:bCs/>
                <w:sz w:val="24"/>
                <w:szCs w:val="24"/>
              </w:rPr>
            </w:pPr>
            <w:r w:rsidRPr="00247755">
              <w:rPr>
                <w:b/>
                <w:bCs/>
                <w:sz w:val="24"/>
                <w:szCs w:val="24"/>
              </w:rPr>
              <w:t>OBJECTIVES</w:t>
            </w:r>
          </w:p>
        </w:tc>
        <w:tc>
          <w:tcPr>
            <w:tcW w:w="0" w:type="auto"/>
          </w:tcPr>
          <w:p w14:paraId="4E5E3117" w14:textId="7A70D2E0" w:rsidR="00C56A3B" w:rsidRPr="00247755" w:rsidRDefault="00C56A3B" w:rsidP="00ED3637">
            <w:pPr>
              <w:jc w:val="center"/>
              <w:rPr>
                <w:b/>
                <w:bCs/>
                <w:sz w:val="24"/>
                <w:szCs w:val="24"/>
              </w:rPr>
            </w:pPr>
          </w:p>
        </w:tc>
      </w:tr>
      <w:tr w:rsidR="00C56A3B" w:rsidRPr="00247755" w14:paraId="2623C33D" w14:textId="77777777" w:rsidTr="00ED3637">
        <w:trPr>
          <w:trHeight w:val="585"/>
        </w:trPr>
        <w:tc>
          <w:tcPr>
            <w:tcW w:w="0" w:type="auto"/>
          </w:tcPr>
          <w:p w14:paraId="7F0726B3" w14:textId="77777777" w:rsidR="00C56A3B" w:rsidRPr="00247755" w:rsidRDefault="00C56A3B" w:rsidP="00ED3637">
            <w:pPr>
              <w:jc w:val="center"/>
              <w:rPr>
                <w:b/>
                <w:bCs/>
                <w:sz w:val="24"/>
                <w:szCs w:val="24"/>
              </w:rPr>
            </w:pPr>
            <w:r w:rsidRPr="00247755">
              <w:rPr>
                <w:b/>
                <w:bCs/>
                <w:sz w:val="24"/>
                <w:szCs w:val="24"/>
              </w:rPr>
              <w:t>3</w:t>
            </w:r>
          </w:p>
        </w:tc>
        <w:tc>
          <w:tcPr>
            <w:tcW w:w="0" w:type="auto"/>
          </w:tcPr>
          <w:p w14:paraId="50649FA8" w14:textId="77777777" w:rsidR="00C56A3B" w:rsidRPr="00247755" w:rsidRDefault="00C56A3B" w:rsidP="00ED3637">
            <w:pPr>
              <w:jc w:val="center"/>
              <w:rPr>
                <w:b/>
                <w:bCs/>
                <w:sz w:val="24"/>
                <w:szCs w:val="24"/>
              </w:rPr>
            </w:pPr>
            <w:r w:rsidRPr="00247755">
              <w:rPr>
                <w:b/>
                <w:bCs/>
                <w:sz w:val="24"/>
                <w:szCs w:val="24"/>
              </w:rPr>
              <w:t>METHODOLOGY</w:t>
            </w:r>
          </w:p>
        </w:tc>
        <w:tc>
          <w:tcPr>
            <w:tcW w:w="0" w:type="auto"/>
          </w:tcPr>
          <w:p w14:paraId="3F4DC8F9" w14:textId="5556C8D8" w:rsidR="00C56A3B" w:rsidRPr="00247755" w:rsidRDefault="00C56A3B" w:rsidP="00ED3637">
            <w:pPr>
              <w:jc w:val="center"/>
              <w:rPr>
                <w:b/>
                <w:bCs/>
                <w:sz w:val="24"/>
                <w:szCs w:val="24"/>
              </w:rPr>
            </w:pPr>
          </w:p>
        </w:tc>
      </w:tr>
      <w:tr w:rsidR="00C56A3B" w:rsidRPr="00247755" w14:paraId="08667995" w14:textId="77777777" w:rsidTr="00ED3637">
        <w:trPr>
          <w:trHeight w:val="606"/>
        </w:trPr>
        <w:tc>
          <w:tcPr>
            <w:tcW w:w="0" w:type="auto"/>
          </w:tcPr>
          <w:p w14:paraId="4505B947" w14:textId="77777777" w:rsidR="00C56A3B" w:rsidRPr="00247755" w:rsidRDefault="00C56A3B" w:rsidP="00ED3637">
            <w:pPr>
              <w:jc w:val="center"/>
              <w:rPr>
                <w:b/>
                <w:bCs/>
                <w:sz w:val="24"/>
                <w:szCs w:val="24"/>
              </w:rPr>
            </w:pPr>
            <w:r w:rsidRPr="00247755">
              <w:rPr>
                <w:b/>
                <w:bCs/>
                <w:sz w:val="24"/>
                <w:szCs w:val="24"/>
              </w:rPr>
              <w:t>4</w:t>
            </w:r>
          </w:p>
        </w:tc>
        <w:tc>
          <w:tcPr>
            <w:tcW w:w="0" w:type="auto"/>
          </w:tcPr>
          <w:p w14:paraId="07A1A287" w14:textId="77777777" w:rsidR="00C56A3B" w:rsidRPr="00247755" w:rsidRDefault="00C56A3B" w:rsidP="00ED3637">
            <w:pPr>
              <w:jc w:val="center"/>
              <w:rPr>
                <w:b/>
                <w:bCs/>
                <w:sz w:val="24"/>
                <w:szCs w:val="24"/>
              </w:rPr>
            </w:pPr>
            <w:r w:rsidRPr="00247755">
              <w:rPr>
                <w:b/>
                <w:bCs/>
                <w:sz w:val="24"/>
                <w:szCs w:val="24"/>
              </w:rPr>
              <w:t>REVIEW OF LITERATURE</w:t>
            </w:r>
          </w:p>
        </w:tc>
        <w:tc>
          <w:tcPr>
            <w:tcW w:w="0" w:type="auto"/>
          </w:tcPr>
          <w:p w14:paraId="5EE4BE54" w14:textId="7D63EED7" w:rsidR="00C56A3B" w:rsidRPr="00247755" w:rsidRDefault="00C56A3B" w:rsidP="00ED3637">
            <w:pPr>
              <w:jc w:val="center"/>
              <w:rPr>
                <w:b/>
                <w:bCs/>
                <w:sz w:val="24"/>
                <w:szCs w:val="24"/>
              </w:rPr>
            </w:pPr>
          </w:p>
        </w:tc>
      </w:tr>
      <w:tr w:rsidR="00C56A3B" w:rsidRPr="00247755" w14:paraId="537DB8DB" w14:textId="77777777" w:rsidTr="00ED3637">
        <w:trPr>
          <w:trHeight w:val="585"/>
        </w:trPr>
        <w:tc>
          <w:tcPr>
            <w:tcW w:w="0" w:type="auto"/>
          </w:tcPr>
          <w:p w14:paraId="5E52ED2B" w14:textId="77777777" w:rsidR="00C56A3B" w:rsidRPr="00247755" w:rsidRDefault="00C56A3B" w:rsidP="00ED3637">
            <w:pPr>
              <w:jc w:val="center"/>
              <w:rPr>
                <w:b/>
                <w:bCs/>
                <w:sz w:val="24"/>
                <w:szCs w:val="24"/>
              </w:rPr>
            </w:pPr>
            <w:r w:rsidRPr="00247755">
              <w:rPr>
                <w:b/>
                <w:bCs/>
                <w:sz w:val="24"/>
                <w:szCs w:val="24"/>
              </w:rPr>
              <w:t>5</w:t>
            </w:r>
          </w:p>
        </w:tc>
        <w:tc>
          <w:tcPr>
            <w:tcW w:w="0" w:type="auto"/>
          </w:tcPr>
          <w:p w14:paraId="2E61729F" w14:textId="77777777" w:rsidR="00C56A3B" w:rsidRPr="00247755" w:rsidRDefault="00C56A3B" w:rsidP="00ED3637">
            <w:pPr>
              <w:jc w:val="center"/>
              <w:rPr>
                <w:b/>
                <w:bCs/>
                <w:sz w:val="24"/>
                <w:szCs w:val="24"/>
              </w:rPr>
            </w:pPr>
            <w:r w:rsidRPr="00247755">
              <w:rPr>
                <w:b/>
                <w:bCs/>
                <w:sz w:val="24"/>
                <w:szCs w:val="24"/>
              </w:rPr>
              <w:t xml:space="preserve">DATA COLLECTION </w:t>
            </w:r>
          </w:p>
        </w:tc>
        <w:tc>
          <w:tcPr>
            <w:tcW w:w="0" w:type="auto"/>
          </w:tcPr>
          <w:p w14:paraId="6B771C18" w14:textId="7DCEAF47" w:rsidR="00C56A3B" w:rsidRPr="00247755" w:rsidRDefault="00C56A3B" w:rsidP="00ED3637">
            <w:pPr>
              <w:jc w:val="center"/>
              <w:rPr>
                <w:b/>
                <w:bCs/>
                <w:sz w:val="24"/>
                <w:szCs w:val="24"/>
              </w:rPr>
            </w:pPr>
          </w:p>
        </w:tc>
      </w:tr>
      <w:tr w:rsidR="00C56A3B" w:rsidRPr="00247755" w14:paraId="732E3570" w14:textId="77777777" w:rsidTr="00ED3637">
        <w:trPr>
          <w:trHeight w:val="585"/>
        </w:trPr>
        <w:tc>
          <w:tcPr>
            <w:tcW w:w="0" w:type="auto"/>
          </w:tcPr>
          <w:p w14:paraId="19299861" w14:textId="77777777" w:rsidR="00C56A3B" w:rsidRPr="00247755" w:rsidRDefault="00C56A3B" w:rsidP="00ED3637">
            <w:pPr>
              <w:jc w:val="center"/>
              <w:rPr>
                <w:b/>
                <w:bCs/>
                <w:sz w:val="24"/>
                <w:szCs w:val="24"/>
              </w:rPr>
            </w:pPr>
            <w:r w:rsidRPr="00247755">
              <w:rPr>
                <w:b/>
                <w:bCs/>
                <w:sz w:val="24"/>
                <w:szCs w:val="24"/>
              </w:rPr>
              <w:t>6</w:t>
            </w:r>
          </w:p>
        </w:tc>
        <w:tc>
          <w:tcPr>
            <w:tcW w:w="0" w:type="auto"/>
          </w:tcPr>
          <w:p w14:paraId="6BC78D83" w14:textId="77777777" w:rsidR="00C56A3B" w:rsidRPr="00247755" w:rsidRDefault="00C56A3B" w:rsidP="00ED3637">
            <w:pPr>
              <w:jc w:val="center"/>
              <w:rPr>
                <w:b/>
                <w:bCs/>
                <w:sz w:val="24"/>
                <w:szCs w:val="24"/>
              </w:rPr>
            </w:pPr>
            <w:r w:rsidRPr="00247755">
              <w:rPr>
                <w:b/>
                <w:bCs/>
                <w:sz w:val="24"/>
                <w:szCs w:val="24"/>
              </w:rPr>
              <w:t>ABOUT THE SOFTWARE</w:t>
            </w:r>
          </w:p>
        </w:tc>
        <w:tc>
          <w:tcPr>
            <w:tcW w:w="0" w:type="auto"/>
          </w:tcPr>
          <w:p w14:paraId="618CD758" w14:textId="7D273CB0" w:rsidR="00C56A3B" w:rsidRPr="00247755" w:rsidRDefault="00C56A3B" w:rsidP="00ED3637">
            <w:pPr>
              <w:jc w:val="center"/>
              <w:rPr>
                <w:b/>
                <w:bCs/>
                <w:sz w:val="24"/>
                <w:szCs w:val="24"/>
              </w:rPr>
            </w:pPr>
          </w:p>
        </w:tc>
      </w:tr>
      <w:tr w:rsidR="00C56A3B" w:rsidRPr="00247755" w14:paraId="62AA68C2" w14:textId="77777777" w:rsidTr="00ED3637">
        <w:trPr>
          <w:trHeight w:val="606"/>
        </w:trPr>
        <w:tc>
          <w:tcPr>
            <w:tcW w:w="0" w:type="auto"/>
          </w:tcPr>
          <w:p w14:paraId="4EC50E29" w14:textId="77777777" w:rsidR="00C56A3B" w:rsidRPr="00247755" w:rsidRDefault="00C56A3B" w:rsidP="00ED3637">
            <w:pPr>
              <w:jc w:val="center"/>
              <w:rPr>
                <w:b/>
                <w:bCs/>
                <w:sz w:val="24"/>
                <w:szCs w:val="24"/>
              </w:rPr>
            </w:pPr>
            <w:r w:rsidRPr="00247755">
              <w:rPr>
                <w:b/>
                <w:bCs/>
                <w:sz w:val="24"/>
                <w:szCs w:val="24"/>
              </w:rPr>
              <w:t>7</w:t>
            </w:r>
          </w:p>
        </w:tc>
        <w:tc>
          <w:tcPr>
            <w:tcW w:w="0" w:type="auto"/>
          </w:tcPr>
          <w:p w14:paraId="78BD1A20" w14:textId="57E5BCC8" w:rsidR="00C56A3B" w:rsidRPr="00247755" w:rsidRDefault="00C56A3B" w:rsidP="00ED3637">
            <w:pPr>
              <w:jc w:val="center"/>
              <w:rPr>
                <w:b/>
                <w:bCs/>
                <w:sz w:val="24"/>
                <w:szCs w:val="24"/>
              </w:rPr>
            </w:pPr>
            <w:r w:rsidRPr="00247755">
              <w:rPr>
                <w:b/>
                <w:bCs/>
                <w:sz w:val="24"/>
                <w:szCs w:val="24"/>
              </w:rPr>
              <w:t xml:space="preserve">STATISTICAL TOOLS USED </w:t>
            </w:r>
            <w:r w:rsidR="007E4054">
              <w:rPr>
                <w:b/>
                <w:bCs/>
                <w:sz w:val="24"/>
                <w:szCs w:val="24"/>
              </w:rPr>
              <w:t xml:space="preserve"> </w:t>
            </w:r>
            <w:r w:rsidRPr="00247755">
              <w:rPr>
                <w:b/>
                <w:bCs/>
                <w:sz w:val="24"/>
                <w:szCs w:val="24"/>
              </w:rPr>
              <w:t>UNDER STUDY</w:t>
            </w:r>
          </w:p>
        </w:tc>
        <w:tc>
          <w:tcPr>
            <w:tcW w:w="0" w:type="auto"/>
          </w:tcPr>
          <w:p w14:paraId="09A038A9" w14:textId="65501C8E" w:rsidR="00C56A3B" w:rsidRPr="00247755" w:rsidRDefault="00C56A3B" w:rsidP="00ED3637">
            <w:pPr>
              <w:jc w:val="center"/>
              <w:rPr>
                <w:b/>
                <w:bCs/>
                <w:sz w:val="24"/>
                <w:szCs w:val="24"/>
              </w:rPr>
            </w:pPr>
          </w:p>
        </w:tc>
      </w:tr>
      <w:tr w:rsidR="00C56A3B" w:rsidRPr="00247755" w14:paraId="57E68876" w14:textId="77777777" w:rsidTr="00ED3637">
        <w:trPr>
          <w:trHeight w:val="585"/>
        </w:trPr>
        <w:tc>
          <w:tcPr>
            <w:tcW w:w="0" w:type="auto"/>
          </w:tcPr>
          <w:p w14:paraId="3E81D19D" w14:textId="77777777" w:rsidR="00C56A3B" w:rsidRPr="00247755" w:rsidRDefault="00C56A3B" w:rsidP="00ED3637">
            <w:pPr>
              <w:jc w:val="center"/>
              <w:rPr>
                <w:b/>
                <w:bCs/>
                <w:sz w:val="24"/>
                <w:szCs w:val="24"/>
              </w:rPr>
            </w:pPr>
            <w:r w:rsidRPr="00247755">
              <w:rPr>
                <w:b/>
                <w:bCs/>
                <w:sz w:val="24"/>
                <w:szCs w:val="24"/>
              </w:rPr>
              <w:t>8</w:t>
            </w:r>
          </w:p>
        </w:tc>
        <w:tc>
          <w:tcPr>
            <w:tcW w:w="0" w:type="auto"/>
          </w:tcPr>
          <w:p w14:paraId="15534689" w14:textId="77777777" w:rsidR="00C56A3B" w:rsidRPr="00247755" w:rsidRDefault="00C56A3B" w:rsidP="00ED3637">
            <w:pPr>
              <w:jc w:val="center"/>
              <w:rPr>
                <w:b/>
                <w:bCs/>
                <w:sz w:val="24"/>
                <w:szCs w:val="24"/>
              </w:rPr>
            </w:pPr>
            <w:r w:rsidRPr="00247755">
              <w:rPr>
                <w:b/>
                <w:bCs/>
                <w:sz w:val="24"/>
                <w:szCs w:val="24"/>
              </w:rPr>
              <w:t>EXPERIMENTAL RESULTS</w:t>
            </w:r>
          </w:p>
        </w:tc>
        <w:tc>
          <w:tcPr>
            <w:tcW w:w="0" w:type="auto"/>
          </w:tcPr>
          <w:p w14:paraId="36C5A8B9" w14:textId="4D644DB9" w:rsidR="00C56A3B" w:rsidRPr="00247755" w:rsidRDefault="00C56A3B" w:rsidP="00ED3637">
            <w:pPr>
              <w:jc w:val="center"/>
              <w:rPr>
                <w:b/>
                <w:bCs/>
                <w:sz w:val="24"/>
                <w:szCs w:val="24"/>
              </w:rPr>
            </w:pPr>
          </w:p>
        </w:tc>
      </w:tr>
      <w:tr w:rsidR="00C56A3B" w:rsidRPr="00247755" w14:paraId="47AA13FC" w14:textId="77777777" w:rsidTr="00ED3637">
        <w:trPr>
          <w:trHeight w:val="585"/>
        </w:trPr>
        <w:tc>
          <w:tcPr>
            <w:tcW w:w="0" w:type="auto"/>
          </w:tcPr>
          <w:p w14:paraId="420E0D1B" w14:textId="77777777" w:rsidR="00C56A3B" w:rsidRPr="00247755" w:rsidRDefault="00C56A3B" w:rsidP="00ED3637">
            <w:pPr>
              <w:jc w:val="center"/>
              <w:rPr>
                <w:b/>
                <w:bCs/>
                <w:sz w:val="24"/>
                <w:szCs w:val="24"/>
              </w:rPr>
            </w:pPr>
            <w:r w:rsidRPr="00247755">
              <w:rPr>
                <w:b/>
                <w:bCs/>
                <w:sz w:val="24"/>
                <w:szCs w:val="24"/>
              </w:rPr>
              <w:t>9</w:t>
            </w:r>
          </w:p>
        </w:tc>
        <w:tc>
          <w:tcPr>
            <w:tcW w:w="0" w:type="auto"/>
          </w:tcPr>
          <w:p w14:paraId="3019906A" w14:textId="77777777" w:rsidR="00C56A3B" w:rsidRPr="00247755" w:rsidRDefault="00C56A3B" w:rsidP="00ED3637">
            <w:pPr>
              <w:jc w:val="center"/>
              <w:rPr>
                <w:b/>
                <w:bCs/>
                <w:sz w:val="24"/>
                <w:szCs w:val="24"/>
              </w:rPr>
            </w:pPr>
            <w:r w:rsidRPr="00247755">
              <w:rPr>
                <w:b/>
                <w:bCs/>
                <w:sz w:val="24"/>
                <w:szCs w:val="24"/>
              </w:rPr>
              <w:t>CONCLUSION</w:t>
            </w:r>
          </w:p>
        </w:tc>
        <w:tc>
          <w:tcPr>
            <w:tcW w:w="0" w:type="auto"/>
          </w:tcPr>
          <w:p w14:paraId="5FC5F08C" w14:textId="1C069FC1" w:rsidR="00C56A3B" w:rsidRPr="00247755" w:rsidRDefault="00C56A3B" w:rsidP="00ED3637">
            <w:pPr>
              <w:jc w:val="center"/>
              <w:rPr>
                <w:b/>
                <w:bCs/>
                <w:sz w:val="24"/>
                <w:szCs w:val="24"/>
              </w:rPr>
            </w:pPr>
          </w:p>
        </w:tc>
      </w:tr>
      <w:tr w:rsidR="00C56A3B" w:rsidRPr="00247755" w14:paraId="0A11C91D" w14:textId="77777777" w:rsidTr="00ED3637">
        <w:trPr>
          <w:trHeight w:val="585"/>
        </w:trPr>
        <w:tc>
          <w:tcPr>
            <w:tcW w:w="0" w:type="auto"/>
          </w:tcPr>
          <w:p w14:paraId="62CD7E51" w14:textId="77777777" w:rsidR="00C56A3B" w:rsidRPr="00247755" w:rsidRDefault="00C56A3B" w:rsidP="00ED3637">
            <w:pPr>
              <w:jc w:val="center"/>
              <w:rPr>
                <w:b/>
                <w:bCs/>
                <w:sz w:val="24"/>
                <w:szCs w:val="24"/>
              </w:rPr>
            </w:pPr>
            <w:r w:rsidRPr="00247755">
              <w:rPr>
                <w:b/>
                <w:bCs/>
                <w:sz w:val="24"/>
                <w:szCs w:val="24"/>
              </w:rPr>
              <w:t>10</w:t>
            </w:r>
          </w:p>
        </w:tc>
        <w:tc>
          <w:tcPr>
            <w:tcW w:w="0" w:type="auto"/>
          </w:tcPr>
          <w:p w14:paraId="0073C61E" w14:textId="77777777" w:rsidR="00C56A3B" w:rsidRPr="00247755" w:rsidRDefault="00C56A3B" w:rsidP="00ED3637">
            <w:pPr>
              <w:jc w:val="center"/>
              <w:rPr>
                <w:b/>
                <w:bCs/>
                <w:sz w:val="24"/>
                <w:szCs w:val="24"/>
              </w:rPr>
            </w:pPr>
            <w:r w:rsidRPr="00247755">
              <w:rPr>
                <w:b/>
                <w:bCs/>
                <w:sz w:val="24"/>
                <w:szCs w:val="24"/>
              </w:rPr>
              <w:t>REFERENCE</w:t>
            </w:r>
          </w:p>
        </w:tc>
        <w:tc>
          <w:tcPr>
            <w:tcW w:w="0" w:type="auto"/>
          </w:tcPr>
          <w:p w14:paraId="74841475" w14:textId="452B7805" w:rsidR="00C56A3B" w:rsidRPr="00247755" w:rsidRDefault="00C56A3B" w:rsidP="00ED3637">
            <w:pPr>
              <w:jc w:val="center"/>
              <w:rPr>
                <w:b/>
                <w:bCs/>
                <w:sz w:val="24"/>
                <w:szCs w:val="24"/>
              </w:rPr>
            </w:pPr>
          </w:p>
        </w:tc>
      </w:tr>
    </w:tbl>
    <w:p w14:paraId="675D1F3F" w14:textId="097B842A" w:rsidR="00C56A3B" w:rsidRPr="000F0AAB" w:rsidRDefault="000F0AAB" w:rsidP="000F0AA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TABLE OF CONTENT</w:t>
      </w:r>
    </w:p>
    <w:p w14:paraId="40FB3733" w14:textId="77777777" w:rsidR="00967BF5" w:rsidRDefault="00967BF5">
      <w:pPr>
        <w:rPr>
          <w:rFonts w:ascii="Times New Roman" w:hAnsi="Times New Roman" w:cs="Times New Roman"/>
          <w:b/>
          <w:bCs/>
          <w:sz w:val="24"/>
          <w:szCs w:val="24"/>
        </w:rPr>
      </w:pPr>
    </w:p>
    <w:p w14:paraId="4CB86D8F" w14:textId="77777777" w:rsidR="002C7751" w:rsidRDefault="002C7751" w:rsidP="00791DFA">
      <w:pPr>
        <w:spacing w:line="360" w:lineRule="auto"/>
        <w:jc w:val="center"/>
        <w:rPr>
          <w:rFonts w:ascii="Times New Roman" w:hAnsi="Times New Roman" w:cs="Times New Roman"/>
          <w:b/>
          <w:bCs/>
          <w:sz w:val="24"/>
          <w:szCs w:val="24"/>
        </w:rPr>
      </w:pPr>
    </w:p>
    <w:p w14:paraId="3C14D913" w14:textId="77777777" w:rsidR="00283016" w:rsidRDefault="00283016" w:rsidP="00791DFA">
      <w:pPr>
        <w:spacing w:line="360" w:lineRule="auto"/>
        <w:jc w:val="center"/>
        <w:rPr>
          <w:rFonts w:ascii="Times New Roman" w:hAnsi="Times New Roman" w:cs="Times New Roman"/>
          <w:b/>
          <w:bCs/>
          <w:sz w:val="24"/>
          <w:szCs w:val="24"/>
        </w:rPr>
      </w:pPr>
    </w:p>
    <w:p w14:paraId="3DAE00BF" w14:textId="77777777" w:rsidR="00283016" w:rsidRDefault="00283016" w:rsidP="00791DFA">
      <w:pPr>
        <w:spacing w:line="360" w:lineRule="auto"/>
        <w:jc w:val="center"/>
        <w:rPr>
          <w:rFonts w:ascii="Times New Roman" w:hAnsi="Times New Roman" w:cs="Times New Roman"/>
          <w:b/>
          <w:bCs/>
          <w:sz w:val="24"/>
          <w:szCs w:val="24"/>
        </w:rPr>
      </w:pPr>
    </w:p>
    <w:p w14:paraId="0259132A" w14:textId="77777777" w:rsidR="00283016" w:rsidRDefault="00283016" w:rsidP="00791DFA">
      <w:pPr>
        <w:spacing w:line="360" w:lineRule="auto"/>
        <w:jc w:val="center"/>
        <w:rPr>
          <w:rFonts w:ascii="Times New Roman" w:hAnsi="Times New Roman" w:cs="Times New Roman"/>
          <w:b/>
          <w:bCs/>
          <w:sz w:val="24"/>
          <w:szCs w:val="24"/>
        </w:rPr>
      </w:pPr>
    </w:p>
    <w:p w14:paraId="095B7EC1" w14:textId="77777777" w:rsidR="00283016" w:rsidRDefault="00283016" w:rsidP="00791DFA">
      <w:pPr>
        <w:spacing w:line="360" w:lineRule="auto"/>
        <w:jc w:val="center"/>
        <w:rPr>
          <w:rFonts w:ascii="Times New Roman" w:hAnsi="Times New Roman" w:cs="Times New Roman"/>
          <w:b/>
          <w:bCs/>
          <w:sz w:val="24"/>
          <w:szCs w:val="24"/>
        </w:rPr>
      </w:pPr>
    </w:p>
    <w:p w14:paraId="0BF4D7D6" w14:textId="77777777" w:rsidR="00283016" w:rsidRDefault="00283016" w:rsidP="00791DFA">
      <w:pPr>
        <w:spacing w:line="360" w:lineRule="auto"/>
        <w:jc w:val="center"/>
        <w:rPr>
          <w:rFonts w:ascii="Times New Roman" w:hAnsi="Times New Roman" w:cs="Times New Roman"/>
          <w:b/>
          <w:bCs/>
          <w:sz w:val="24"/>
          <w:szCs w:val="24"/>
        </w:rPr>
      </w:pPr>
    </w:p>
    <w:p w14:paraId="2DB6FFB7" w14:textId="77777777" w:rsidR="00283016" w:rsidRDefault="00283016" w:rsidP="00791DFA">
      <w:pPr>
        <w:spacing w:line="360" w:lineRule="auto"/>
        <w:jc w:val="center"/>
        <w:rPr>
          <w:rFonts w:ascii="Times New Roman" w:hAnsi="Times New Roman" w:cs="Times New Roman"/>
          <w:b/>
          <w:bCs/>
          <w:sz w:val="24"/>
          <w:szCs w:val="24"/>
        </w:rPr>
      </w:pPr>
    </w:p>
    <w:p w14:paraId="3351DD7D" w14:textId="77777777" w:rsidR="00283016" w:rsidRDefault="00283016" w:rsidP="00791DFA">
      <w:pPr>
        <w:spacing w:line="360" w:lineRule="auto"/>
        <w:jc w:val="center"/>
        <w:rPr>
          <w:rFonts w:ascii="Times New Roman" w:hAnsi="Times New Roman" w:cs="Times New Roman"/>
          <w:b/>
          <w:bCs/>
          <w:sz w:val="24"/>
          <w:szCs w:val="24"/>
        </w:rPr>
      </w:pPr>
    </w:p>
    <w:p w14:paraId="6176E4DD" w14:textId="77777777" w:rsidR="000F0AAB" w:rsidRDefault="000F0AAB" w:rsidP="00791DFA">
      <w:pPr>
        <w:spacing w:line="360" w:lineRule="auto"/>
        <w:jc w:val="center"/>
        <w:rPr>
          <w:rFonts w:ascii="Times New Roman" w:hAnsi="Times New Roman" w:cs="Times New Roman"/>
          <w:b/>
          <w:bCs/>
          <w:sz w:val="40"/>
          <w:szCs w:val="40"/>
        </w:rPr>
      </w:pPr>
    </w:p>
    <w:p w14:paraId="389D5E24" w14:textId="77777777" w:rsidR="000F0AAB" w:rsidRDefault="000F0AAB" w:rsidP="00791DFA">
      <w:pPr>
        <w:spacing w:line="360" w:lineRule="auto"/>
        <w:jc w:val="center"/>
        <w:rPr>
          <w:rFonts w:ascii="Times New Roman" w:hAnsi="Times New Roman" w:cs="Times New Roman"/>
          <w:b/>
          <w:bCs/>
          <w:sz w:val="40"/>
          <w:szCs w:val="40"/>
        </w:rPr>
      </w:pPr>
    </w:p>
    <w:p w14:paraId="66B202CE" w14:textId="77777777" w:rsidR="000F0AAB" w:rsidRDefault="000F0AAB" w:rsidP="00791DFA">
      <w:pPr>
        <w:spacing w:line="360" w:lineRule="auto"/>
        <w:jc w:val="center"/>
        <w:rPr>
          <w:rFonts w:ascii="Times New Roman" w:hAnsi="Times New Roman" w:cs="Times New Roman"/>
          <w:b/>
          <w:bCs/>
          <w:sz w:val="40"/>
          <w:szCs w:val="40"/>
        </w:rPr>
      </w:pPr>
    </w:p>
    <w:p w14:paraId="04A150FC" w14:textId="77777777" w:rsidR="000F0AAB" w:rsidRDefault="000F0AAB" w:rsidP="00791DFA">
      <w:pPr>
        <w:spacing w:line="360" w:lineRule="auto"/>
        <w:jc w:val="center"/>
        <w:rPr>
          <w:rFonts w:ascii="Times New Roman" w:hAnsi="Times New Roman" w:cs="Times New Roman"/>
          <w:b/>
          <w:bCs/>
          <w:sz w:val="40"/>
          <w:szCs w:val="40"/>
        </w:rPr>
      </w:pPr>
    </w:p>
    <w:p w14:paraId="6748A5E1" w14:textId="77777777" w:rsidR="000F0AAB" w:rsidRDefault="000F0AAB" w:rsidP="00791DFA">
      <w:pPr>
        <w:spacing w:line="360" w:lineRule="auto"/>
        <w:jc w:val="center"/>
        <w:rPr>
          <w:rFonts w:ascii="Times New Roman" w:hAnsi="Times New Roman" w:cs="Times New Roman"/>
          <w:b/>
          <w:bCs/>
          <w:sz w:val="40"/>
          <w:szCs w:val="40"/>
        </w:rPr>
      </w:pPr>
    </w:p>
    <w:p w14:paraId="3EC0BC23" w14:textId="77777777" w:rsidR="000F0AAB" w:rsidRDefault="000F0AAB" w:rsidP="00791DFA">
      <w:pPr>
        <w:spacing w:line="360" w:lineRule="auto"/>
        <w:jc w:val="center"/>
        <w:rPr>
          <w:rFonts w:ascii="Times New Roman" w:hAnsi="Times New Roman" w:cs="Times New Roman"/>
          <w:b/>
          <w:bCs/>
          <w:sz w:val="40"/>
          <w:szCs w:val="40"/>
        </w:rPr>
      </w:pPr>
    </w:p>
    <w:p w14:paraId="74CBE899" w14:textId="77777777" w:rsidR="000F0AAB" w:rsidRDefault="000F0AAB" w:rsidP="00791DFA">
      <w:pPr>
        <w:spacing w:line="360" w:lineRule="auto"/>
        <w:jc w:val="center"/>
        <w:rPr>
          <w:rFonts w:ascii="Times New Roman" w:hAnsi="Times New Roman" w:cs="Times New Roman"/>
          <w:b/>
          <w:bCs/>
          <w:sz w:val="40"/>
          <w:szCs w:val="40"/>
        </w:rPr>
      </w:pPr>
    </w:p>
    <w:p w14:paraId="237980AE" w14:textId="77777777" w:rsidR="000F0AAB" w:rsidRDefault="000F0AAB" w:rsidP="00791DFA">
      <w:pPr>
        <w:spacing w:line="360" w:lineRule="auto"/>
        <w:jc w:val="center"/>
        <w:rPr>
          <w:rFonts w:ascii="Times New Roman" w:hAnsi="Times New Roman" w:cs="Times New Roman"/>
          <w:b/>
          <w:bCs/>
          <w:sz w:val="40"/>
          <w:szCs w:val="40"/>
        </w:rPr>
      </w:pPr>
    </w:p>
    <w:p w14:paraId="41570EDE" w14:textId="4DA73A6F" w:rsidR="00283016" w:rsidRDefault="00283016" w:rsidP="00791DFA">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CHAPTER </w:t>
      </w:r>
      <w:r w:rsidR="005E3F97">
        <w:rPr>
          <w:rFonts w:ascii="Times New Roman" w:hAnsi="Times New Roman" w:cs="Times New Roman"/>
          <w:b/>
          <w:bCs/>
          <w:sz w:val="40"/>
          <w:szCs w:val="40"/>
        </w:rPr>
        <w:t>– 01</w:t>
      </w:r>
    </w:p>
    <w:p w14:paraId="224057AA" w14:textId="77777777" w:rsidR="005E3F97" w:rsidRDefault="005E3F97" w:rsidP="00791DFA">
      <w:pPr>
        <w:spacing w:line="360" w:lineRule="auto"/>
        <w:jc w:val="center"/>
        <w:rPr>
          <w:rFonts w:ascii="Times New Roman" w:hAnsi="Times New Roman" w:cs="Times New Roman"/>
          <w:b/>
          <w:bCs/>
          <w:sz w:val="40"/>
          <w:szCs w:val="40"/>
        </w:rPr>
      </w:pPr>
    </w:p>
    <w:p w14:paraId="719DA93D" w14:textId="2C27005A" w:rsidR="003471FF" w:rsidRDefault="005E3F97" w:rsidP="00791DFA">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INTRODUCTION</w:t>
      </w:r>
    </w:p>
    <w:p w14:paraId="6F453A5C" w14:textId="77777777" w:rsidR="003471FF" w:rsidRDefault="003471FF">
      <w:pPr>
        <w:rPr>
          <w:rFonts w:ascii="Times New Roman" w:hAnsi="Times New Roman" w:cs="Times New Roman"/>
          <w:b/>
          <w:bCs/>
          <w:sz w:val="40"/>
          <w:szCs w:val="40"/>
        </w:rPr>
      </w:pPr>
      <w:r>
        <w:rPr>
          <w:rFonts w:ascii="Times New Roman" w:hAnsi="Times New Roman" w:cs="Times New Roman"/>
          <w:b/>
          <w:bCs/>
          <w:sz w:val="40"/>
          <w:szCs w:val="40"/>
        </w:rPr>
        <w:br w:type="page"/>
      </w:r>
    </w:p>
    <w:p w14:paraId="7380B830" w14:textId="5E21EE1E" w:rsidR="005E3F97" w:rsidRPr="002E00AE" w:rsidRDefault="0041157C" w:rsidP="00791DFA">
      <w:pPr>
        <w:spacing w:line="360" w:lineRule="auto"/>
        <w:jc w:val="center"/>
        <w:rPr>
          <w:rFonts w:ascii="Times New Roman" w:hAnsi="Times New Roman" w:cs="Times New Roman"/>
          <w:sz w:val="28"/>
          <w:szCs w:val="28"/>
        </w:rPr>
      </w:pPr>
      <w:r w:rsidRPr="002E00AE">
        <w:rPr>
          <w:rFonts w:ascii="Times New Roman" w:hAnsi="Times New Roman" w:cs="Times New Roman"/>
          <w:b/>
          <w:bCs/>
          <w:sz w:val="28"/>
          <w:szCs w:val="28"/>
        </w:rPr>
        <w:lastRenderedPageBreak/>
        <w:t xml:space="preserve">OTT </w:t>
      </w:r>
      <w:r w:rsidR="00676FB7" w:rsidRPr="002E00AE">
        <w:rPr>
          <w:rFonts w:ascii="Times New Roman" w:hAnsi="Times New Roman" w:cs="Times New Roman"/>
          <w:b/>
          <w:bCs/>
          <w:sz w:val="28"/>
          <w:szCs w:val="28"/>
        </w:rPr>
        <w:t>(</w:t>
      </w:r>
      <w:r w:rsidR="00676FB7" w:rsidRPr="00676FB7">
        <w:rPr>
          <w:rFonts w:ascii="Times New Roman" w:hAnsi="Times New Roman" w:cs="Times New Roman"/>
          <w:b/>
          <w:bCs/>
          <w:sz w:val="28"/>
          <w:szCs w:val="28"/>
          <w:u w:val="single"/>
        </w:rPr>
        <w:t>Over</w:t>
      </w:r>
      <w:r w:rsidRPr="00676FB7">
        <w:rPr>
          <w:rFonts w:ascii="Times New Roman" w:hAnsi="Times New Roman" w:cs="Times New Roman"/>
          <w:b/>
          <w:bCs/>
          <w:sz w:val="28"/>
          <w:szCs w:val="28"/>
          <w:u w:val="single"/>
        </w:rPr>
        <w:t xml:space="preserve"> The Top</w:t>
      </w:r>
      <w:r w:rsidRPr="002E00AE">
        <w:rPr>
          <w:rFonts w:ascii="Times New Roman" w:hAnsi="Times New Roman" w:cs="Times New Roman"/>
          <w:b/>
          <w:bCs/>
          <w:sz w:val="28"/>
          <w:szCs w:val="28"/>
        </w:rPr>
        <w:t>)</w:t>
      </w:r>
      <w:r w:rsidR="00EA7695" w:rsidRPr="002E00AE">
        <w:rPr>
          <w:rFonts w:ascii="Times New Roman" w:hAnsi="Times New Roman" w:cs="Times New Roman"/>
          <w:b/>
          <w:bCs/>
          <w:sz w:val="28"/>
          <w:szCs w:val="28"/>
        </w:rPr>
        <w:t xml:space="preserve"> </w:t>
      </w:r>
    </w:p>
    <w:p w14:paraId="5B6F0839" w14:textId="1A3FB2B7" w:rsidR="00FC1DDF" w:rsidRDefault="00F53337" w:rsidP="00FF47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OTT Platforms stands </w:t>
      </w:r>
      <w:r w:rsidR="00E54798">
        <w:rPr>
          <w:rFonts w:ascii="Times New Roman" w:hAnsi="Times New Roman" w:cs="Times New Roman"/>
          <w:sz w:val="24"/>
          <w:szCs w:val="24"/>
        </w:rPr>
        <w:t xml:space="preserve">for Over The Top </w:t>
      </w:r>
      <w:r w:rsidR="00D60EEA">
        <w:rPr>
          <w:rFonts w:ascii="Times New Roman" w:hAnsi="Times New Roman" w:cs="Times New Roman"/>
          <w:sz w:val="24"/>
          <w:szCs w:val="24"/>
        </w:rPr>
        <w:t>Platforms with the diverse taste and preference of th</w:t>
      </w:r>
      <w:r w:rsidR="007575D2">
        <w:rPr>
          <w:rFonts w:ascii="Times New Roman" w:hAnsi="Times New Roman" w:cs="Times New Roman"/>
          <w:sz w:val="24"/>
          <w:szCs w:val="24"/>
        </w:rPr>
        <w:t>e people. OTT Platforms</w:t>
      </w:r>
      <w:r w:rsidR="00774571">
        <w:rPr>
          <w:rFonts w:ascii="Times New Roman" w:hAnsi="Times New Roman" w:cs="Times New Roman"/>
          <w:sz w:val="24"/>
          <w:szCs w:val="24"/>
        </w:rPr>
        <w:t xml:space="preserve"> have become popular these </w:t>
      </w:r>
      <w:r w:rsidR="007C407E">
        <w:rPr>
          <w:rFonts w:ascii="Times New Roman" w:hAnsi="Times New Roman" w:cs="Times New Roman"/>
          <w:sz w:val="24"/>
          <w:szCs w:val="24"/>
        </w:rPr>
        <w:t>days. Those</w:t>
      </w:r>
      <w:r w:rsidR="00B8734C">
        <w:rPr>
          <w:rFonts w:ascii="Times New Roman" w:hAnsi="Times New Roman" w:cs="Times New Roman"/>
          <w:sz w:val="24"/>
          <w:szCs w:val="24"/>
        </w:rPr>
        <w:t xml:space="preserve"> days are gone when people </w:t>
      </w:r>
      <w:r w:rsidR="006E6E50">
        <w:rPr>
          <w:rFonts w:ascii="Times New Roman" w:hAnsi="Times New Roman" w:cs="Times New Roman"/>
          <w:sz w:val="24"/>
          <w:szCs w:val="24"/>
        </w:rPr>
        <w:t xml:space="preserve">rely on Television </w:t>
      </w:r>
      <w:r w:rsidR="001577D6">
        <w:rPr>
          <w:rFonts w:ascii="Times New Roman" w:hAnsi="Times New Roman" w:cs="Times New Roman"/>
          <w:sz w:val="24"/>
          <w:szCs w:val="24"/>
        </w:rPr>
        <w:t xml:space="preserve">to broadcast their favourite </w:t>
      </w:r>
      <w:r w:rsidR="00CA6C93">
        <w:rPr>
          <w:rFonts w:ascii="Times New Roman" w:hAnsi="Times New Roman" w:cs="Times New Roman"/>
          <w:sz w:val="24"/>
          <w:szCs w:val="24"/>
        </w:rPr>
        <w:t>show. People nowadays</w:t>
      </w:r>
      <w:r w:rsidR="00B603BA">
        <w:rPr>
          <w:rFonts w:ascii="Times New Roman" w:hAnsi="Times New Roman" w:cs="Times New Roman"/>
          <w:sz w:val="24"/>
          <w:szCs w:val="24"/>
        </w:rPr>
        <w:t xml:space="preserve"> </w:t>
      </w:r>
      <w:r w:rsidR="00B603BA" w:rsidRPr="00B603BA">
        <w:rPr>
          <w:rFonts w:ascii="Times New Roman" w:hAnsi="Times New Roman" w:cs="Times New Roman"/>
          <w:sz w:val="24"/>
          <w:szCs w:val="24"/>
        </w:rPr>
        <w:t>subscribe to OTT platforms.</w:t>
      </w:r>
      <w:r w:rsidR="00D9081E" w:rsidRPr="00D9081E">
        <w:t xml:space="preserve"> </w:t>
      </w:r>
      <w:r w:rsidR="00D9081E" w:rsidRPr="00D9081E">
        <w:rPr>
          <w:rFonts w:ascii="Times New Roman" w:hAnsi="Times New Roman" w:cs="Times New Roman"/>
          <w:sz w:val="24"/>
          <w:szCs w:val="24"/>
        </w:rPr>
        <w:t>Users select the genre they like and start watching the content of their choice. The covid-19 pandemic and lockdown have forced people to stay at home. With colleges, offices, and theatres shut down; people rely completely on the OTT platforms for entertainment.</w:t>
      </w:r>
    </w:p>
    <w:p w14:paraId="00927301" w14:textId="77777777" w:rsidR="004D11ED" w:rsidRDefault="004D11ED" w:rsidP="00A93E45">
      <w:pPr>
        <w:spacing w:line="360" w:lineRule="auto"/>
        <w:rPr>
          <w:rFonts w:ascii="Times New Roman" w:hAnsi="Times New Roman" w:cs="Times New Roman"/>
          <w:sz w:val="24"/>
          <w:szCs w:val="24"/>
        </w:rPr>
      </w:pPr>
    </w:p>
    <w:p w14:paraId="37DCB3AA" w14:textId="77777777" w:rsidR="004D11ED" w:rsidRDefault="004D11ED" w:rsidP="00A93E45">
      <w:pPr>
        <w:spacing w:line="360" w:lineRule="auto"/>
        <w:rPr>
          <w:rFonts w:ascii="Times New Roman" w:hAnsi="Times New Roman" w:cs="Times New Roman"/>
          <w:sz w:val="24"/>
          <w:szCs w:val="24"/>
        </w:rPr>
      </w:pPr>
    </w:p>
    <w:p w14:paraId="4C4C774B" w14:textId="1936E3AC" w:rsidR="00971E5F" w:rsidRPr="004D3F23" w:rsidRDefault="00C5449A" w:rsidP="00A93E45">
      <w:pPr>
        <w:spacing w:line="360" w:lineRule="auto"/>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69C8FD2C" wp14:editId="43D8815D">
            <wp:extent cx="5860415" cy="4051300"/>
            <wp:effectExtent l="0" t="0" r="6985" b="6350"/>
            <wp:docPr id="1150228984" name="Picture 1150228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28984" name="Picture 1150228984"/>
                    <pic:cNvPicPr/>
                  </pic:nvPicPr>
                  <pic:blipFill>
                    <a:blip r:embed="rId9">
                      <a:extLst>
                        <a:ext uri="{28A0092B-C50C-407E-A947-70E740481C1C}">
                          <a14:useLocalDpi xmlns:a14="http://schemas.microsoft.com/office/drawing/2010/main" val="0"/>
                        </a:ext>
                      </a:extLst>
                    </a:blip>
                    <a:stretch>
                      <a:fillRect/>
                    </a:stretch>
                  </pic:blipFill>
                  <pic:spPr>
                    <a:xfrm>
                      <a:off x="0" y="0"/>
                      <a:ext cx="5885329" cy="4068523"/>
                    </a:xfrm>
                    <a:prstGeom prst="rect">
                      <a:avLst/>
                    </a:prstGeom>
                  </pic:spPr>
                </pic:pic>
              </a:graphicData>
            </a:graphic>
          </wp:inline>
        </w:drawing>
      </w:r>
    </w:p>
    <w:p w14:paraId="2CE58F52" w14:textId="77777777" w:rsidR="00971E5F" w:rsidRDefault="00971E5F" w:rsidP="00A93E45">
      <w:pPr>
        <w:spacing w:line="360" w:lineRule="auto"/>
        <w:rPr>
          <w:rFonts w:ascii="Times New Roman" w:hAnsi="Times New Roman" w:cs="Times New Roman"/>
          <w:sz w:val="24"/>
          <w:szCs w:val="24"/>
        </w:rPr>
      </w:pPr>
    </w:p>
    <w:p w14:paraId="1569684A" w14:textId="77777777" w:rsidR="00971E5F" w:rsidRDefault="00971E5F" w:rsidP="00A93E45">
      <w:pPr>
        <w:spacing w:line="360" w:lineRule="auto"/>
        <w:rPr>
          <w:rFonts w:ascii="Times New Roman" w:hAnsi="Times New Roman" w:cs="Times New Roman"/>
          <w:sz w:val="24"/>
          <w:szCs w:val="24"/>
        </w:rPr>
      </w:pPr>
    </w:p>
    <w:p w14:paraId="37C67CBF" w14:textId="77777777" w:rsidR="00971E5F" w:rsidRDefault="00971E5F" w:rsidP="00A93E45">
      <w:pPr>
        <w:spacing w:line="360" w:lineRule="auto"/>
        <w:rPr>
          <w:rFonts w:ascii="Times New Roman" w:hAnsi="Times New Roman" w:cs="Times New Roman"/>
          <w:sz w:val="24"/>
          <w:szCs w:val="24"/>
        </w:rPr>
      </w:pPr>
    </w:p>
    <w:p w14:paraId="2D6D9059" w14:textId="77777777" w:rsidR="004D11ED" w:rsidRDefault="004D11ED" w:rsidP="00A93E45">
      <w:pPr>
        <w:spacing w:line="360" w:lineRule="auto"/>
        <w:rPr>
          <w:rFonts w:ascii="Times New Roman" w:hAnsi="Times New Roman" w:cs="Times New Roman"/>
          <w:sz w:val="24"/>
          <w:szCs w:val="24"/>
        </w:rPr>
      </w:pPr>
    </w:p>
    <w:p w14:paraId="52FC0174" w14:textId="77777777" w:rsidR="004D11ED" w:rsidRDefault="004D11ED" w:rsidP="00A93E45">
      <w:pPr>
        <w:spacing w:line="360" w:lineRule="auto"/>
        <w:rPr>
          <w:rFonts w:ascii="Times New Roman" w:hAnsi="Times New Roman" w:cs="Times New Roman"/>
          <w:sz w:val="24"/>
          <w:szCs w:val="24"/>
        </w:rPr>
      </w:pPr>
    </w:p>
    <w:p w14:paraId="7789C231" w14:textId="5F477262" w:rsidR="00745E30" w:rsidRDefault="00745E30" w:rsidP="00A93E45">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WHAT IS OTT PLATFORM</w:t>
      </w:r>
    </w:p>
    <w:p w14:paraId="18E2C49F" w14:textId="026E666C" w:rsidR="00745E30" w:rsidRDefault="009F0C29" w:rsidP="007C407E">
      <w:pPr>
        <w:spacing w:line="360" w:lineRule="auto"/>
        <w:jc w:val="both"/>
        <w:rPr>
          <w:rFonts w:ascii="Times New Roman" w:hAnsi="Times New Roman" w:cs="Times New Roman"/>
          <w:sz w:val="24"/>
          <w:szCs w:val="24"/>
        </w:rPr>
      </w:pPr>
      <w:r w:rsidRPr="009F0C29">
        <w:rPr>
          <w:rFonts w:ascii="Times New Roman" w:hAnsi="Times New Roman" w:cs="Times New Roman"/>
          <w:sz w:val="24"/>
          <w:szCs w:val="24"/>
        </w:rPr>
        <w:t xml:space="preserve">OTT platforms stream audio and video services through the internet. Many of the OTT platforms offer some content for free and charge some content. The user </w:t>
      </w:r>
      <w:r w:rsidR="002C5E21" w:rsidRPr="009F0C29">
        <w:rPr>
          <w:rFonts w:ascii="Times New Roman" w:hAnsi="Times New Roman" w:cs="Times New Roman"/>
          <w:sz w:val="24"/>
          <w:szCs w:val="24"/>
        </w:rPr>
        <w:t xml:space="preserve">has </w:t>
      </w:r>
      <w:r w:rsidR="002C5E21">
        <w:rPr>
          <w:rFonts w:ascii="Times New Roman" w:hAnsi="Times New Roman" w:cs="Times New Roman"/>
          <w:sz w:val="24"/>
          <w:szCs w:val="24"/>
        </w:rPr>
        <w:t>to</w:t>
      </w:r>
      <w:r w:rsidRPr="009F0C29">
        <w:rPr>
          <w:rFonts w:ascii="Times New Roman" w:hAnsi="Times New Roman" w:cs="Times New Roman"/>
          <w:sz w:val="24"/>
          <w:szCs w:val="24"/>
        </w:rPr>
        <w:t xml:space="preserve"> buy a subscription to the charged content to be able view it. Subscription is usually charged for content unique to the platform which is not available on the other platforms.</w:t>
      </w:r>
    </w:p>
    <w:p w14:paraId="62F83432" w14:textId="0BE16114" w:rsidR="00B22D7B" w:rsidRDefault="003374E3" w:rsidP="002C5E21">
      <w:pPr>
        <w:spacing w:line="360" w:lineRule="auto"/>
        <w:jc w:val="center"/>
        <w:rPr>
          <w:rFonts w:ascii="Times New Roman" w:hAnsi="Times New Roman" w:cs="Times New Roman"/>
          <w:sz w:val="24"/>
          <w:szCs w:val="24"/>
        </w:rPr>
      </w:pPr>
      <w:r>
        <w:rPr>
          <w:noProof/>
        </w:rPr>
        <w:drawing>
          <wp:inline distT="0" distB="0" distL="0" distR="0" wp14:anchorId="655DC1F4" wp14:editId="58E69FAE">
            <wp:extent cx="3842638" cy="2230323"/>
            <wp:effectExtent l="0" t="0" r="5715" b="0"/>
            <wp:docPr id="388946608" name="Picture 388946608" descr="Premium Vector | Ott platform icon with a clou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Vector | Ott platform icon with a cloud ve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3246" cy="2242284"/>
                    </a:xfrm>
                    <a:prstGeom prst="rect">
                      <a:avLst/>
                    </a:prstGeom>
                    <a:noFill/>
                    <a:ln>
                      <a:noFill/>
                    </a:ln>
                  </pic:spPr>
                </pic:pic>
              </a:graphicData>
            </a:graphic>
          </wp:inline>
        </w:drawing>
      </w:r>
    </w:p>
    <w:p w14:paraId="2A180CCA" w14:textId="654605E6" w:rsidR="000F5D44" w:rsidRDefault="00474D0A" w:rsidP="002C5E21">
      <w:pPr>
        <w:spacing w:line="360" w:lineRule="auto"/>
        <w:jc w:val="both"/>
        <w:rPr>
          <w:rFonts w:ascii="Times New Roman" w:hAnsi="Times New Roman" w:cs="Times New Roman"/>
          <w:sz w:val="24"/>
          <w:szCs w:val="24"/>
        </w:rPr>
      </w:pPr>
      <w:r w:rsidRPr="00474D0A">
        <w:rPr>
          <w:rFonts w:ascii="Times New Roman" w:hAnsi="Times New Roman" w:cs="Times New Roman"/>
          <w:sz w:val="24"/>
          <w:szCs w:val="24"/>
        </w:rPr>
        <w:t xml:space="preserve">The OTT platforms are technically advance and use artificial intelligence to provide a better experience to the user. Using artificial intelligence, the content which the user is likely to watch is shown </w:t>
      </w:r>
      <w:r w:rsidR="002C5E21" w:rsidRPr="00474D0A">
        <w:rPr>
          <w:rFonts w:ascii="Times New Roman" w:hAnsi="Times New Roman" w:cs="Times New Roman"/>
          <w:sz w:val="24"/>
          <w:szCs w:val="24"/>
        </w:rPr>
        <w:t>based on</w:t>
      </w:r>
      <w:r w:rsidRPr="00474D0A">
        <w:rPr>
          <w:rFonts w:ascii="Times New Roman" w:hAnsi="Times New Roman" w:cs="Times New Roman"/>
          <w:sz w:val="24"/>
          <w:szCs w:val="24"/>
        </w:rPr>
        <w:t xml:space="preserve"> the previous content viewed by the user. This gives the user an advantage of personalized suggestions based on the history of content they like and are interested in.</w:t>
      </w:r>
    </w:p>
    <w:p w14:paraId="72B94598" w14:textId="05BA7C03" w:rsidR="00E94C1B" w:rsidRDefault="001504B1" w:rsidP="00A93E45">
      <w:pPr>
        <w:spacing w:line="360" w:lineRule="auto"/>
        <w:rPr>
          <w:rFonts w:ascii="Times New Roman" w:hAnsi="Times New Roman" w:cs="Times New Roman"/>
          <w:b/>
          <w:bCs/>
          <w:sz w:val="28"/>
          <w:szCs w:val="28"/>
        </w:rPr>
      </w:pPr>
      <w:r>
        <w:rPr>
          <w:rFonts w:ascii="Times New Roman" w:hAnsi="Times New Roman" w:cs="Times New Roman"/>
          <w:b/>
          <w:bCs/>
          <w:sz w:val="28"/>
          <w:szCs w:val="28"/>
        </w:rPr>
        <w:t>HISTORY OF OTT PLATFORMS IN INDIA</w:t>
      </w:r>
    </w:p>
    <w:p w14:paraId="7AF2D666" w14:textId="2226D8B9" w:rsidR="004E3904" w:rsidRPr="004E3904" w:rsidRDefault="004E3904" w:rsidP="002C5E21">
      <w:pPr>
        <w:spacing w:line="360" w:lineRule="auto"/>
        <w:jc w:val="both"/>
        <w:rPr>
          <w:rFonts w:ascii="Times New Roman" w:hAnsi="Times New Roman" w:cs="Times New Roman"/>
          <w:sz w:val="24"/>
          <w:szCs w:val="24"/>
        </w:rPr>
      </w:pPr>
      <w:r w:rsidRPr="004E3904">
        <w:rPr>
          <w:rFonts w:ascii="Times New Roman" w:hAnsi="Times New Roman" w:cs="Times New Roman"/>
          <w:sz w:val="24"/>
          <w:szCs w:val="24"/>
        </w:rPr>
        <w:t xml:space="preserve">OTT platforms started in India with </w:t>
      </w:r>
      <w:proofErr w:type="spellStart"/>
      <w:r w:rsidRPr="004E3904">
        <w:rPr>
          <w:rFonts w:ascii="Times New Roman" w:hAnsi="Times New Roman" w:cs="Times New Roman"/>
          <w:sz w:val="24"/>
          <w:szCs w:val="24"/>
        </w:rPr>
        <w:t>BigFlix</w:t>
      </w:r>
      <w:proofErr w:type="spellEnd"/>
      <w:r w:rsidRPr="004E3904">
        <w:rPr>
          <w:rFonts w:ascii="Times New Roman" w:hAnsi="Times New Roman" w:cs="Times New Roman"/>
          <w:sz w:val="24"/>
          <w:szCs w:val="24"/>
        </w:rPr>
        <w:t xml:space="preserve">. Launched by Reliance Entertainment in 2008, BigFix became India's first OTT platform. Eventually, OTT started thriving in India in 2013 after the launch of Zee TV and Sony Liv. Disney </w:t>
      </w:r>
      <w:proofErr w:type="spellStart"/>
      <w:r w:rsidRPr="004E3904">
        <w:rPr>
          <w:rFonts w:ascii="Times New Roman" w:hAnsi="Times New Roman" w:cs="Times New Roman"/>
          <w:sz w:val="24"/>
          <w:szCs w:val="24"/>
        </w:rPr>
        <w:t>Hotstar</w:t>
      </w:r>
      <w:proofErr w:type="spellEnd"/>
      <w:r w:rsidRPr="004E3904">
        <w:rPr>
          <w:rFonts w:ascii="Times New Roman" w:hAnsi="Times New Roman" w:cs="Times New Roman"/>
          <w:sz w:val="24"/>
          <w:szCs w:val="24"/>
        </w:rPr>
        <w:t xml:space="preserve"> came into the OTT world in 2015. Viewers of Disney </w:t>
      </w:r>
      <w:proofErr w:type="spellStart"/>
      <w:r w:rsidRPr="004E3904">
        <w:rPr>
          <w:rFonts w:ascii="Times New Roman" w:hAnsi="Times New Roman" w:cs="Times New Roman"/>
          <w:sz w:val="24"/>
          <w:szCs w:val="24"/>
        </w:rPr>
        <w:t>Hotstar</w:t>
      </w:r>
      <w:proofErr w:type="spellEnd"/>
      <w:r w:rsidRPr="004E3904">
        <w:rPr>
          <w:rFonts w:ascii="Times New Roman" w:hAnsi="Times New Roman" w:cs="Times New Roman"/>
          <w:sz w:val="24"/>
          <w:szCs w:val="24"/>
        </w:rPr>
        <w:t xml:space="preserve"> are increasing since its launch. Today, it has become one of the most-watched OTT platforms. Later, Netflix began providing its service in India from the beginning of 2016 and competing with the platforms like Amazon-Prime Video and </w:t>
      </w:r>
      <w:proofErr w:type="spellStart"/>
      <w:r w:rsidRPr="004E3904">
        <w:rPr>
          <w:rFonts w:ascii="Times New Roman" w:hAnsi="Times New Roman" w:cs="Times New Roman"/>
          <w:sz w:val="24"/>
          <w:szCs w:val="24"/>
        </w:rPr>
        <w:t>Disney+Hotstar</w:t>
      </w:r>
      <w:proofErr w:type="spellEnd"/>
      <w:r w:rsidRPr="004E3904">
        <w:rPr>
          <w:rFonts w:ascii="Times New Roman" w:hAnsi="Times New Roman" w:cs="Times New Roman"/>
          <w:sz w:val="24"/>
          <w:szCs w:val="24"/>
        </w:rPr>
        <w:t>.</w:t>
      </w:r>
    </w:p>
    <w:p w14:paraId="15B53D22" w14:textId="77777777" w:rsidR="001504B1" w:rsidRPr="001504B1" w:rsidRDefault="001504B1" w:rsidP="00A93E45">
      <w:pPr>
        <w:spacing w:line="360" w:lineRule="auto"/>
        <w:rPr>
          <w:rFonts w:ascii="Times New Roman" w:hAnsi="Times New Roman" w:cs="Times New Roman"/>
          <w:sz w:val="24"/>
          <w:szCs w:val="24"/>
        </w:rPr>
      </w:pPr>
    </w:p>
    <w:p w14:paraId="7352B5CC" w14:textId="77777777" w:rsidR="00B30F6D" w:rsidRPr="007A1337" w:rsidRDefault="00B30F6D" w:rsidP="00791DFA">
      <w:pPr>
        <w:spacing w:line="360" w:lineRule="auto"/>
        <w:jc w:val="center"/>
        <w:rPr>
          <w:rFonts w:ascii="Times New Roman" w:hAnsi="Times New Roman" w:cs="Times New Roman"/>
          <w:b/>
          <w:bCs/>
          <w:sz w:val="28"/>
          <w:szCs w:val="28"/>
        </w:rPr>
      </w:pPr>
    </w:p>
    <w:p w14:paraId="480DB988" w14:textId="77777777" w:rsidR="000F0AAB" w:rsidRDefault="000F0AAB" w:rsidP="00791DFA">
      <w:pPr>
        <w:spacing w:line="360" w:lineRule="auto"/>
        <w:jc w:val="center"/>
        <w:rPr>
          <w:rFonts w:ascii="Times New Roman" w:hAnsi="Times New Roman" w:cs="Times New Roman"/>
          <w:b/>
          <w:bCs/>
          <w:sz w:val="28"/>
          <w:szCs w:val="28"/>
          <w:u w:val="single"/>
        </w:rPr>
      </w:pPr>
    </w:p>
    <w:p w14:paraId="17554D8F" w14:textId="074A4A36" w:rsidR="005E3F97" w:rsidRDefault="004D3F23" w:rsidP="00791DFA">
      <w:pPr>
        <w:spacing w:line="360" w:lineRule="auto"/>
        <w:jc w:val="center"/>
        <w:rPr>
          <w:rFonts w:ascii="Times New Roman" w:hAnsi="Times New Roman" w:cs="Times New Roman"/>
          <w:b/>
          <w:bCs/>
          <w:sz w:val="28"/>
          <w:szCs w:val="28"/>
          <w:u w:val="single"/>
        </w:rPr>
      </w:pPr>
      <w:r w:rsidRPr="00283423">
        <w:rPr>
          <w:rFonts w:ascii="Times New Roman" w:hAnsi="Times New Roman" w:cs="Times New Roman"/>
          <w:b/>
          <w:bCs/>
          <w:sz w:val="28"/>
          <w:szCs w:val="28"/>
          <w:u w:val="single"/>
        </w:rPr>
        <w:lastRenderedPageBreak/>
        <w:t>NETFLIX</w:t>
      </w:r>
    </w:p>
    <w:p w14:paraId="317D8E21" w14:textId="4AE386DD" w:rsidR="00283423" w:rsidRDefault="003B2A2D" w:rsidP="002C5E21">
      <w:pPr>
        <w:spacing w:line="360" w:lineRule="auto"/>
        <w:jc w:val="center"/>
        <w:rPr>
          <w:rFonts w:ascii="Times New Roman" w:hAnsi="Times New Roman" w:cs="Times New Roman"/>
          <w:b/>
          <w:bCs/>
          <w:sz w:val="28"/>
          <w:szCs w:val="28"/>
          <w:u w:val="single"/>
        </w:rPr>
      </w:pPr>
      <w:r w:rsidRPr="00607ACE">
        <w:rPr>
          <w:rFonts w:ascii="Times New Roman" w:hAnsi="Times New Roman" w:cs="Times New Roman"/>
          <w:noProof/>
          <w:sz w:val="28"/>
          <w:szCs w:val="28"/>
        </w:rPr>
        <w:drawing>
          <wp:inline distT="0" distB="0" distL="0" distR="0" wp14:anchorId="4358DD37" wp14:editId="264BE436">
            <wp:extent cx="2846962" cy="2846962"/>
            <wp:effectExtent l="0" t="0" r="0" b="0"/>
            <wp:docPr id="1908031460" name="Picture 1908031460" descr="A black background with re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31460" name="Picture 4" descr="A black background with red lett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7831" cy="2867831"/>
                    </a:xfrm>
                    <a:prstGeom prst="rect">
                      <a:avLst/>
                    </a:prstGeom>
                  </pic:spPr>
                </pic:pic>
              </a:graphicData>
            </a:graphic>
          </wp:inline>
        </w:drawing>
      </w:r>
    </w:p>
    <w:p w14:paraId="5478A1DD" w14:textId="521F78C5" w:rsidR="000E22B6" w:rsidRDefault="007F7C70" w:rsidP="002C5E21">
      <w:pPr>
        <w:spacing w:line="360" w:lineRule="auto"/>
        <w:jc w:val="both"/>
        <w:rPr>
          <w:rFonts w:ascii="Times New Roman" w:hAnsi="Times New Roman" w:cs="Times New Roman"/>
          <w:sz w:val="24"/>
          <w:szCs w:val="24"/>
        </w:rPr>
      </w:pPr>
      <w:r w:rsidRPr="007F7C70">
        <w:rPr>
          <w:rFonts w:ascii="Times New Roman" w:hAnsi="Times New Roman" w:cs="Times New Roman"/>
          <w:sz w:val="24"/>
          <w:szCs w:val="24"/>
        </w:rPr>
        <w:t xml:space="preserve"> Netflix has been a game-changer in the streaming industry, so there's plenty of material to delve into. </w:t>
      </w:r>
      <w:r w:rsidR="002129DA">
        <w:rPr>
          <w:rFonts w:ascii="Times New Roman" w:hAnsi="Times New Roman" w:cs="Times New Roman"/>
          <w:sz w:val="24"/>
          <w:szCs w:val="24"/>
        </w:rPr>
        <w:t>It</w:t>
      </w:r>
      <w:r w:rsidR="002129DA" w:rsidRPr="002129DA">
        <w:rPr>
          <w:rFonts w:ascii="Times New Roman" w:hAnsi="Times New Roman" w:cs="Times New Roman"/>
          <w:sz w:val="24"/>
          <w:szCs w:val="24"/>
        </w:rPr>
        <w:t xml:space="preserve"> has a huge library of movies and shows, so they have a wide screening capacity. You can find something for every mood and interest!</w:t>
      </w:r>
      <w:r w:rsidR="00BC404D" w:rsidRPr="00BC404D">
        <w:t xml:space="preserve"> </w:t>
      </w:r>
      <w:r w:rsidR="00BC404D" w:rsidRPr="00BC404D">
        <w:rPr>
          <w:rFonts w:ascii="Times New Roman" w:hAnsi="Times New Roman" w:cs="Times New Roman"/>
          <w:sz w:val="24"/>
          <w:szCs w:val="24"/>
        </w:rPr>
        <w:t>Advantages of Netflix include a wide variety of movies, TV shows, and documentaries available for streaming, the convenience of watching anytime and anywhere, and the option to create personalized profiles for different family members.</w:t>
      </w:r>
      <w:r w:rsidR="00F06EF2" w:rsidRPr="00F06EF2">
        <w:t xml:space="preserve"> </w:t>
      </w:r>
      <w:r w:rsidR="00F06EF2" w:rsidRPr="00F06EF2">
        <w:rPr>
          <w:rFonts w:ascii="Times New Roman" w:hAnsi="Times New Roman" w:cs="Times New Roman"/>
          <w:sz w:val="24"/>
          <w:szCs w:val="24"/>
        </w:rPr>
        <w:t>Some possible disadvantages of Netflix can include the cost of a subscription, limited availability of certain movies or TV shows, and occasional buffering or streaming issues.</w:t>
      </w:r>
      <w:r w:rsidR="000D4B1D">
        <w:rPr>
          <w:rFonts w:ascii="Times New Roman" w:hAnsi="Times New Roman" w:cs="Times New Roman"/>
          <w:sz w:val="24"/>
          <w:szCs w:val="24"/>
        </w:rPr>
        <w:t xml:space="preserve"> </w:t>
      </w:r>
      <w:r w:rsidR="000E22B6">
        <w:rPr>
          <w:rFonts w:ascii="Times New Roman" w:hAnsi="Times New Roman" w:cs="Times New Roman"/>
          <w:sz w:val="24"/>
          <w:szCs w:val="24"/>
        </w:rPr>
        <w:t xml:space="preserve">Netflix has encountered on its </w:t>
      </w:r>
      <w:r w:rsidR="005C7047">
        <w:rPr>
          <w:rFonts w:ascii="Times New Roman" w:hAnsi="Times New Roman" w:cs="Times New Roman"/>
          <w:sz w:val="24"/>
          <w:szCs w:val="24"/>
        </w:rPr>
        <w:t>journey to becoming a global entertainment powerhouse. It will analyse issue to content creation</w:t>
      </w:r>
      <w:r w:rsidR="00F6084F">
        <w:rPr>
          <w:rFonts w:ascii="Times New Roman" w:hAnsi="Times New Roman" w:cs="Times New Roman"/>
          <w:sz w:val="24"/>
          <w:szCs w:val="24"/>
        </w:rPr>
        <w:t>, diversity and inclusion,</w:t>
      </w:r>
      <w:r w:rsidR="00312BD0">
        <w:rPr>
          <w:rFonts w:ascii="Times New Roman" w:hAnsi="Times New Roman" w:cs="Times New Roman"/>
          <w:sz w:val="24"/>
          <w:szCs w:val="24"/>
        </w:rPr>
        <w:t xml:space="preserve"> </w:t>
      </w:r>
      <w:r w:rsidR="00F6084F">
        <w:rPr>
          <w:rFonts w:ascii="Times New Roman" w:hAnsi="Times New Roman" w:cs="Times New Roman"/>
          <w:sz w:val="24"/>
          <w:szCs w:val="24"/>
        </w:rPr>
        <w:t>competition, regula</w:t>
      </w:r>
      <w:r w:rsidR="00153C06">
        <w:rPr>
          <w:rFonts w:ascii="Times New Roman" w:hAnsi="Times New Roman" w:cs="Times New Roman"/>
          <w:sz w:val="24"/>
          <w:szCs w:val="24"/>
        </w:rPr>
        <w:t>tory concerns and the sustainability of its business model.</w:t>
      </w:r>
    </w:p>
    <w:p w14:paraId="6EA5376D" w14:textId="77777777" w:rsidR="00153C06" w:rsidRDefault="00153C06" w:rsidP="00312679">
      <w:pPr>
        <w:spacing w:line="360" w:lineRule="auto"/>
        <w:rPr>
          <w:rFonts w:ascii="Times New Roman" w:hAnsi="Times New Roman" w:cs="Times New Roman"/>
          <w:sz w:val="24"/>
          <w:szCs w:val="24"/>
        </w:rPr>
      </w:pPr>
    </w:p>
    <w:p w14:paraId="2F6EB51F" w14:textId="75FA515E" w:rsidR="00153C06" w:rsidRDefault="00153C06"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53C06">
        <w:rPr>
          <w:rFonts w:ascii="Times New Roman" w:hAnsi="Times New Roman" w:cs="Times New Roman"/>
          <w:sz w:val="24"/>
          <w:szCs w:val="24"/>
        </w:rPr>
        <w:t>In recent years, the company has faced increasing competition from other streaming services, but it continues to invest heavily in original programming and expand its global reach, making it a dominant force in the entertainment industry. Netflix's innovative approach to content delivery and its commitment to producing high-quality original content have solidified its position as a powerhouse in the ever-evolving world of entertainment.</w:t>
      </w:r>
    </w:p>
    <w:p w14:paraId="4F3C11E2" w14:textId="77777777" w:rsidR="000E22B6" w:rsidRDefault="000E22B6" w:rsidP="002C5E21">
      <w:pPr>
        <w:spacing w:line="360" w:lineRule="auto"/>
        <w:jc w:val="both"/>
        <w:rPr>
          <w:rFonts w:ascii="Times New Roman" w:hAnsi="Times New Roman" w:cs="Times New Roman"/>
          <w:sz w:val="24"/>
          <w:szCs w:val="24"/>
        </w:rPr>
      </w:pPr>
    </w:p>
    <w:p w14:paraId="77998F67" w14:textId="77777777" w:rsidR="00F06EF2" w:rsidRDefault="00F06EF2" w:rsidP="00791925">
      <w:pPr>
        <w:spacing w:line="360" w:lineRule="auto"/>
        <w:rPr>
          <w:rFonts w:ascii="Times New Roman" w:hAnsi="Times New Roman" w:cs="Times New Roman"/>
          <w:sz w:val="24"/>
          <w:szCs w:val="24"/>
        </w:rPr>
      </w:pPr>
    </w:p>
    <w:p w14:paraId="6FBEE916" w14:textId="12180E04" w:rsidR="00153C06" w:rsidRDefault="00153C06" w:rsidP="0073248B">
      <w:pPr>
        <w:spacing w:line="360" w:lineRule="auto"/>
        <w:jc w:val="center"/>
        <w:rPr>
          <w:rFonts w:ascii="Times New Roman" w:hAnsi="Times New Roman" w:cs="Times New Roman"/>
          <w:b/>
          <w:bCs/>
          <w:sz w:val="28"/>
          <w:szCs w:val="28"/>
          <w:u w:val="single"/>
        </w:rPr>
      </w:pPr>
      <w:r w:rsidRPr="00153C06">
        <w:rPr>
          <w:rFonts w:ascii="Times New Roman" w:hAnsi="Times New Roman" w:cs="Times New Roman"/>
          <w:b/>
          <w:bCs/>
          <w:sz w:val="28"/>
          <w:szCs w:val="28"/>
          <w:u w:val="single"/>
        </w:rPr>
        <w:lastRenderedPageBreak/>
        <w:t>A</w:t>
      </w:r>
      <w:r>
        <w:rPr>
          <w:rFonts w:ascii="Times New Roman" w:hAnsi="Times New Roman" w:cs="Times New Roman"/>
          <w:b/>
          <w:bCs/>
          <w:sz w:val="28"/>
          <w:szCs w:val="28"/>
          <w:u w:val="single"/>
        </w:rPr>
        <w:t>HA</w:t>
      </w:r>
    </w:p>
    <w:p w14:paraId="07594A14" w14:textId="77AB90DD" w:rsidR="00153C06" w:rsidRDefault="00745239" w:rsidP="002C5E21">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EF60E13" wp14:editId="229FE188">
            <wp:extent cx="3415873" cy="1808225"/>
            <wp:effectExtent l="0" t="0" r="0" b="1905"/>
            <wp:docPr id="1459291202" name="Picture 145929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91202" name="Picture 14592912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2015" cy="1816770"/>
                    </a:xfrm>
                    <a:prstGeom prst="rect">
                      <a:avLst/>
                    </a:prstGeom>
                  </pic:spPr>
                </pic:pic>
              </a:graphicData>
            </a:graphic>
          </wp:inline>
        </w:drawing>
      </w:r>
    </w:p>
    <w:p w14:paraId="6F985E09" w14:textId="77777777" w:rsidR="00745239" w:rsidRDefault="00745239" w:rsidP="00791925">
      <w:pPr>
        <w:spacing w:line="360" w:lineRule="auto"/>
        <w:rPr>
          <w:rFonts w:ascii="Times New Roman" w:hAnsi="Times New Roman" w:cs="Times New Roman"/>
          <w:noProof/>
          <w:sz w:val="24"/>
          <w:szCs w:val="24"/>
        </w:rPr>
      </w:pPr>
    </w:p>
    <w:p w14:paraId="4CEC2541" w14:textId="77777777" w:rsidR="00745239" w:rsidRPr="00745239" w:rsidRDefault="00745239" w:rsidP="00745239">
      <w:pPr>
        <w:spacing w:line="360" w:lineRule="auto"/>
        <w:rPr>
          <w:rFonts w:ascii="Times New Roman" w:hAnsi="Times New Roman" w:cs="Times New Roman"/>
          <w:sz w:val="24"/>
          <w:szCs w:val="24"/>
        </w:rPr>
      </w:pPr>
    </w:p>
    <w:p w14:paraId="4D2EA6BD" w14:textId="720BADB7" w:rsidR="00745239" w:rsidRDefault="00745239" w:rsidP="002C5E21">
      <w:pPr>
        <w:spacing w:line="360" w:lineRule="auto"/>
        <w:jc w:val="both"/>
        <w:rPr>
          <w:rFonts w:ascii="Times New Roman" w:hAnsi="Times New Roman" w:cs="Times New Roman"/>
          <w:sz w:val="24"/>
          <w:szCs w:val="24"/>
        </w:rPr>
      </w:pPr>
      <w:r w:rsidRPr="00745239">
        <w:rPr>
          <w:rFonts w:ascii="Times New Roman" w:hAnsi="Times New Roman" w:cs="Times New Roman"/>
          <w:sz w:val="24"/>
          <w:szCs w:val="24"/>
        </w:rPr>
        <w:t xml:space="preserve">Aha is an Indian over-the-top (OTT) streaming platform that has rapidly gained popularity as a go-to destination for streaming a diverse range of content, primarily catering to the Telugu-speaking audience. Launched in February 2020, </w:t>
      </w:r>
      <w:r w:rsidR="002C5E21" w:rsidRPr="00745239">
        <w:rPr>
          <w:rFonts w:ascii="Times New Roman" w:hAnsi="Times New Roman" w:cs="Times New Roman"/>
          <w:sz w:val="24"/>
          <w:szCs w:val="24"/>
        </w:rPr>
        <w:t>aha</w:t>
      </w:r>
      <w:r w:rsidRPr="00745239">
        <w:rPr>
          <w:rFonts w:ascii="Times New Roman" w:hAnsi="Times New Roman" w:cs="Times New Roman"/>
          <w:sz w:val="24"/>
          <w:szCs w:val="24"/>
        </w:rPr>
        <w:t xml:space="preserve"> has quickly established itself as a prominent player in the competitive Indian streaming industry. The platform offers a rich and varied library of movies, web series, and original content, making it a one-stop hub for entertainment in the Telugu language.</w:t>
      </w:r>
    </w:p>
    <w:p w14:paraId="3FABD8B7" w14:textId="4F49E2DB" w:rsidR="000A30AD" w:rsidRDefault="000A30AD"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Pr="000A30AD">
        <w:rPr>
          <w:rFonts w:ascii="Times New Roman" w:hAnsi="Times New Roman" w:cs="Times New Roman"/>
          <w:sz w:val="24"/>
          <w:szCs w:val="24"/>
        </w:rPr>
        <w:t>ha boasts a collection of Telugu movies spanning various genres, from action-packed blockbusters to thought-provoking dramas and romantic comedies. In addition to movies, Aha has invested heavily in producing original web series, ensuring that viewers have a steady stream of engaging and binge-worthy content.</w:t>
      </w:r>
    </w:p>
    <w:p w14:paraId="3D773B3B" w14:textId="538B1D9E" w:rsidR="000A30AD" w:rsidRDefault="000A30AD"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A30AD">
        <w:rPr>
          <w:rFonts w:ascii="Times New Roman" w:hAnsi="Times New Roman" w:cs="Times New Roman"/>
          <w:sz w:val="24"/>
          <w:szCs w:val="24"/>
        </w:rPr>
        <w:t>Aha understands the evolving preferences of its audience and strives to cater to their needs, ensuring that viewers can enjoy their favo</w:t>
      </w:r>
      <w:r w:rsidR="00F107A0">
        <w:rPr>
          <w:rFonts w:ascii="Times New Roman" w:hAnsi="Times New Roman" w:cs="Times New Roman"/>
          <w:sz w:val="24"/>
          <w:szCs w:val="24"/>
        </w:rPr>
        <w:t>u</w:t>
      </w:r>
      <w:r w:rsidRPr="000A30AD">
        <w:rPr>
          <w:rFonts w:ascii="Times New Roman" w:hAnsi="Times New Roman" w:cs="Times New Roman"/>
          <w:sz w:val="24"/>
          <w:szCs w:val="24"/>
        </w:rPr>
        <w:t>rite content on their terms. Whether you're a fan of Telugu cinema or simply interested in exploring a diverse world of entertainment, Aha has emerged as a compelling streaming option, bringing the best of Telugu entertainment to audiences around the world.</w:t>
      </w:r>
    </w:p>
    <w:p w14:paraId="231A0115" w14:textId="77777777" w:rsidR="002B058F" w:rsidRDefault="002B058F" w:rsidP="00745239">
      <w:pPr>
        <w:spacing w:line="360" w:lineRule="auto"/>
        <w:rPr>
          <w:rFonts w:ascii="Times New Roman" w:hAnsi="Times New Roman" w:cs="Times New Roman"/>
          <w:sz w:val="24"/>
          <w:szCs w:val="24"/>
        </w:rPr>
      </w:pPr>
    </w:p>
    <w:p w14:paraId="4F74CA56" w14:textId="77777777" w:rsidR="002B058F" w:rsidRDefault="002B058F" w:rsidP="00745239">
      <w:pPr>
        <w:spacing w:line="360" w:lineRule="auto"/>
        <w:rPr>
          <w:rFonts w:ascii="Times New Roman" w:hAnsi="Times New Roman" w:cs="Times New Roman"/>
          <w:sz w:val="24"/>
          <w:szCs w:val="24"/>
        </w:rPr>
      </w:pPr>
    </w:p>
    <w:p w14:paraId="18436F2E" w14:textId="77777777" w:rsidR="002B058F" w:rsidRDefault="002B058F" w:rsidP="00745239">
      <w:pPr>
        <w:spacing w:line="360" w:lineRule="auto"/>
        <w:rPr>
          <w:rFonts w:ascii="Times New Roman" w:hAnsi="Times New Roman" w:cs="Times New Roman"/>
          <w:sz w:val="24"/>
          <w:szCs w:val="24"/>
        </w:rPr>
      </w:pPr>
    </w:p>
    <w:p w14:paraId="04F73074" w14:textId="77777777" w:rsidR="002B058F" w:rsidRDefault="002B058F" w:rsidP="00745239">
      <w:pPr>
        <w:spacing w:line="360" w:lineRule="auto"/>
        <w:rPr>
          <w:rFonts w:ascii="Times New Roman" w:hAnsi="Times New Roman" w:cs="Times New Roman"/>
          <w:sz w:val="24"/>
          <w:szCs w:val="24"/>
        </w:rPr>
      </w:pPr>
    </w:p>
    <w:p w14:paraId="7D214076" w14:textId="775B8EE3" w:rsidR="008B756C" w:rsidRPr="00604313" w:rsidRDefault="00BC558A" w:rsidP="00604313">
      <w:pPr>
        <w:spacing w:line="360" w:lineRule="auto"/>
        <w:jc w:val="center"/>
        <w:rPr>
          <w:rFonts w:ascii="Times New Roman" w:hAnsi="Times New Roman" w:cs="Times New Roman"/>
          <w:b/>
          <w:bCs/>
          <w:sz w:val="28"/>
          <w:szCs w:val="28"/>
          <w:u w:val="single"/>
        </w:rPr>
      </w:pPr>
      <w:r w:rsidRPr="00604313">
        <w:rPr>
          <w:rFonts w:ascii="Times New Roman" w:hAnsi="Times New Roman" w:cs="Times New Roman"/>
          <w:b/>
          <w:bCs/>
          <w:sz w:val="28"/>
          <w:szCs w:val="28"/>
          <w:u w:val="single"/>
        </w:rPr>
        <w:lastRenderedPageBreak/>
        <w:t>AMAZON PRIME VIDEO</w:t>
      </w:r>
    </w:p>
    <w:p w14:paraId="351008EF" w14:textId="77777777" w:rsidR="0068306D" w:rsidRDefault="008B756C" w:rsidP="0074523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4313">
        <w:rPr>
          <w:rFonts w:ascii="Times New Roman" w:hAnsi="Times New Roman" w:cs="Times New Roman"/>
          <w:sz w:val="24"/>
          <w:szCs w:val="24"/>
        </w:rPr>
        <w:t xml:space="preserve">         </w:t>
      </w:r>
    </w:p>
    <w:p w14:paraId="66A5ECEB" w14:textId="2C95535B" w:rsidR="002B058F" w:rsidRPr="00153C06" w:rsidRDefault="00DF1A95" w:rsidP="002C5E2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A5BB3" wp14:editId="38A8ACB6">
            <wp:extent cx="3257550" cy="2874266"/>
            <wp:effectExtent l="0" t="0" r="0" b="2540"/>
            <wp:docPr id="979175909" name="Picture 97917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75909" name="Picture 9791759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5587" cy="2890180"/>
                    </a:xfrm>
                    <a:prstGeom prst="rect">
                      <a:avLst/>
                    </a:prstGeom>
                  </pic:spPr>
                </pic:pic>
              </a:graphicData>
            </a:graphic>
          </wp:inline>
        </w:drawing>
      </w:r>
    </w:p>
    <w:p w14:paraId="17F9B954" w14:textId="77777777" w:rsidR="002C5E21" w:rsidRDefault="00C54B5E"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Amazon Prime Video is a popular online streaming service</w:t>
      </w:r>
      <w:r w:rsidR="006F1A31">
        <w:rPr>
          <w:rFonts w:ascii="Times New Roman" w:hAnsi="Times New Roman" w:cs="Times New Roman"/>
          <w:sz w:val="24"/>
          <w:szCs w:val="24"/>
        </w:rPr>
        <w:t xml:space="preserve"> offered by Amazon.com</w:t>
      </w:r>
      <w:r w:rsidR="00E74049">
        <w:rPr>
          <w:rFonts w:ascii="Times New Roman" w:hAnsi="Times New Roman" w:cs="Times New Roman"/>
          <w:sz w:val="24"/>
          <w:szCs w:val="24"/>
        </w:rPr>
        <w:t>. It provides sub</w:t>
      </w:r>
      <w:r w:rsidR="000D7F80">
        <w:rPr>
          <w:rFonts w:ascii="Times New Roman" w:hAnsi="Times New Roman" w:cs="Times New Roman"/>
          <w:sz w:val="24"/>
          <w:szCs w:val="24"/>
        </w:rPr>
        <w:t>scribers with access to a vast library</w:t>
      </w:r>
      <w:r w:rsidR="00926296">
        <w:rPr>
          <w:rFonts w:ascii="Times New Roman" w:hAnsi="Times New Roman" w:cs="Times New Roman"/>
          <w:sz w:val="24"/>
          <w:szCs w:val="24"/>
        </w:rPr>
        <w:t xml:space="preserve"> of movi</w:t>
      </w:r>
      <w:r w:rsidR="0040268A">
        <w:rPr>
          <w:rFonts w:ascii="Times New Roman" w:hAnsi="Times New Roman" w:cs="Times New Roman"/>
          <w:sz w:val="24"/>
          <w:szCs w:val="24"/>
        </w:rPr>
        <w:t>es, TV shows, original content,</w:t>
      </w:r>
      <w:r w:rsidR="00DB34BA">
        <w:rPr>
          <w:rFonts w:ascii="Times New Roman" w:hAnsi="Times New Roman" w:cs="Times New Roman"/>
          <w:sz w:val="24"/>
          <w:szCs w:val="24"/>
        </w:rPr>
        <w:t xml:space="preserve"> and other video content for a monthly</w:t>
      </w:r>
      <w:r w:rsidR="0080510E">
        <w:rPr>
          <w:rFonts w:ascii="Times New Roman" w:hAnsi="Times New Roman" w:cs="Times New Roman"/>
          <w:sz w:val="24"/>
          <w:szCs w:val="24"/>
        </w:rPr>
        <w:t xml:space="preserve"> or annual</w:t>
      </w:r>
      <w:r w:rsidR="00E351F7">
        <w:rPr>
          <w:rFonts w:ascii="Times New Roman" w:hAnsi="Times New Roman" w:cs="Times New Roman"/>
          <w:sz w:val="24"/>
          <w:szCs w:val="24"/>
        </w:rPr>
        <w:t xml:space="preserve"> subscription fee. A</w:t>
      </w:r>
      <w:r w:rsidR="0096712D">
        <w:rPr>
          <w:rFonts w:ascii="Times New Roman" w:hAnsi="Times New Roman" w:cs="Times New Roman"/>
          <w:sz w:val="24"/>
          <w:szCs w:val="24"/>
        </w:rPr>
        <w:t>mazon prime video is ava</w:t>
      </w:r>
      <w:r w:rsidR="00423086">
        <w:rPr>
          <w:rFonts w:ascii="Times New Roman" w:hAnsi="Times New Roman" w:cs="Times New Roman"/>
          <w:sz w:val="24"/>
          <w:szCs w:val="24"/>
        </w:rPr>
        <w:t>ilable in many countries</w:t>
      </w:r>
      <w:r w:rsidR="008E2566">
        <w:rPr>
          <w:rFonts w:ascii="Times New Roman" w:hAnsi="Times New Roman" w:cs="Times New Roman"/>
          <w:sz w:val="24"/>
          <w:szCs w:val="24"/>
        </w:rPr>
        <w:t xml:space="preserve"> around the world and is accessible through</w:t>
      </w:r>
      <w:r w:rsidR="00E66838">
        <w:rPr>
          <w:rFonts w:ascii="Times New Roman" w:hAnsi="Times New Roman" w:cs="Times New Roman"/>
          <w:sz w:val="24"/>
          <w:szCs w:val="24"/>
        </w:rPr>
        <w:t xml:space="preserve"> various devices, including smartphones, tabl</w:t>
      </w:r>
      <w:r w:rsidR="008752C1">
        <w:rPr>
          <w:rFonts w:ascii="Times New Roman" w:hAnsi="Times New Roman" w:cs="Times New Roman"/>
          <w:sz w:val="24"/>
          <w:szCs w:val="24"/>
        </w:rPr>
        <w:t>ets, smart TV</w:t>
      </w:r>
      <w:r w:rsidR="00910496">
        <w:rPr>
          <w:rFonts w:ascii="Times New Roman" w:hAnsi="Times New Roman" w:cs="Times New Roman"/>
          <w:sz w:val="24"/>
          <w:szCs w:val="24"/>
        </w:rPr>
        <w:t>s, and gaming consoles.</w:t>
      </w:r>
    </w:p>
    <w:p w14:paraId="1FF9BFCC" w14:textId="2A299304" w:rsidR="00A343E2" w:rsidRDefault="00A343E2"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are some key features and </w:t>
      </w:r>
      <w:r w:rsidR="009556F0">
        <w:rPr>
          <w:rFonts w:ascii="Times New Roman" w:hAnsi="Times New Roman" w:cs="Times New Roman"/>
          <w:sz w:val="24"/>
          <w:szCs w:val="24"/>
        </w:rPr>
        <w:t xml:space="preserve">offerings of Amazon </w:t>
      </w:r>
      <w:r w:rsidR="00CE23E1">
        <w:rPr>
          <w:rFonts w:ascii="Times New Roman" w:hAnsi="Times New Roman" w:cs="Times New Roman"/>
          <w:sz w:val="24"/>
          <w:szCs w:val="24"/>
        </w:rPr>
        <w:t>P</w:t>
      </w:r>
      <w:r w:rsidR="009556F0">
        <w:rPr>
          <w:rFonts w:ascii="Times New Roman" w:hAnsi="Times New Roman" w:cs="Times New Roman"/>
          <w:sz w:val="24"/>
          <w:szCs w:val="24"/>
        </w:rPr>
        <w:t xml:space="preserve">rime </w:t>
      </w:r>
      <w:r w:rsidR="00CE23E1">
        <w:rPr>
          <w:rFonts w:ascii="Times New Roman" w:hAnsi="Times New Roman" w:cs="Times New Roman"/>
          <w:sz w:val="24"/>
          <w:szCs w:val="24"/>
        </w:rPr>
        <w:t>Video:</w:t>
      </w:r>
    </w:p>
    <w:p w14:paraId="015C8DE9" w14:textId="1E9B0750" w:rsidR="000634A4" w:rsidRDefault="00CE23E1" w:rsidP="002C5E21">
      <w:pPr>
        <w:spacing w:line="360" w:lineRule="auto"/>
        <w:jc w:val="both"/>
        <w:rPr>
          <w:rFonts w:ascii="Times New Roman" w:hAnsi="Times New Roman" w:cs="Times New Roman"/>
          <w:sz w:val="24"/>
          <w:szCs w:val="24"/>
        </w:rPr>
      </w:pPr>
      <w:r w:rsidRPr="00742EBB">
        <w:rPr>
          <w:rFonts w:ascii="Times New Roman" w:hAnsi="Times New Roman" w:cs="Times New Roman"/>
          <w:b/>
          <w:bCs/>
          <w:sz w:val="24"/>
          <w:szCs w:val="24"/>
        </w:rPr>
        <w:t>Library of content</w:t>
      </w:r>
      <w:r w:rsidR="003426D8">
        <w:rPr>
          <w:rFonts w:ascii="Times New Roman" w:hAnsi="Times New Roman" w:cs="Times New Roman"/>
          <w:sz w:val="24"/>
          <w:szCs w:val="24"/>
        </w:rPr>
        <w:t>: Amazon Prime Video</w:t>
      </w:r>
      <w:r w:rsidR="006D7F70">
        <w:rPr>
          <w:rFonts w:ascii="Times New Roman" w:hAnsi="Times New Roman" w:cs="Times New Roman"/>
          <w:sz w:val="24"/>
          <w:szCs w:val="24"/>
        </w:rPr>
        <w:t xml:space="preserve"> offers a wide selection of movies</w:t>
      </w:r>
      <w:r w:rsidR="000634A4">
        <w:rPr>
          <w:rFonts w:ascii="Times New Roman" w:hAnsi="Times New Roman" w:cs="Times New Roman"/>
          <w:sz w:val="24"/>
          <w:szCs w:val="24"/>
        </w:rPr>
        <w:t xml:space="preserve">, TV shows, </w:t>
      </w:r>
      <w:r w:rsidR="00FE0FBD">
        <w:rPr>
          <w:rFonts w:ascii="Times New Roman" w:hAnsi="Times New Roman" w:cs="Times New Roman"/>
          <w:sz w:val="24"/>
          <w:szCs w:val="24"/>
        </w:rPr>
        <w:t>documentaries, and original</w:t>
      </w:r>
      <w:r w:rsidR="004D2938">
        <w:rPr>
          <w:rFonts w:ascii="Times New Roman" w:hAnsi="Times New Roman" w:cs="Times New Roman"/>
          <w:sz w:val="24"/>
          <w:szCs w:val="24"/>
        </w:rPr>
        <w:t xml:space="preserve"> programming. This includes popular</w:t>
      </w:r>
      <w:r w:rsidR="007A0D65">
        <w:rPr>
          <w:rFonts w:ascii="Times New Roman" w:hAnsi="Times New Roman" w:cs="Times New Roman"/>
          <w:sz w:val="24"/>
          <w:szCs w:val="24"/>
        </w:rPr>
        <w:t xml:space="preserve"> series like “The Marvelous Mrs.</w:t>
      </w:r>
      <w:r w:rsidR="00CD5E29">
        <w:rPr>
          <w:rFonts w:ascii="Times New Roman" w:hAnsi="Times New Roman" w:cs="Times New Roman"/>
          <w:sz w:val="24"/>
          <w:szCs w:val="24"/>
        </w:rPr>
        <w:t xml:space="preserve"> Maisel,” “The Boys,” and “</w:t>
      </w:r>
      <w:r w:rsidR="00F12A98">
        <w:rPr>
          <w:rFonts w:ascii="Times New Roman" w:hAnsi="Times New Roman" w:cs="Times New Roman"/>
          <w:sz w:val="24"/>
          <w:szCs w:val="24"/>
        </w:rPr>
        <w:t>Fleabag,”</w:t>
      </w:r>
      <w:r w:rsidR="00B146E1">
        <w:rPr>
          <w:rFonts w:ascii="Times New Roman" w:hAnsi="Times New Roman" w:cs="Times New Roman"/>
          <w:sz w:val="24"/>
          <w:szCs w:val="24"/>
        </w:rPr>
        <w:t xml:space="preserve"> as well as a </w:t>
      </w:r>
      <w:proofErr w:type="spellStart"/>
      <w:r w:rsidR="00A21F4F">
        <w:rPr>
          <w:rFonts w:ascii="Times New Roman" w:hAnsi="Times New Roman" w:cs="Times New Roman"/>
          <w:sz w:val="24"/>
          <w:szCs w:val="24"/>
        </w:rPr>
        <w:t>catalog</w:t>
      </w:r>
      <w:proofErr w:type="spellEnd"/>
      <w:r w:rsidR="00A21F4F">
        <w:rPr>
          <w:rFonts w:ascii="Times New Roman" w:hAnsi="Times New Roman" w:cs="Times New Roman"/>
          <w:sz w:val="24"/>
          <w:szCs w:val="24"/>
        </w:rPr>
        <w:t xml:space="preserve"> </w:t>
      </w:r>
      <w:r w:rsidR="00B146E1">
        <w:rPr>
          <w:rFonts w:ascii="Times New Roman" w:hAnsi="Times New Roman" w:cs="Times New Roman"/>
          <w:sz w:val="24"/>
          <w:szCs w:val="24"/>
        </w:rPr>
        <w:t xml:space="preserve">of classic and </w:t>
      </w:r>
      <w:r w:rsidR="003064A5">
        <w:rPr>
          <w:rFonts w:ascii="Times New Roman" w:hAnsi="Times New Roman" w:cs="Times New Roman"/>
          <w:sz w:val="24"/>
          <w:szCs w:val="24"/>
        </w:rPr>
        <w:t>recent movies</w:t>
      </w:r>
      <w:r w:rsidR="007C59D6">
        <w:rPr>
          <w:rFonts w:ascii="Times New Roman" w:hAnsi="Times New Roman" w:cs="Times New Roman"/>
          <w:sz w:val="24"/>
          <w:szCs w:val="24"/>
        </w:rPr>
        <w:t>.</w:t>
      </w:r>
    </w:p>
    <w:p w14:paraId="56EB3774" w14:textId="55D98562" w:rsidR="007C59D6" w:rsidRDefault="007C59D6" w:rsidP="002C5E21">
      <w:pPr>
        <w:spacing w:line="360" w:lineRule="auto"/>
        <w:jc w:val="both"/>
        <w:rPr>
          <w:rFonts w:ascii="Times New Roman" w:hAnsi="Times New Roman" w:cs="Times New Roman"/>
          <w:sz w:val="24"/>
          <w:szCs w:val="24"/>
        </w:rPr>
      </w:pPr>
      <w:r w:rsidRPr="00742EBB">
        <w:rPr>
          <w:rFonts w:ascii="Times New Roman" w:hAnsi="Times New Roman" w:cs="Times New Roman"/>
          <w:b/>
          <w:bCs/>
          <w:sz w:val="24"/>
          <w:szCs w:val="24"/>
        </w:rPr>
        <w:t>Original</w:t>
      </w:r>
      <w:r w:rsidR="0006317A" w:rsidRPr="00742EBB">
        <w:rPr>
          <w:rFonts w:ascii="Times New Roman" w:hAnsi="Times New Roman" w:cs="Times New Roman"/>
          <w:b/>
          <w:bCs/>
          <w:sz w:val="24"/>
          <w:szCs w:val="24"/>
        </w:rPr>
        <w:t xml:space="preserve"> Content</w:t>
      </w:r>
      <w:r w:rsidR="0006317A">
        <w:rPr>
          <w:rFonts w:ascii="Times New Roman" w:hAnsi="Times New Roman" w:cs="Times New Roman"/>
          <w:sz w:val="24"/>
          <w:szCs w:val="24"/>
        </w:rPr>
        <w:t>: Amazon has produced a growing</w:t>
      </w:r>
      <w:r w:rsidR="00AB4611">
        <w:rPr>
          <w:rFonts w:ascii="Times New Roman" w:hAnsi="Times New Roman" w:cs="Times New Roman"/>
          <w:sz w:val="24"/>
          <w:szCs w:val="24"/>
        </w:rPr>
        <w:t xml:space="preserve"> number of original series and movies</w:t>
      </w:r>
      <w:r w:rsidR="005342B2">
        <w:rPr>
          <w:rFonts w:ascii="Times New Roman" w:hAnsi="Times New Roman" w:cs="Times New Roman"/>
          <w:sz w:val="24"/>
          <w:szCs w:val="24"/>
        </w:rPr>
        <w:t xml:space="preserve"> known as Amazon</w:t>
      </w:r>
      <w:r w:rsidR="001F3D1B">
        <w:rPr>
          <w:rFonts w:ascii="Times New Roman" w:hAnsi="Times New Roman" w:cs="Times New Roman"/>
          <w:sz w:val="24"/>
          <w:szCs w:val="24"/>
        </w:rPr>
        <w:t xml:space="preserve"> </w:t>
      </w:r>
      <w:r w:rsidR="004013E9">
        <w:rPr>
          <w:rFonts w:ascii="Times New Roman" w:hAnsi="Times New Roman" w:cs="Times New Roman"/>
          <w:sz w:val="24"/>
          <w:szCs w:val="24"/>
        </w:rPr>
        <w:t>Originals. These exclusive</w:t>
      </w:r>
      <w:r w:rsidR="001A2960">
        <w:rPr>
          <w:rFonts w:ascii="Times New Roman" w:hAnsi="Times New Roman" w:cs="Times New Roman"/>
          <w:sz w:val="24"/>
          <w:szCs w:val="24"/>
        </w:rPr>
        <w:t xml:space="preserve"> titles are only </w:t>
      </w:r>
      <w:r w:rsidR="00B93951">
        <w:rPr>
          <w:rFonts w:ascii="Times New Roman" w:hAnsi="Times New Roman" w:cs="Times New Roman"/>
          <w:sz w:val="24"/>
          <w:szCs w:val="24"/>
        </w:rPr>
        <w:t xml:space="preserve">available on Amazon Prime Video and have </w:t>
      </w:r>
      <w:r w:rsidR="00AD780E">
        <w:rPr>
          <w:rFonts w:ascii="Times New Roman" w:hAnsi="Times New Roman" w:cs="Times New Roman"/>
          <w:sz w:val="24"/>
          <w:szCs w:val="24"/>
        </w:rPr>
        <w:t>garnered critical acclaim.</w:t>
      </w:r>
    </w:p>
    <w:p w14:paraId="516E3271" w14:textId="67AEEF32" w:rsidR="00371341" w:rsidRDefault="00371341" w:rsidP="002C5E21">
      <w:pPr>
        <w:spacing w:line="360" w:lineRule="auto"/>
        <w:jc w:val="both"/>
        <w:rPr>
          <w:rFonts w:ascii="Times New Roman" w:hAnsi="Times New Roman" w:cs="Times New Roman"/>
          <w:sz w:val="24"/>
          <w:szCs w:val="24"/>
        </w:rPr>
      </w:pPr>
      <w:r w:rsidRPr="00742EBB">
        <w:rPr>
          <w:rFonts w:ascii="Times New Roman" w:hAnsi="Times New Roman" w:cs="Times New Roman"/>
          <w:b/>
          <w:bCs/>
          <w:sz w:val="24"/>
          <w:szCs w:val="24"/>
        </w:rPr>
        <w:t>Offline Viewing</w:t>
      </w:r>
      <w:r w:rsidR="00087C0B">
        <w:rPr>
          <w:rFonts w:ascii="Times New Roman" w:hAnsi="Times New Roman" w:cs="Times New Roman"/>
          <w:sz w:val="24"/>
          <w:szCs w:val="24"/>
        </w:rPr>
        <w:t>: Subscribers can</w:t>
      </w:r>
      <w:r w:rsidR="000F5239">
        <w:rPr>
          <w:rFonts w:ascii="Times New Roman" w:hAnsi="Times New Roman" w:cs="Times New Roman"/>
          <w:sz w:val="24"/>
          <w:szCs w:val="24"/>
        </w:rPr>
        <w:t xml:space="preserve"> download selected titles to watch </w:t>
      </w:r>
      <w:proofErr w:type="spellStart"/>
      <w:r w:rsidR="000F5239">
        <w:rPr>
          <w:rFonts w:ascii="Times New Roman" w:hAnsi="Times New Roman" w:cs="Times New Roman"/>
          <w:sz w:val="24"/>
          <w:szCs w:val="24"/>
        </w:rPr>
        <w:t>offlin</w:t>
      </w:r>
      <w:r w:rsidR="00903D69">
        <w:rPr>
          <w:rFonts w:ascii="Times New Roman" w:hAnsi="Times New Roman" w:cs="Times New Roman"/>
          <w:sz w:val="24"/>
          <w:szCs w:val="24"/>
        </w:rPr>
        <w:t>e,</w:t>
      </w:r>
      <w:r w:rsidR="00C857B1">
        <w:rPr>
          <w:rFonts w:ascii="Times New Roman" w:hAnsi="Times New Roman" w:cs="Times New Roman"/>
          <w:sz w:val="24"/>
          <w:szCs w:val="24"/>
        </w:rPr>
        <w:t>which</w:t>
      </w:r>
      <w:proofErr w:type="spellEnd"/>
      <w:r w:rsidR="00C857B1">
        <w:rPr>
          <w:rFonts w:ascii="Times New Roman" w:hAnsi="Times New Roman" w:cs="Times New Roman"/>
          <w:sz w:val="24"/>
          <w:szCs w:val="24"/>
        </w:rPr>
        <w:t xml:space="preserve"> </w:t>
      </w:r>
      <w:r w:rsidR="00FC5E66">
        <w:rPr>
          <w:rFonts w:ascii="Times New Roman" w:hAnsi="Times New Roman" w:cs="Times New Roman"/>
          <w:sz w:val="24"/>
          <w:szCs w:val="24"/>
        </w:rPr>
        <w:t xml:space="preserve">is </w:t>
      </w:r>
      <w:r w:rsidR="009A5946">
        <w:rPr>
          <w:rFonts w:ascii="Times New Roman" w:hAnsi="Times New Roman" w:cs="Times New Roman"/>
          <w:sz w:val="24"/>
          <w:szCs w:val="24"/>
        </w:rPr>
        <w:t>convenient</w:t>
      </w:r>
      <w:r w:rsidR="00FC5E66">
        <w:rPr>
          <w:rFonts w:ascii="Times New Roman" w:hAnsi="Times New Roman" w:cs="Times New Roman"/>
          <w:sz w:val="24"/>
          <w:szCs w:val="24"/>
        </w:rPr>
        <w:t xml:space="preserve"> for viewing content while travelling or without</w:t>
      </w:r>
      <w:r w:rsidR="009A5946">
        <w:rPr>
          <w:rFonts w:ascii="Times New Roman" w:hAnsi="Times New Roman" w:cs="Times New Roman"/>
          <w:sz w:val="24"/>
          <w:szCs w:val="24"/>
        </w:rPr>
        <w:t xml:space="preserve"> a reliable internet connection</w:t>
      </w:r>
    </w:p>
    <w:p w14:paraId="307A52F3" w14:textId="56B34924" w:rsidR="00306FF0" w:rsidRDefault="00D77BBE"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2EBB">
        <w:rPr>
          <w:rFonts w:ascii="Times New Roman" w:hAnsi="Times New Roman" w:cs="Times New Roman"/>
          <w:b/>
          <w:bCs/>
          <w:sz w:val="24"/>
          <w:szCs w:val="24"/>
        </w:rPr>
        <w:t>Multiple profiles</w:t>
      </w:r>
      <w:r w:rsidR="00B75A6C">
        <w:rPr>
          <w:rFonts w:ascii="Times New Roman" w:hAnsi="Times New Roman" w:cs="Times New Roman"/>
          <w:sz w:val="24"/>
          <w:szCs w:val="24"/>
        </w:rPr>
        <w:t xml:space="preserve">: </w:t>
      </w:r>
      <w:r w:rsidR="005B26A8">
        <w:rPr>
          <w:rFonts w:ascii="Times New Roman" w:hAnsi="Times New Roman" w:cs="Times New Roman"/>
          <w:sz w:val="24"/>
          <w:szCs w:val="24"/>
        </w:rPr>
        <w:t xml:space="preserve">Amazon </w:t>
      </w:r>
      <w:r w:rsidR="00F068CC">
        <w:rPr>
          <w:rFonts w:ascii="Times New Roman" w:hAnsi="Times New Roman" w:cs="Times New Roman"/>
          <w:sz w:val="24"/>
          <w:szCs w:val="24"/>
        </w:rPr>
        <w:t xml:space="preserve">Prime video allows users to create multiple profiles within a single account , making it easy for </w:t>
      </w:r>
      <w:r w:rsidR="005407B7">
        <w:rPr>
          <w:rFonts w:ascii="Times New Roman" w:hAnsi="Times New Roman" w:cs="Times New Roman"/>
          <w:sz w:val="24"/>
          <w:szCs w:val="24"/>
        </w:rPr>
        <w:t>family members to have their own personalized viewin</w:t>
      </w:r>
      <w:r w:rsidR="00700AB1">
        <w:rPr>
          <w:rFonts w:ascii="Times New Roman" w:hAnsi="Times New Roman" w:cs="Times New Roman"/>
          <w:sz w:val="24"/>
          <w:szCs w:val="24"/>
        </w:rPr>
        <w:t>g experience.</w:t>
      </w:r>
    </w:p>
    <w:p w14:paraId="6B4978F0" w14:textId="3FDE6973" w:rsidR="00E35EC9" w:rsidRDefault="00E35EC9" w:rsidP="0073248B">
      <w:pPr>
        <w:spacing w:line="360" w:lineRule="auto"/>
        <w:jc w:val="center"/>
        <w:rPr>
          <w:rFonts w:ascii="Times New Roman" w:hAnsi="Times New Roman" w:cs="Times New Roman"/>
          <w:b/>
          <w:bCs/>
          <w:sz w:val="28"/>
          <w:szCs w:val="28"/>
          <w:u w:val="single"/>
        </w:rPr>
      </w:pPr>
      <w:r w:rsidRPr="00754AD9">
        <w:rPr>
          <w:rFonts w:ascii="Times New Roman" w:hAnsi="Times New Roman" w:cs="Times New Roman"/>
          <w:b/>
          <w:bCs/>
          <w:sz w:val="28"/>
          <w:szCs w:val="28"/>
          <w:u w:val="single"/>
        </w:rPr>
        <w:lastRenderedPageBreak/>
        <w:t>SONY LIV</w:t>
      </w:r>
    </w:p>
    <w:p w14:paraId="1E3F9025" w14:textId="46C5C7F8" w:rsidR="004A71FE" w:rsidRDefault="004A71FE" w:rsidP="002C5E21">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F772098" wp14:editId="4BC89675">
            <wp:extent cx="2946400" cy="2946400"/>
            <wp:effectExtent l="0" t="0" r="0" b="0"/>
            <wp:docPr id="1395031207" name="Picture 139503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31207" name="Picture 1395031207"/>
                    <pic:cNvPicPr/>
                  </pic:nvPicPr>
                  <pic:blipFill>
                    <a:blip r:embed="rId14">
                      <a:extLst>
                        <a:ext uri="{28A0092B-C50C-407E-A947-70E740481C1C}">
                          <a14:useLocalDpi xmlns:a14="http://schemas.microsoft.com/office/drawing/2010/main" val="0"/>
                        </a:ext>
                      </a:extLst>
                    </a:blip>
                    <a:stretch>
                      <a:fillRect/>
                    </a:stretch>
                  </pic:blipFill>
                  <pic:spPr>
                    <a:xfrm>
                      <a:off x="0" y="0"/>
                      <a:ext cx="2950255" cy="2950255"/>
                    </a:xfrm>
                    <a:prstGeom prst="rect">
                      <a:avLst/>
                    </a:prstGeom>
                  </pic:spPr>
                </pic:pic>
              </a:graphicData>
            </a:graphic>
          </wp:inline>
        </w:drawing>
      </w:r>
    </w:p>
    <w:p w14:paraId="7C2832B8" w14:textId="77777777" w:rsidR="002C5E21" w:rsidRPr="003839F6" w:rsidRDefault="000961EB" w:rsidP="002C5E21">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Pr="003839F6">
        <w:rPr>
          <w:rFonts w:ascii="Times New Roman" w:hAnsi="Times New Roman" w:cs="Times New Roman"/>
          <w:sz w:val="24"/>
          <w:szCs w:val="24"/>
        </w:rPr>
        <w:t>Sony LIV</w:t>
      </w:r>
      <w:r w:rsidR="00575F9E" w:rsidRPr="003839F6">
        <w:rPr>
          <w:rFonts w:ascii="Times New Roman" w:hAnsi="Times New Roman" w:cs="Times New Roman"/>
          <w:sz w:val="24"/>
          <w:szCs w:val="24"/>
        </w:rPr>
        <w:t xml:space="preserve"> is a popular digital entertainment platform and streaming service owned and operated by Sony Pictures Networks India. Launched in 2013, </w:t>
      </w:r>
      <w:r w:rsidRPr="003839F6">
        <w:rPr>
          <w:rFonts w:ascii="Times New Roman" w:hAnsi="Times New Roman" w:cs="Times New Roman"/>
          <w:sz w:val="24"/>
          <w:szCs w:val="24"/>
        </w:rPr>
        <w:t>Sony LIV</w:t>
      </w:r>
      <w:r w:rsidR="00575F9E" w:rsidRPr="003839F6">
        <w:rPr>
          <w:rFonts w:ascii="Times New Roman" w:hAnsi="Times New Roman" w:cs="Times New Roman"/>
          <w:sz w:val="24"/>
          <w:szCs w:val="24"/>
        </w:rPr>
        <w:t xml:space="preserve"> has established itself as a prominent player in the Indian digital content landscape, offering a wide range of entertainment content to its users.</w:t>
      </w:r>
    </w:p>
    <w:p w14:paraId="6D1D4A2D" w14:textId="4DE8EF11" w:rsidR="000961EB" w:rsidRPr="003839F6" w:rsidRDefault="00B151D4" w:rsidP="002C5E21">
      <w:pPr>
        <w:spacing w:line="360" w:lineRule="auto"/>
        <w:jc w:val="both"/>
        <w:rPr>
          <w:rFonts w:ascii="Times New Roman" w:hAnsi="Times New Roman" w:cs="Times New Roman"/>
          <w:sz w:val="24"/>
          <w:szCs w:val="24"/>
        </w:rPr>
      </w:pPr>
      <w:r w:rsidRPr="003839F6">
        <w:rPr>
          <w:rFonts w:ascii="Times New Roman" w:hAnsi="Times New Roman" w:cs="Times New Roman"/>
          <w:sz w:val="24"/>
          <w:szCs w:val="24"/>
        </w:rPr>
        <w:t>Sony</w:t>
      </w:r>
      <w:r w:rsidR="005E6DF6" w:rsidRPr="003839F6">
        <w:rPr>
          <w:rFonts w:ascii="Times New Roman" w:hAnsi="Times New Roman" w:cs="Times New Roman"/>
          <w:sz w:val="24"/>
          <w:szCs w:val="24"/>
        </w:rPr>
        <w:t xml:space="preserve"> </w:t>
      </w:r>
      <w:r w:rsidRPr="003839F6">
        <w:rPr>
          <w:rFonts w:ascii="Times New Roman" w:hAnsi="Times New Roman" w:cs="Times New Roman"/>
          <w:sz w:val="24"/>
          <w:szCs w:val="24"/>
        </w:rPr>
        <w:t>LIV provides a diverse and extensive library of content, including movies, TV shows, sports events, web series, and original programming across various genres such as drama, comedy, thriller, sports, and more. Users can access this content on a variety of devices, including smartphones, tablets, smart TVs, and desktop computers, making it a convenient and flexible option for entertainment consumption.</w:t>
      </w:r>
    </w:p>
    <w:p w14:paraId="0507826D" w14:textId="0F157F6A" w:rsidR="00406D7F" w:rsidRPr="003839F6" w:rsidRDefault="000D03E6" w:rsidP="002C5E21">
      <w:pPr>
        <w:spacing w:line="360" w:lineRule="auto"/>
        <w:jc w:val="both"/>
        <w:rPr>
          <w:rFonts w:ascii="Times New Roman" w:hAnsi="Times New Roman" w:cs="Times New Roman"/>
          <w:sz w:val="24"/>
          <w:szCs w:val="24"/>
        </w:rPr>
      </w:pPr>
      <w:r w:rsidRPr="003839F6">
        <w:rPr>
          <w:rFonts w:ascii="Times New Roman" w:hAnsi="Times New Roman" w:cs="Times New Roman"/>
          <w:sz w:val="24"/>
          <w:szCs w:val="24"/>
        </w:rPr>
        <w:t xml:space="preserve">One of the </w:t>
      </w:r>
      <w:r w:rsidR="00C42055" w:rsidRPr="003839F6">
        <w:rPr>
          <w:rFonts w:ascii="Times New Roman" w:hAnsi="Times New Roman" w:cs="Times New Roman"/>
          <w:sz w:val="24"/>
          <w:szCs w:val="24"/>
        </w:rPr>
        <w:t>standout features of Sony</w:t>
      </w:r>
      <w:r w:rsidR="005E6DF6" w:rsidRPr="003839F6">
        <w:rPr>
          <w:rFonts w:ascii="Times New Roman" w:hAnsi="Times New Roman" w:cs="Times New Roman"/>
          <w:sz w:val="24"/>
          <w:szCs w:val="24"/>
        </w:rPr>
        <w:t xml:space="preserve"> </w:t>
      </w:r>
      <w:r w:rsidR="00C42055" w:rsidRPr="003839F6">
        <w:rPr>
          <w:rFonts w:ascii="Times New Roman" w:hAnsi="Times New Roman" w:cs="Times New Roman"/>
          <w:sz w:val="24"/>
          <w:szCs w:val="24"/>
        </w:rPr>
        <w:t>LIV</w:t>
      </w:r>
      <w:r w:rsidR="00901BB1" w:rsidRPr="003839F6">
        <w:rPr>
          <w:rFonts w:ascii="Times New Roman" w:hAnsi="Times New Roman" w:cs="Times New Roman"/>
          <w:sz w:val="24"/>
          <w:szCs w:val="24"/>
        </w:rPr>
        <w:t xml:space="preserve"> id its offering of live</w:t>
      </w:r>
      <w:r w:rsidR="005E6DF6" w:rsidRPr="003839F6">
        <w:rPr>
          <w:rFonts w:ascii="Times New Roman" w:hAnsi="Times New Roman" w:cs="Times New Roman"/>
          <w:sz w:val="24"/>
          <w:szCs w:val="24"/>
        </w:rPr>
        <w:t xml:space="preserve"> streaming </w:t>
      </w:r>
      <w:r w:rsidR="00CA7181" w:rsidRPr="003839F6">
        <w:rPr>
          <w:rFonts w:ascii="Times New Roman" w:hAnsi="Times New Roman" w:cs="Times New Roman"/>
          <w:sz w:val="24"/>
          <w:szCs w:val="24"/>
        </w:rPr>
        <w:t>for a wide array o</w:t>
      </w:r>
      <w:r w:rsidR="00990176" w:rsidRPr="003839F6">
        <w:rPr>
          <w:rFonts w:ascii="Times New Roman" w:hAnsi="Times New Roman" w:cs="Times New Roman"/>
          <w:sz w:val="24"/>
          <w:szCs w:val="24"/>
        </w:rPr>
        <w:t>f sporting events, including cricket, footb</w:t>
      </w:r>
      <w:r w:rsidR="00863D7C" w:rsidRPr="003839F6">
        <w:rPr>
          <w:rFonts w:ascii="Times New Roman" w:hAnsi="Times New Roman" w:cs="Times New Roman"/>
          <w:sz w:val="24"/>
          <w:szCs w:val="24"/>
        </w:rPr>
        <w:t>a</w:t>
      </w:r>
      <w:r w:rsidR="00990176" w:rsidRPr="003839F6">
        <w:rPr>
          <w:rFonts w:ascii="Times New Roman" w:hAnsi="Times New Roman" w:cs="Times New Roman"/>
          <w:sz w:val="24"/>
          <w:szCs w:val="24"/>
        </w:rPr>
        <w:t>ll, tennis, and</w:t>
      </w:r>
      <w:r w:rsidR="005527FA" w:rsidRPr="003839F6">
        <w:rPr>
          <w:rFonts w:ascii="Times New Roman" w:hAnsi="Times New Roman" w:cs="Times New Roman"/>
          <w:sz w:val="24"/>
          <w:szCs w:val="24"/>
        </w:rPr>
        <w:t xml:space="preserve"> </w:t>
      </w:r>
      <w:r w:rsidR="00863D7C" w:rsidRPr="003839F6">
        <w:rPr>
          <w:rFonts w:ascii="Times New Roman" w:hAnsi="Times New Roman" w:cs="Times New Roman"/>
          <w:sz w:val="24"/>
          <w:szCs w:val="24"/>
        </w:rPr>
        <w:t xml:space="preserve">more. This has it </w:t>
      </w:r>
      <w:r w:rsidR="00846FB5" w:rsidRPr="003839F6">
        <w:rPr>
          <w:rFonts w:ascii="Times New Roman" w:hAnsi="Times New Roman" w:cs="Times New Roman"/>
          <w:sz w:val="24"/>
          <w:szCs w:val="24"/>
        </w:rPr>
        <w:t xml:space="preserve">made it a popular choice among sports </w:t>
      </w:r>
      <w:r w:rsidR="002C5E21" w:rsidRPr="003839F6">
        <w:rPr>
          <w:rFonts w:ascii="Times New Roman" w:hAnsi="Times New Roman" w:cs="Times New Roman"/>
          <w:sz w:val="24"/>
          <w:szCs w:val="24"/>
        </w:rPr>
        <w:t>enthusiasts who</w:t>
      </w:r>
      <w:r w:rsidR="002E052B" w:rsidRPr="003839F6">
        <w:rPr>
          <w:rFonts w:ascii="Times New Roman" w:hAnsi="Times New Roman" w:cs="Times New Roman"/>
          <w:sz w:val="24"/>
          <w:szCs w:val="24"/>
        </w:rPr>
        <w:t xml:space="preserve"> want to watch their</w:t>
      </w:r>
      <w:r w:rsidR="00107B7E" w:rsidRPr="003839F6">
        <w:rPr>
          <w:rFonts w:ascii="Times New Roman" w:hAnsi="Times New Roman" w:cs="Times New Roman"/>
          <w:sz w:val="24"/>
          <w:szCs w:val="24"/>
        </w:rPr>
        <w:t xml:space="preserve"> </w:t>
      </w:r>
      <w:r w:rsidR="002C5E21" w:rsidRPr="003839F6">
        <w:rPr>
          <w:rFonts w:ascii="Times New Roman" w:hAnsi="Times New Roman" w:cs="Times New Roman"/>
          <w:sz w:val="24"/>
          <w:szCs w:val="24"/>
        </w:rPr>
        <w:t>favourite</w:t>
      </w:r>
      <w:r w:rsidR="00107B7E" w:rsidRPr="003839F6">
        <w:rPr>
          <w:rFonts w:ascii="Times New Roman" w:hAnsi="Times New Roman" w:cs="Times New Roman"/>
          <w:sz w:val="24"/>
          <w:szCs w:val="24"/>
        </w:rPr>
        <w:t xml:space="preserve"> teams and </w:t>
      </w:r>
      <w:r w:rsidR="004C5788" w:rsidRPr="003839F6">
        <w:rPr>
          <w:rFonts w:ascii="Times New Roman" w:hAnsi="Times New Roman" w:cs="Times New Roman"/>
          <w:sz w:val="24"/>
          <w:szCs w:val="24"/>
        </w:rPr>
        <w:t>tournaments in real-time.</w:t>
      </w:r>
    </w:p>
    <w:p w14:paraId="5ED8CB93" w14:textId="3054E5F3" w:rsidR="004C5788" w:rsidRPr="004A71FE" w:rsidRDefault="004C5788" w:rsidP="002C5E21">
      <w:pPr>
        <w:spacing w:line="360" w:lineRule="auto"/>
        <w:jc w:val="both"/>
        <w:rPr>
          <w:rFonts w:ascii="Times New Roman" w:hAnsi="Times New Roman" w:cs="Times New Roman"/>
          <w:sz w:val="28"/>
          <w:szCs w:val="28"/>
        </w:rPr>
      </w:pPr>
    </w:p>
    <w:p w14:paraId="5B9E9644" w14:textId="75C6734F" w:rsidR="00831713" w:rsidRPr="007F7C70" w:rsidRDefault="00967792" w:rsidP="002C5E2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4289F8" wp14:editId="6CCCD41C">
            <wp:extent cx="3339254" cy="2368062"/>
            <wp:effectExtent l="0" t="0" r="0" b="0"/>
            <wp:docPr id="349391430" name="Picture 34939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91430" name="Picture 349391430"/>
                    <pic:cNvPicPr/>
                  </pic:nvPicPr>
                  <pic:blipFill>
                    <a:blip r:embed="rId15">
                      <a:extLst>
                        <a:ext uri="{28A0092B-C50C-407E-A947-70E740481C1C}">
                          <a14:useLocalDpi xmlns:a14="http://schemas.microsoft.com/office/drawing/2010/main" val="0"/>
                        </a:ext>
                      </a:extLst>
                    </a:blip>
                    <a:stretch>
                      <a:fillRect/>
                    </a:stretch>
                  </pic:blipFill>
                  <pic:spPr>
                    <a:xfrm>
                      <a:off x="0" y="0"/>
                      <a:ext cx="3477036" cy="2465772"/>
                    </a:xfrm>
                    <a:prstGeom prst="rect">
                      <a:avLst/>
                    </a:prstGeom>
                  </pic:spPr>
                </pic:pic>
              </a:graphicData>
            </a:graphic>
          </wp:inline>
        </w:drawing>
      </w:r>
    </w:p>
    <w:p w14:paraId="115B0465" w14:textId="77777777" w:rsidR="002C5E21" w:rsidRDefault="000558CB"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27E1">
        <w:rPr>
          <w:rFonts w:ascii="Times New Roman" w:hAnsi="Times New Roman" w:cs="Times New Roman"/>
          <w:sz w:val="24"/>
          <w:szCs w:val="24"/>
        </w:rPr>
        <w:t>Disney</w:t>
      </w:r>
      <w:r w:rsidR="00B95A62">
        <w:rPr>
          <w:rFonts w:ascii="Times New Roman" w:hAnsi="Times New Roman" w:cs="Times New Roman"/>
          <w:b/>
          <w:bCs/>
          <w:sz w:val="24"/>
          <w:szCs w:val="24"/>
        </w:rPr>
        <w:t>+</w:t>
      </w:r>
      <w:r w:rsidR="003547EC">
        <w:rPr>
          <w:rFonts w:ascii="Times New Roman" w:hAnsi="Times New Roman" w:cs="Times New Roman"/>
          <w:b/>
          <w:bCs/>
          <w:sz w:val="24"/>
          <w:szCs w:val="24"/>
        </w:rPr>
        <w:t xml:space="preserve"> </w:t>
      </w:r>
      <w:proofErr w:type="spellStart"/>
      <w:r w:rsidR="00D33505">
        <w:rPr>
          <w:rFonts w:ascii="Times New Roman" w:hAnsi="Times New Roman" w:cs="Times New Roman"/>
          <w:sz w:val="24"/>
          <w:szCs w:val="24"/>
        </w:rPr>
        <w:t>Hotstar</w:t>
      </w:r>
      <w:proofErr w:type="spellEnd"/>
      <w:r w:rsidR="003547EC">
        <w:rPr>
          <w:rFonts w:ascii="Times New Roman" w:hAnsi="Times New Roman" w:cs="Times New Roman"/>
          <w:sz w:val="24"/>
          <w:szCs w:val="24"/>
        </w:rPr>
        <w:t xml:space="preserve"> is a streaming plat</w:t>
      </w:r>
      <w:r w:rsidR="007A31F0">
        <w:rPr>
          <w:rFonts w:ascii="Times New Roman" w:hAnsi="Times New Roman" w:cs="Times New Roman"/>
          <w:sz w:val="24"/>
          <w:szCs w:val="24"/>
        </w:rPr>
        <w:t>form that combines the content of Disney, P</w:t>
      </w:r>
      <w:r w:rsidR="00032F15">
        <w:rPr>
          <w:rFonts w:ascii="Times New Roman" w:hAnsi="Times New Roman" w:cs="Times New Roman"/>
          <w:sz w:val="24"/>
          <w:szCs w:val="24"/>
        </w:rPr>
        <w:t xml:space="preserve">ixar, Marvel, Star Wars, and national </w:t>
      </w:r>
      <w:r w:rsidR="00BD3A46">
        <w:rPr>
          <w:rFonts w:ascii="Times New Roman" w:hAnsi="Times New Roman" w:cs="Times New Roman"/>
          <w:sz w:val="24"/>
          <w:szCs w:val="24"/>
        </w:rPr>
        <w:t>Geographic, along with a wide range of local and re</w:t>
      </w:r>
      <w:r w:rsidR="0006650E">
        <w:rPr>
          <w:rFonts w:ascii="Times New Roman" w:hAnsi="Times New Roman" w:cs="Times New Roman"/>
          <w:sz w:val="24"/>
          <w:szCs w:val="24"/>
        </w:rPr>
        <w:t xml:space="preserve">gional content in some countries. Here are some </w:t>
      </w:r>
      <w:r w:rsidR="00DE565C">
        <w:rPr>
          <w:rFonts w:ascii="Times New Roman" w:hAnsi="Times New Roman" w:cs="Times New Roman"/>
          <w:sz w:val="24"/>
          <w:szCs w:val="24"/>
        </w:rPr>
        <w:t xml:space="preserve">key points to consider in a </w:t>
      </w:r>
      <w:r w:rsidR="007723FE">
        <w:rPr>
          <w:rFonts w:ascii="Times New Roman" w:hAnsi="Times New Roman" w:cs="Times New Roman"/>
          <w:sz w:val="24"/>
          <w:szCs w:val="24"/>
        </w:rPr>
        <w:t>review:</w:t>
      </w:r>
    </w:p>
    <w:p w14:paraId="4E4A673D" w14:textId="25E3059C" w:rsidR="00C725D7" w:rsidRDefault="00C725D7"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Content variety: Disney</w:t>
      </w:r>
      <w:r w:rsidR="008952C5">
        <w:rPr>
          <w:rFonts w:ascii="Times New Roman" w:hAnsi="Times New Roman" w:cs="Times New Roman"/>
          <w:sz w:val="24"/>
          <w:szCs w:val="24"/>
        </w:rPr>
        <w:t xml:space="preserve">+ </w:t>
      </w:r>
      <w:proofErr w:type="spellStart"/>
      <w:r w:rsidR="008952C5">
        <w:rPr>
          <w:rFonts w:ascii="Times New Roman" w:hAnsi="Times New Roman" w:cs="Times New Roman"/>
          <w:sz w:val="24"/>
          <w:szCs w:val="24"/>
        </w:rPr>
        <w:t>Hotstar</w:t>
      </w:r>
      <w:proofErr w:type="spellEnd"/>
      <w:r w:rsidR="008952C5">
        <w:rPr>
          <w:rFonts w:ascii="Times New Roman" w:hAnsi="Times New Roman" w:cs="Times New Roman"/>
          <w:sz w:val="24"/>
          <w:szCs w:val="24"/>
        </w:rPr>
        <w:t xml:space="preserve"> offers a div</w:t>
      </w:r>
      <w:r w:rsidR="00444B33">
        <w:rPr>
          <w:rFonts w:ascii="Times New Roman" w:hAnsi="Times New Roman" w:cs="Times New Roman"/>
          <w:sz w:val="24"/>
          <w:szCs w:val="24"/>
        </w:rPr>
        <w:t>erse library of content, catering to various</w:t>
      </w:r>
      <w:r w:rsidR="006F192D">
        <w:rPr>
          <w:rFonts w:ascii="Times New Roman" w:hAnsi="Times New Roman" w:cs="Times New Roman"/>
          <w:sz w:val="24"/>
          <w:szCs w:val="24"/>
        </w:rPr>
        <w:t xml:space="preserve"> age groups and interest. It has a substan</w:t>
      </w:r>
      <w:r w:rsidR="000254CB">
        <w:rPr>
          <w:rFonts w:ascii="Times New Roman" w:hAnsi="Times New Roman" w:cs="Times New Roman"/>
          <w:sz w:val="24"/>
          <w:szCs w:val="24"/>
        </w:rPr>
        <w:t>tial collection of classic and new Disney movies</w:t>
      </w:r>
      <w:r w:rsidR="004E602B">
        <w:rPr>
          <w:rFonts w:ascii="Times New Roman" w:hAnsi="Times New Roman" w:cs="Times New Roman"/>
          <w:sz w:val="24"/>
          <w:szCs w:val="24"/>
        </w:rPr>
        <w:t xml:space="preserve"> and shows, making it a go-to pl</w:t>
      </w:r>
      <w:r w:rsidR="005469DC">
        <w:rPr>
          <w:rFonts w:ascii="Times New Roman" w:hAnsi="Times New Roman" w:cs="Times New Roman"/>
          <w:sz w:val="24"/>
          <w:szCs w:val="24"/>
        </w:rPr>
        <w:t>atform for Disney fans.</w:t>
      </w:r>
    </w:p>
    <w:p w14:paraId="4B29C8AD" w14:textId="46048E6B" w:rsidR="00F85E82" w:rsidRDefault="00021170"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Exclusive Content:  The service feature</w:t>
      </w:r>
      <w:r w:rsidR="002D4532">
        <w:rPr>
          <w:rFonts w:ascii="Times New Roman" w:hAnsi="Times New Roman" w:cs="Times New Roman"/>
          <w:sz w:val="24"/>
          <w:szCs w:val="24"/>
        </w:rPr>
        <w:t>s exclusive original content</w:t>
      </w:r>
      <w:r w:rsidR="00340F6D">
        <w:rPr>
          <w:rFonts w:ascii="Times New Roman" w:hAnsi="Times New Roman" w:cs="Times New Roman"/>
          <w:sz w:val="24"/>
          <w:szCs w:val="24"/>
        </w:rPr>
        <w:t>, including new show</w:t>
      </w:r>
      <w:r w:rsidR="00D868A7">
        <w:rPr>
          <w:rFonts w:ascii="Times New Roman" w:hAnsi="Times New Roman" w:cs="Times New Roman"/>
          <w:sz w:val="24"/>
          <w:szCs w:val="24"/>
        </w:rPr>
        <w:t>s</w:t>
      </w:r>
      <w:r w:rsidR="00340F6D">
        <w:rPr>
          <w:rFonts w:ascii="Times New Roman" w:hAnsi="Times New Roman" w:cs="Times New Roman"/>
          <w:sz w:val="24"/>
          <w:szCs w:val="24"/>
        </w:rPr>
        <w:t xml:space="preserve"> and movies based on popular franchi</w:t>
      </w:r>
      <w:r w:rsidR="00D868A7">
        <w:rPr>
          <w:rFonts w:ascii="Times New Roman" w:hAnsi="Times New Roman" w:cs="Times New Roman"/>
          <w:sz w:val="24"/>
          <w:szCs w:val="24"/>
        </w:rPr>
        <w:t>ses like st</w:t>
      </w:r>
      <w:r w:rsidR="00282F80">
        <w:rPr>
          <w:rFonts w:ascii="Times New Roman" w:hAnsi="Times New Roman" w:cs="Times New Roman"/>
          <w:sz w:val="24"/>
          <w:szCs w:val="24"/>
        </w:rPr>
        <w:t>ar wars and the Marvel Cinematic Un</w:t>
      </w:r>
      <w:r w:rsidR="008948BB">
        <w:rPr>
          <w:rFonts w:ascii="Times New Roman" w:hAnsi="Times New Roman" w:cs="Times New Roman"/>
          <w:sz w:val="24"/>
          <w:szCs w:val="24"/>
        </w:rPr>
        <w:t>iverse. These exclusives can be a sig</w:t>
      </w:r>
      <w:r w:rsidR="002C3949">
        <w:rPr>
          <w:rFonts w:ascii="Times New Roman" w:hAnsi="Times New Roman" w:cs="Times New Roman"/>
          <w:sz w:val="24"/>
          <w:szCs w:val="24"/>
        </w:rPr>
        <w:t>nificant draw for subscribers.</w:t>
      </w:r>
    </w:p>
    <w:p w14:paraId="04262C1E" w14:textId="06284B01" w:rsidR="002C3949" w:rsidRDefault="00383416"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Regional Content: In some countries</w:t>
      </w:r>
      <w:r w:rsidR="009F1434">
        <w:rPr>
          <w:rFonts w:ascii="Times New Roman" w:hAnsi="Times New Roman" w:cs="Times New Roman"/>
          <w:sz w:val="24"/>
          <w:szCs w:val="24"/>
        </w:rPr>
        <w:t xml:space="preserve">, Disney+ </w:t>
      </w:r>
      <w:proofErr w:type="spellStart"/>
      <w:r w:rsidR="009F1434">
        <w:rPr>
          <w:rFonts w:ascii="Times New Roman" w:hAnsi="Times New Roman" w:cs="Times New Roman"/>
          <w:sz w:val="24"/>
          <w:szCs w:val="24"/>
        </w:rPr>
        <w:t>Hotstar</w:t>
      </w:r>
      <w:proofErr w:type="spellEnd"/>
      <w:r w:rsidR="009F1434">
        <w:rPr>
          <w:rFonts w:ascii="Times New Roman" w:hAnsi="Times New Roman" w:cs="Times New Roman"/>
          <w:sz w:val="24"/>
          <w:szCs w:val="24"/>
        </w:rPr>
        <w:t xml:space="preserve"> provides access to a</w:t>
      </w:r>
      <w:r w:rsidR="001A5584">
        <w:rPr>
          <w:rFonts w:ascii="Times New Roman" w:hAnsi="Times New Roman" w:cs="Times New Roman"/>
          <w:sz w:val="24"/>
          <w:szCs w:val="24"/>
        </w:rPr>
        <w:t xml:space="preserve"> wide range of local and regional content,</w:t>
      </w:r>
      <w:r w:rsidR="000C18E7">
        <w:rPr>
          <w:rFonts w:ascii="Times New Roman" w:hAnsi="Times New Roman" w:cs="Times New Roman"/>
          <w:sz w:val="24"/>
          <w:szCs w:val="24"/>
        </w:rPr>
        <w:t xml:space="preserve"> including Bollywood and other</w:t>
      </w:r>
      <w:r w:rsidR="006728C0">
        <w:rPr>
          <w:rFonts w:ascii="Times New Roman" w:hAnsi="Times New Roman" w:cs="Times New Roman"/>
          <w:sz w:val="24"/>
          <w:szCs w:val="24"/>
        </w:rPr>
        <w:t xml:space="preserve"> regional language films and TV </w:t>
      </w:r>
      <w:r w:rsidR="001051E4">
        <w:rPr>
          <w:rFonts w:ascii="Times New Roman" w:hAnsi="Times New Roman" w:cs="Times New Roman"/>
          <w:sz w:val="24"/>
          <w:szCs w:val="24"/>
        </w:rPr>
        <w:t>shows</w:t>
      </w:r>
      <w:r w:rsidR="008B05B1">
        <w:rPr>
          <w:rFonts w:ascii="Times New Roman" w:hAnsi="Times New Roman" w:cs="Times New Roman"/>
          <w:sz w:val="24"/>
          <w:szCs w:val="24"/>
        </w:rPr>
        <w:t>.</w:t>
      </w:r>
    </w:p>
    <w:p w14:paraId="5FAE31AF" w14:textId="10700724" w:rsidR="008B05B1" w:rsidRDefault="008B05B1"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Sports Streaming: In </w:t>
      </w:r>
      <w:r w:rsidR="00D64BF8">
        <w:rPr>
          <w:rFonts w:ascii="Times New Roman" w:hAnsi="Times New Roman" w:cs="Times New Roman"/>
          <w:sz w:val="24"/>
          <w:szCs w:val="24"/>
        </w:rPr>
        <w:t>certain markets, Disney</w:t>
      </w:r>
      <w:r w:rsidR="00A85CCE">
        <w:rPr>
          <w:rFonts w:ascii="Times New Roman" w:hAnsi="Times New Roman" w:cs="Times New Roman"/>
          <w:sz w:val="24"/>
          <w:szCs w:val="24"/>
        </w:rPr>
        <w:t>+</w:t>
      </w:r>
      <w:r w:rsidR="00D64BF8">
        <w:rPr>
          <w:rFonts w:ascii="Times New Roman" w:hAnsi="Times New Roman" w:cs="Times New Roman"/>
          <w:sz w:val="24"/>
          <w:szCs w:val="24"/>
        </w:rPr>
        <w:t xml:space="preserve"> </w:t>
      </w:r>
      <w:proofErr w:type="spellStart"/>
      <w:r w:rsidR="00CF76AA">
        <w:rPr>
          <w:rFonts w:ascii="Times New Roman" w:hAnsi="Times New Roman" w:cs="Times New Roman"/>
          <w:sz w:val="24"/>
          <w:szCs w:val="24"/>
        </w:rPr>
        <w:t>H</w:t>
      </w:r>
      <w:r w:rsidR="00D64BF8">
        <w:rPr>
          <w:rFonts w:ascii="Times New Roman" w:hAnsi="Times New Roman" w:cs="Times New Roman"/>
          <w:sz w:val="24"/>
          <w:szCs w:val="24"/>
        </w:rPr>
        <w:t>otstar</w:t>
      </w:r>
      <w:proofErr w:type="spellEnd"/>
      <w:r w:rsidR="00CF76AA">
        <w:rPr>
          <w:rFonts w:ascii="Times New Roman" w:hAnsi="Times New Roman" w:cs="Times New Roman"/>
          <w:sz w:val="24"/>
          <w:szCs w:val="24"/>
        </w:rPr>
        <w:t xml:space="preserve"> offers live sports streaming</w:t>
      </w:r>
      <w:r w:rsidR="00612647">
        <w:rPr>
          <w:rFonts w:ascii="Times New Roman" w:hAnsi="Times New Roman" w:cs="Times New Roman"/>
          <w:sz w:val="24"/>
          <w:szCs w:val="24"/>
        </w:rPr>
        <w:t>, including cricket and other</w:t>
      </w:r>
      <w:r w:rsidR="006F04B0">
        <w:rPr>
          <w:rFonts w:ascii="Times New Roman" w:hAnsi="Times New Roman" w:cs="Times New Roman"/>
          <w:sz w:val="24"/>
          <w:szCs w:val="24"/>
        </w:rPr>
        <w:t xml:space="preserve"> popular sports events. This can be a major selling point for sports enthusias</w:t>
      </w:r>
      <w:r w:rsidR="00DC3B65">
        <w:rPr>
          <w:rFonts w:ascii="Times New Roman" w:hAnsi="Times New Roman" w:cs="Times New Roman"/>
          <w:sz w:val="24"/>
          <w:szCs w:val="24"/>
        </w:rPr>
        <w:t>ts.</w:t>
      </w:r>
    </w:p>
    <w:p w14:paraId="30ADB02E" w14:textId="03182192" w:rsidR="00DC3B65" w:rsidRDefault="00DC3B65" w:rsidP="002C5E21">
      <w:pPr>
        <w:spacing w:line="360" w:lineRule="auto"/>
        <w:jc w:val="both"/>
        <w:rPr>
          <w:rFonts w:ascii="Times New Roman" w:hAnsi="Times New Roman" w:cs="Times New Roman"/>
          <w:sz w:val="24"/>
          <w:szCs w:val="24"/>
        </w:rPr>
      </w:pPr>
      <w:r>
        <w:rPr>
          <w:rFonts w:ascii="Times New Roman" w:hAnsi="Times New Roman" w:cs="Times New Roman"/>
          <w:sz w:val="24"/>
          <w:szCs w:val="24"/>
        </w:rPr>
        <w:t>Family-Friendly</w:t>
      </w:r>
      <w:r w:rsidR="00D53E26">
        <w:rPr>
          <w:rFonts w:ascii="Times New Roman" w:hAnsi="Times New Roman" w:cs="Times New Roman"/>
          <w:sz w:val="24"/>
          <w:szCs w:val="24"/>
        </w:rPr>
        <w:t xml:space="preserve">: Disney+ </w:t>
      </w:r>
      <w:proofErr w:type="spellStart"/>
      <w:r w:rsidR="00D53E26">
        <w:rPr>
          <w:rFonts w:ascii="Times New Roman" w:hAnsi="Times New Roman" w:cs="Times New Roman"/>
          <w:sz w:val="24"/>
          <w:szCs w:val="24"/>
        </w:rPr>
        <w:t>Hotstar</w:t>
      </w:r>
      <w:proofErr w:type="spellEnd"/>
      <w:r w:rsidR="00D53E26">
        <w:rPr>
          <w:rFonts w:ascii="Times New Roman" w:hAnsi="Times New Roman" w:cs="Times New Roman"/>
          <w:sz w:val="24"/>
          <w:szCs w:val="24"/>
        </w:rPr>
        <w:t xml:space="preserve"> </w:t>
      </w:r>
      <w:r w:rsidR="00772EE3">
        <w:rPr>
          <w:rFonts w:ascii="Times New Roman" w:hAnsi="Times New Roman" w:cs="Times New Roman"/>
          <w:sz w:val="24"/>
          <w:szCs w:val="24"/>
        </w:rPr>
        <w:t>is known for its family-fr</w:t>
      </w:r>
      <w:r w:rsidR="00140033">
        <w:rPr>
          <w:rFonts w:ascii="Times New Roman" w:hAnsi="Times New Roman" w:cs="Times New Roman"/>
          <w:sz w:val="24"/>
          <w:szCs w:val="24"/>
        </w:rPr>
        <w:t>iendly content, making it a suitable option for househ</w:t>
      </w:r>
      <w:r w:rsidR="002C36EC">
        <w:rPr>
          <w:rFonts w:ascii="Times New Roman" w:hAnsi="Times New Roman" w:cs="Times New Roman"/>
          <w:sz w:val="24"/>
          <w:szCs w:val="24"/>
        </w:rPr>
        <w:t>olds with children.</w:t>
      </w:r>
    </w:p>
    <w:p w14:paraId="79424F47" w14:textId="77777777" w:rsidR="00466972" w:rsidRDefault="00466972" w:rsidP="002C5E21">
      <w:pPr>
        <w:spacing w:line="360" w:lineRule="auto"/>
        <w:jc w:val="both"/>
        <w:rPr>
          <w:rFonts w:ascii="Times New Roman" w:hAnsi="Times New Roman" w:cs="Times New Roman"/>
          <w:sz w:val="24"/>
          <w:szCs w:val="24"/>
        </w:rPr>
      </w:pPr>
    </w:p>
    <w:p w14:paraId="30E47E2D" w14:textId="77777777" w:rsidR="004309C2" w:rsidRDefault="004309C2" w:rsidP="002C5E21">
      <w:pPr>
        <w:spacing w:line="360" w:lineRule="auto"/>
        <w:jc w:val="both"/>
        <w:rPr>
          <w:rFonts w:ascii="Times New Roman" w:hAnsi="Times New Roman" w:cs="Times New Roman"/>
          <w:sz w:val="24"/>
          <w:szCs w:val="24"/>
        </w:rPr>
      </w:pPr>
    </w:p>
    <w:p w14:paraId="6E439F39" w14:textId="77777777" w:rsidR="004309C2" w:rsidRDefault="004309C2" w:rsidP="002C5E21">
      <w:pPr>
        <w:spacing w:line="360" w:lineRule="auto"/>
        <w:jc w:val="both"/>
        <w:rPr>
          <w:rFonts w:ascii="Times New Roman" w:hAnsi="Times New Roman" w:cs="Times New Roman"/>
          <w:sz w:val="24"/>
          <w:szCs w:val="24"/>
        </w:rPr>
      </w:pPr>
    </w:p>
    <w:p w14:paraId="41480004" w14:textId="77777777" w:rsidR="004309C2" w:rsidRDefault="004309C2" w:rsidP="002C5E21">
      <w:pPr>
        <w:spacing w:line="360" w:lineRule="auto"/>
        <w:jc w:val="both"/>
        <w:rPr>
          <w:rFonts w:ascii="Times New Roman" w:hAnsi="Times New Roman" w:cs="Times New Roman"/>
          <w:sz w:val="24"/>
          <w:szCs w:val="24"/>
        </w:rPr>
      </w:pPr>
    </w:p>
    <w:p w14:paraId="55D18A39" w14:textId="77777777" w:rsidR="004309C2" w:rsidRDefault="004309C2" w:rsidP="002C5E21">
      <w:pPr>
        <w:spacing w:line="360" w:lineRule="auto"/>
        <w:jc w:val="both"/>
        <w:rPr>
          <w:rFonts w:ascii="Times New Roman" w:hAnsi="Times New Roman" w:cs="Times New Roman"/>
          <w:sz w:val="24"/>
          <w:szCs w:val="24"/>
        </w:rPr>
      </w:pPr>
    </w:p>
    <w:p w14:paraId="284EFB3C" w14:textId="77777777" w:rsidR="004309C2" w:rsidRDefault="004309C2" w:rsidP="002C5E21">
      <w:pPr>
        <w:spacing w:line="360" w:lineRule="auto"/>
        <w:jc w:val="both"/>
        <w:rPr>
          <w:rFonts w:ascii="Times New Roman" w:hAnsi="Times New Roman" w:cs="Times New Roman"/>
          <w:sz w:val="24"/>
          <w:szCs w:val="24"/>
        </w:rPr>
      </w:pPr>
    </w:p>
    <w:p w14:paraId="6936B98F" w14:textId="77777777" w:rsidR="004309C2" w:rsidRDefault="004309C2" w:rsidP="002C5E21">
      <w:pPr>
        <w:spacing w:line="360" w:lineRule="auto"/>
        <w:jc w:val="both"/>
        <w:rPr>
          <w:rFonts w:ascii="Times New Roman" w:hAnsi="Times New Roman" w:cs="Times New Roman"/>
          <w:sz w:val="24"/>
          <w:szCs w:val="24"/>
        </w:rPr>
      </w:pPr>
    </w:p>
    <w:p w14:paraId="19AC00EA" w14:textId="77777777" w:rsidR="004309C2" w:rsidRDefault="004309C2" w:rsidP="002C5E21">
      <w:pPr>
        <w:spacing w:line="360" w:lineRule="auto"/>
        <w:jc w:val="both"/>
        <w:rPr>
          <w:rFonts w:ascii="Times New Roman" w:hAnsi="Times New Roman" w:cs="Times New Roman"/>
          <w:sz w:val="24"/>
          <w:szCs w:val="24"/>
        </w:rPr>
      </w:pPr>
    </w:p>
    <w:p w14:paraId="3A40F0D1" w14:textId="77777777" w:rsidR="004309C2" w:rsidRDefault="004309C2" w:rsidP="002C5E21">
      <w:pPr>
        <w:spacing w:line="360" w:lineRule="auto"/>
        <w:jc w:val="both"/>
        <w:rPr>
          <w:rFonts w:ascii="Times New Roman" w:hAnsi="Times New Roman" w:cs="Times New Roman"/>
          <w:sz w:val="24"/>
          <w:szCs w:val="24"/>
        </w:rPr>
      </w:pPr>
    </w:p>
    <w:p w14:paraId="47D83376" w14:textId="6CDB11FD" w:rsidR="004309C2" w:rsidRPr="007A6BD5" w:rsidRDefault="004309C2" w:rsidP="000558CB">
      <w:pPr>
        <w:spacing w:line="360" w:lineRule="auto"/>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sidR="002300F6">
        <w:rPr>
          <w:rFonts w:ascii="Times New Roman" w:hAnsi="Times New Roman" w:cs="Times New Roman"/>
          <w:sz w:val="24"/>
          <w:szCs w:val="24"/>
        </w:rPr>
        <w:tab/>
      </w:r>
      <w:r w:rsidR="002300F6">
        <w:rPr>
          <w:rFonts w:ascii="Times New Roman" w:hAnsi="Times New Roman" w:cs="Times New Roman"/>
          <w:sz w:val="24"/>
          <w:szCs w:val="24"/>
        </w:rPr>
        <w:tab/>
      </w:r>
      <w:r w:rsidR="002300F6">
        <w:rPr>
          <w:rFonts w:ascii="Times New Roman" w:hAnsi="Times New Roman" w:cs="Times New Roman"/>
          <w:sz w:val="24"/>
          <w:szCs w:val="24"/>
        </w:rPr>
        <w:tab/>
      </w:r>
      <w:r w:rsidR="002300F6">
        <w:rPr>
          <w:rFonts w:ascii="Times New Roman" w:hAnsi="Times New Roman" w:cs="Times New Roman"/>
          <w:b/>
          <w:bCs/>
          <w:sz w:val="28"/>
          <w:szCs w:val="28"/>
        </w:rPr>
        <w:t>OBJECTIVES</w:t>
      </w:r>
    </w:p>
    <w:p w14:paraId="0C502C0C" w14:textId="77777777" w:rsidR="002C7751" w:rsidRDefault="002C7751" w:rsidP="00791925">
      <w:pPr>
        <w:spacing w:line="360" w:lineRule="auto"/>
        <w:jc w:val="right"/>
        <w:rPr>
          <w:rFonts w:ascii="Times New Roman" w:hAnsi="Times New Roman" w:cs="Times New Roman"/>
          <w:sz w:val="24"/>
          <w:szCs w:val="24"/>
        </w:rPr>
      </w:pPr>
    </w:p>
    <w:p w14:paraId="6148B479" w14:textId="77777777" w:rsidR="007723FE" w:rsidRDefault="007723FE" w:rsidP="00791925">
      <w:pPr>
        <w:spacing w:line="360" w:lineRule="auto"/>
        <w:jc w:val="right"/>
        <w:rPr>
          <w:rFonts w:ascii="Times New Roman" w:hAnsi="Times New Roman" w:cs="Times New Roman"/>
          <w:sz w:val="24"/>
          <w:szCs w:val="24"/>
        </w:rPr>
      </w:pPr>
    </w:p>
    <w:p w14:paraId="3DA067BE" w14:textId="77777777" w:rsidR="004309C2" w:rsidRDefault="004309C2" w:rsidP="00791925">
      <w:pPr>
        <w:spacing w:line="360" w:lineRule="auto"/>
        <w:jc w:val="right"/>
        <w:rPr>
          <w:rFonts w:ascii="Times New Roman" w:hAnsi="Times New Roman" w:cs="Times New Roman"/>
          <w:sz w:val="24"/>
          <w:szCs w:val="24"/>
        </w:rPr>
      </w:pPr>
    </w:p>
    <w:p w14:paraId="4213C792" w14:textId="77777777" w:rsidR="004309C2" w:rsidRDefault="004309C2" w:rsidP="00791925">
      <w:pPr>
        <w:spacing w:line="360" w:lineRule="auto"/>
        <w:jc w:val="right"/>
        <w:rPr>
          <w:rFonts w:ascii="Times New Roman" w:hAnsi="Times New Roman" w:cs="Times New Roman"/>
          <w:sz w:val="24"/>
          <w:szCs w:val="24"/>
        </w:rPr>
      </w:pPr>
    </w:p>
    <w:p w14:paraId="13953202" w14:textId="77777777" w:rsidR="004309C2" w:rsidRDefault="004309C2" w:rsidP="00791925">
      <w:pPr>
        <w:spacing w:line="360" w:lineRule="auto"/>
        <w:jc w:val="right"/>
        <w:rPr>
          <w:rFonts w:ascii="Times New Roman" w:hAnsi="Times New Roman" w:cs="Times New Roman"/>
          <w:sz w:val="24"/>
          <w:szCs w:val="24"/>
        </w:rPr>
      </w:pPr>
    </w:p>
    <w:p w14:paraId="71644E93" w14:textId="77777777" w:rsidR="00C24976" w:rsidRDefault="00C24976" w:rsidP="00791925">
      <w:pPr>
        <w:spacing w:line="360" w:lineRule="auto"/>
        <w:jc w:val="right"/>
        <w:rPr>
          <w:rFonts w:ascii="Times New Roman" w:hAnsi="Times New Roman" w:cs="Times New Roman"/>
          <w:sz w:val="24"/>
          <w:szCs w:val="24"/>
        </w:rPr>
      </w:pPr>
    </w:p>
    <w:p w14:paraId="6E3997EB" w14:textId="77777777" w:rsidR="00C24976" w:rsidRDefault="00C24976" w:rsidP="00791925">
      <w:pPr>
        <w:spacing w:line="360" w:lineRule="auto"/>
        <w:jc w:val="right"/>
        <w:rPr>
          <w:rFonts w:ascii="Times New Roman" w:hAnsi="Times New Roman" w:cs="Times New Roman"/>
          <w:sz w:val="24"/>
          <w:szCs w:val="24"/>
        </w:rPr>
      </w:pPr>
    </w:p>
    <w:p w14:paraId="5830B503" w14:textId="77777777" w:rsidR="00C24976" w:rsidRDefault="00C24976" w:rsidP="00791925">
      <w:pPr>
        <w:spacing w:line="360" w:lineRule="auto"/>
        <w:jc w:val="right"/>
        <w:rPr>
          <w:rFonts w:ascii="Times New Roman" w:hAnsi="Times New Roman" w:cs="Times New Roman"/>
          <w:sz w:val="24"/>
          <w:szCs w:val="24"/>
        </w:rPr>
      </w:pPr>
    </w:p>
    <w:p w14:paraId="2B3FA630" w14:textId="77777777" w:rsidR="00C24976" w:rsidRDefault="00C24976" w:rsidP="00791925">
      <w:pPr>
        <w:spacing w:line="360" w:lineRule="auto"/>
        <w:jc w:val="right"/>
        <w:rPr>
          <w:rFonts w:ascii="Times New Roman" w:hAnsi="Times New Roman" w:cs="Times New Roman"/>
          <w:sz w:val="24"/>
          <w:szCs w:val="24"/>
        </w:rPr>
      </w:pPr>
    </w:p>
    <w:p w14:paraId="37802ADB" w14:textId="77777777" w:rsidR="00C24976" w:rsidRDefault="00C24976" w:rsidP="00791925">
      <w:pPr>
        <w:spacing w:line="360" w:lineRule="auto"/>
        <w:jc w:val="right"/>
        <w:rPr>
          <w:rFonts w:ascii="Times New Roman" w:hAnsi="Times New Roman" w:cs="Times New Roman"/>
          <w:sz w:val="24"/>
          <w:szCs w:val="24"/>
        </w:rPr>
      </w:pPr>
    </w:p>
    <w:p w14:paraId="46C18161" w14:textId="77777777" w:rsidR="00C24976" w:rsidRDefault="00C24976" w:rsidP="00791925">
      <w:pPr>
        <w:spacing w:line="360" w:lineRule="auto"/>
        <w:jc w:val="right"/>
        <w:rPr>
          <w:rFonts w:ascii="Times New Roman" w:hAnsi="Times New Roman" w:cs="Times New Roman"/>
          <w:sz w:val="24"/>
          <w:szCs w:val="24"/>
        </w:rPr>
      </w:pPr>
    </w:p>
    <w:p w14:paraId="2D58F704" w14:textId="77777777" w:rsidR="00C24976" w:rsidRDefault="00C24976" w:rsidP="00791925">
      <w:pPr>
        <w:spacing w:line="360" w:lineRule="auto"/>
        <w:jc w:val="right"/>
        <w:rPr>
          <w:rFonts w:ascii="Times New Roman" w:hAnsi="Times New Roman" w:cs="Times New Roman"/>
          <w:sz w:val="24"/>
          <w:szCs w:val="24"/>
        </w:rPr>
      </w:pPr>
    </w:p>
    <w:p w14:paraId="00786277" w14:textId="77777777" w:rsidR="00C24976" w:rsidRDefault="00C24976" w:rsidP="00791925">
      <w:pPr>
        <w:spacing w:line="360" w:lineRule="auto"/>
        <w:jc w:val="right"/>
        <w:rPr>
          <w:rFonts w:ascii="Times New Roman" w:hAnsi="Times New Roman" w:cs="Times New Roman"/>
          <w:sz w:val="24"/>
          <w:szCs w:val="24"/>
        </w:rPr>
      </w:pPr>
    </w:p>
    <w:p w14:paraId="5A00AEEB" w14:textId="77777777" w:rsidR="00C24976" w:rsidRDefault="00C24976" w:rsidP="00791925">
      <w:pPr>
        <w:spacing w:line="360" w:lineRule="auto"/>
        <w:jc w:val="right"/>
        <w:rPr>
          <w:rFonts w:ascii="Times New Roman" w:hAnsi="Times New Roman" w:cs="Times New Roman"/>
          <w:sz w:val="24"/>
          <w:szCs w:val="24"/>
        </w:rPr>
      </w:pPr>
    </w:p>
    <w:p w14:paraId="1C2517C6" w14:textId="77777777" w:rsidR="00C24976" w:rsidRDefault="00C24976" w:rsidP="00791925">
      <w:pPr>
        <w:spacing w:line="360" w:lineRule="auto"/>
        <w:jc w:val="right"/>
        <w:rPr>
          <w:rFonts w:ascii="Times New Roman" w:hAnsi="Times New Roman" w:cs="Times New Roman"/>
          <w:sz w:val="24"/>
          <w:szCs w:val="24"/>
        </w:rPr>
      </w:pPr>
    </w:p>
    <w:p w14:paraId="423E4B05" w14:textId="77777777" w:rsidR="00C24976" w:rsidRDefault="00C24976" w:rsidP="00C24976">
      <w:pPr>
        <w:spacing w:line="360" w:lineRule="auto"/>
        <w:rPr>
          <w:rFonts w:ascii="Times New Roman" w:hAnsi="Times New Roman" w:cs="Times New Roman"/>
          <w:sz w:val="24"/>
          <w:szCs w:val="24"/>
        </w:rPr>
      </w:pPr>
    </w:p>
    <w:p w14:paraId="2A7D36B3" w14:textId="77777777" w:rsidR="002C5E21" w:rsidRDefault="002C5E21" w:rsidP="00C24976">
      <w:pPr>
        <w:spacing w:line="360" w:lineRule="auto"/>
        <w:rPr>
          <w:rFonts w:ascii="Times New Roman" w:hAnsi="Times New Roman" w:cs="Times New Roman"/>
          <w:sz w:val="24"/>
          <w:szCs w:val="24"/>
        </w:rPr>
      </w:pPr>
    </w:p>
    <w:p w14:paraId="720B06CD" w14:textId="77777777" w:rsidR="002C5E21" w:rsidRDefault="002C5E21" w:rsidP="00C24976">
      <w:pPr>
        <w:spacing w:line="360" w:lineRule="auto"/>
        <w:rPr>
          <w:rFonts w:ascii="Times New Roman" w:hAnsi="Times New Roman" w:cs="Times New Roman"/>
          <w:sz w:val="24"/>
          <w:szCs w:val="24"/>
        </w:rPr>
      </w:pPr>
    </w:p>
    <w:p w14:paraId="1F8B0B4E" w14:textId="77777777" w:rsidR="002C5E21" w:rsidRDefault="002C5E21" w:rsidP="00C24976">
      <w:pPr>
        <w:spacing w:line="360" w:lineRule="auto"/>
        <w:rPr>
          <w:rFonts w:ascii="Times New Roman" w:hAnsi="Times New Roman" w:cs="Times New Roman"/>
          <w:sz w:val="24"/>
          <w:szCs w:val="24"/>
        </w:rPr>
      </w:pPr>
    </w:p>
    <w:p w14:paraId="5DD7FF9D" w14:textId="2C10E76D" w:rsidR="00C24976" w:rsidRPr="002E00AE" w:rsidRDefault="00B065D2" w:rsidP="002C5E21">
      <w:pPr>
        <w:spacing w:line="360" w:lineRule="auto"/>
        <w:jc w:val="center"/>
        <w:rPr>
          <w:rFonts w:ascii="Times New Roman" w:hAnsi="Times New Roman" w:cs="Times New Roman"/>
          <w:b/>
          <w:bCs/>
          <w:sz w:val="28"/>
          <w:szCs w:val="28"/>
        </w:rPr>
      </w:pPr>
      <w:r w:rsidRPr="002E00AE">
        <w:rPr>
          <w:rFonts w:ascii="Times New Roman" w:hAnsi="Times New Roman" w:cs="Times New Roman"/>
          <w:b/>
          <w:bCs/>
          <w:sz w:val="28"/>
          <w:szCs w:val="28"/>
        </w:rPr>
        <w:lastRenderedPageBreak/>
        <w:t>OBJECTIVES</w:t>
      </w:r>
    </w:p>
    <w:p w14:paraId="3F043763" w14:textId="2497E438" w:rsidR="007339E8" w:rsidRDefault="00703F4A" w:rsidP="002C5E2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BF2D34">
        <w:rPr>
          <w:rFonts w:ascii="Times New Roman" w:hAnsi="Times New Roman" w:cs="Times New Roman"/>
          <w:sz w:val="24"/>
          <w:szCs w:val="24"/>
        </w:rPr>
        <w:t>M</w:t>
      </w:r>
      <w:r>
        <w:rPr>
          <w:rFonts w:ascii="Times New Roman" w:hAnsi="Times New Roman" w:cs="Times New Roman"/>
          <w:sz w:val="24"/>
          <w:szCs w:val="24"/>
        </w:rPr>
        <w:t>easure the</w:t>
      </w:r>
      <w:r w:rsidR="00E156D8">
        <w:rPr>
          <w:rFonts w:ascii="Times New Roman" w:hAnsi="Times New Roman" w:cs="Times New Roman"/>
          <w:sz w:val="24"/>
          <w:szCs w:val="24"/>
        </w:rPr>
        <w:t xml:space="preserve"> </w:t>
      </w:r>
      <w:r w:rsidR="00BF2D34">
        <w:rPr>
          <w:rFonts w:ascii="Times New Roman" w:hAnsi="Times New Roman" w:cs="Times New Roman"/>
          <w:sz w:val="24"/>
          <w:szCs w:val="24"/>
        </w:rPr>
        <w:t>P</w:t>
      </w:r>
      <w:r w:rsidR="00123C2C">
        <w:rPr>
          <w:rFonts w:ascii="Times New Roman" w:hAnsi="Times New Roman" w:cs="Times New Roman"/>
          <w:sz w:val="24"/>
          <w:szCs w:val="24"/>
        </w:rPr>
        <w:t xml:space="preserve">attern of use of OTT </w:t>
      </w:r>
      <w:r w:rsidR="003E56E8">
        <w:rPr>
          <w:rFonts w:ascii="Times New Roman" w:hAnsi="Times New Roman" w:cs="Times New Roman"/>
          <w:sz w:val="24"/>
          <w:szCs w:val="24"/>
        </w:rPr>
        <w:t>platforms</w:t>
      </w:r>
      <w:r w:rsidR="00482E10">
        <w:rPr>
          <w:rFonts w:ascii="Times New Roman" w:hAnsi="Times New Roman" w:cs="Times New Roman"/>
          <w:sz w:val="24"/>
          <w:szCs w:val="24"/>
        </w:rPr>
        <w:t xml:space="preserve"> among</w:t>
      </w:r>
      <w:r w:rsidR="00922E82">
        <w:rPr>
          <w:rFonts w:ascii="Times New Roman" w:hAnsi="Times New Roman" w:cs="Times New Roman"/>
          <w:sz w:val="24"/>
          <w:szCs w:val="24"/>
        </w:rPr>
        <w:t xml:space="preserve"> society.</w:t>
      </w:r>
    </w:p>
    <w:p w14:paraId="6537C001" w14:textId="32BAE5F5" w:rsidR="00922E82" w:rsidRDefault="00922E82" w:rsidP="002C5E2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w:t>
      </w:r>
      <w:r w:rsidR="00085D5B">
        <w:rPr>
          <w:rFonts w:ascii="Times New Roman" w:hAnsi="Times New Roman" w:cs="Times New Roman"/>
          <w:sz w:val="24"/>
          <w:szCs w:val="24"/>
        </w:rPr>
        <w:t xml:space="preserve">the </w:t>
      </w:r>
      <w:r w:rsidR="005622F6">
        <w:rPr>
          <w:rFonts w:ascii="Times New Roman" w:hAnsi="Times New Roman" w:cs="Times New Roman"/>
          <w:sz w:val="24"/>
          <w:szCs w:val="24"/>
        </w:rPr>
        <w:t>F</w:t>
      </w:r>
      <w:r w:rsidR="00085D5B">
        <w:rPr>
          <w:rFonts w:ascii="Times New Roman" w:hAnsi="Times New Roman" w:cs="Times New Roman"/>
          <w:sz w:val="24"/>
          <w:szCs w:val="24"/>
        </w:rPr>
        <w:t>actors influencing the use of OTT platforms.</w:t>
      </w:r>
    </w:p>
    <w:p w14:paraId="3D142EC2" w14:textId="01CD939C" w:rsidR="00085D5B" w:rsidRDefault="00CD0EF6" w:rsidP="002C5E2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622F6">
        <w:rPr>
          <w:rFonts w:ascii="Times New Roman" w:hAnsi="Times New Roman" w:cs="Times New Roman"/>
          <w:sz w:val="24"/>
          <w:szCs w:val="24"/>
        </w:rPr>
        <w:t>R</w:t>
      </w:r>
      <w:r>
        <w:rPr>
          <w:rFonts w:ascii="Times New Roman" w:hAnsi="Times New Roman" w:cs="Times New Roman"/>
          <w:sz w:val="24"/>
          <w:szCs w:val="24"/>
        </w:rPr>
        <w:t xml:space="preserve">ecognise popular OTT </w:t>
      </w:r>
      <w:r w:rsidR="00CA2C55">
        <w:rPr>
          <w:rFonts w:ascii="Times New Roman" w:hAnsi="Times New Roman" w:cs="Times New Roman"/>
          <w:sz w:val="24"/>
          <w:szCs w:val="24"/>
        </w:rPr>
        <w:t>platforms and content</w:t>
      </w:r>
      <w:r w:rsidR="00712526">
        <w:rPr>
          <w:rFonts w:ascii="Times New Roman" w:hAnsi="Times New Roman" w:cs="Times New Roman"/>
          <w:sz w:val="24"/>
          <w:szCs w:val="24"/>
        </w:rPr>
        <w:t xml:space="preserve"> preference of viewers in OTT platforms.</w:t>
      </w:r>
    </w:p>
    <w:p w14:paraId="724D29EB" w14:textId="3E24A2F2" w:rsidR="00712526" w:rsidRDefault="003C6BC2" w:rsidP="002C5E2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understand the experience of OTT platforms</w:t>
      </w:r>
      <w:r w:rsidR="004D352A">
        <w:rPr>
          <w:rFonts w:ascii="Times New Roman" w:hAnsi="Times New Roman" w:cs="Times New Roman"/>
          <w:sz w:val="24"/>
          <w:szCs w:val="24"/>
        </w:rPr>
        <w:t>.</w:t>
      </w:r>
    </w:p>
    <w:p w14:paraId="79DD8218" w14:textId="77777777" w:rsidR="004D352A" w:rsidRDefault="004D352A" w:rsidP="002C5E21">
      <w:pPr>
        <w:pStyle w:val="ListParagraph"/>
        <w:spacing w:line="360" w:lineRule="auto"/>
        <w:jc w:val="both"/>
        <w:rPr>
          <w:rFonts w:ascii="Times New Roman" w:hAnsi="Times New Roman" w:cs="Times New Roman"/>
          <w:sz w:val="24"/>
          <w:szCs w:val="24"/>
        </w:rPr>
      </w:pPr>
    </w:p>
    <w:p w14:paraId="1B144BD9" w14:textId="77777777" w:rsidR="004D352A" w:rsidRPr="00703F4A" w:rsidRDefault="004D352A" w:rsidP="002C5E21">
      <w:pPr>
        <w:pStyle w:val="ListParagraph"/>
        <w:spacing w:line="360" w:lineRule="auto"/>
        <w:jc w:val="both"/>
        <w:rPr>
          <w:rFonts w:ascii="Times New Roman" w:hAnsi="Times New Roman" w:cs="Times New Roman"/>
          <w:sz w:val="24"/>
          <w:szCs w:val="24"/>
        </w:rPr>
      </w:pPr>
    </w:p>
    <w:p w14:paraId="7EDB81FF" w14:textId="77777777" w:rsidR="00CF6442" w:rsidRPr="00CF6442" w:rsidRDefault="00CF6442" w:rsidP="00C24976">
      <w:pPr>
        <w:spacing w:line="360" w:lineRule="auto"/>
        <w:rPr>
          <w:rFonts w:ascii="Times New Roman" w:hAnsi="Times New Roman" w:cs="Times New Roman"/>
          <w:b/>
          <w:bCs/>
          <w:sz w:val="28"/>
          <w:szCs w:val="28"/>
          <w:u w:val="single"/>
        </w:rPr>
      </w:pPr>
    </w:p>
    <w:p w14:paraId="1446E942" w14:textId="77777777" w:rsidR="00C24976" w:rsidRPr="00CF6442" w:rsidRDefault="00C24976" w:rsidP="00791925">
      <w:pPr>
        <w:spacing w:line="360" w:lineRule="auto"/>
        <w:jc w:val="right"/>
        <w:rPr>
          <w:rFonts w:ascii="Times New Roman" w:hAnsi="Times New Roman" w:cs="Times New Roman"/>
          <w:sz w:val="24"/>
          <w:szCs w:val="24"/>
          <w:u w:val="single"/>
        </w:rPr>
      </w:pPr>
    </w:p>
    <w:p w14:paraId="42E056C9" w14:textId="77777777" w:rsidR="00C24976" w:rsidRPr="00CF6442" w:rsidRDefault="00C24976" w:rsidP="00791925">
      <w:pPr>
        <w:spacing w:line="360" w:lineRule="auto"/>
        <w:jc w:val="right"/>
        <w:rPr>
          <w:rFonts w:ascii="Times New Roman" w:hAnsi="Times New Roman" w:cs="Times New Roman"/>
          <w:sz w:val="24"/>
          <w:szCs w:val="24"/>
          <w:u w:val="single"/>
        </w:rPr>
      </w:pPr>
    </w:p>
    <w:p w14:paraId="244CFDD7" w14:textId="77777777" w:rsidR="00C24976" w:rsidRDefault="00C24976" w:rsidP="00791925">
      <w:pPr>
        <w:spacing w:line="360" w:lineRule="auto"/>
        <w:jc w:val="right"/>
        <w:rPr>
          <w:rFonts w:ascii="Times New Roman" w:hAnsi="Times New Roman" w:cs="Times New Roman"/>
          <w:sz w:val="24"/>
          <w:szCs w:val="24"/>
        </w:rPr>
      </w:pPr>
    </w:p>
    <w:p w14:paraId="6693A74E" w14:textId="77777777" w:rsidR="004D352A" w:rsidRDefault="004D352A" w:rsidP="004D352A">
      <w:pPr>
        <w:spacing w:line="360" w:lineRule="auto"/>
        <w:rPr>
          <w:rFonts w:ascii="Times New Roman" w:hAnsi="Times New Roman" w:cs="Times New Roman"/>
          <w:sz w:val="24"/>
          <w:szCs w:val="24"/>
        </w:rPr>
      </w:pPr>
    </w:p>
    <w:p w14:paraId="409B2404" w14:textId="77777777" w:rsidR="004D352A" w:rsidRDefault="004D352A" w:rsidP="004D352A">
      <w:pPr>
        <w:spacing w:line="360" w:lineRule="auto"/>
        <w:rPr>
          <w:rFonts w:ascii="Times New Roman" w:hAnsi="Times New Roman" w:cs="Times New Roman"/>
          <w:sz w:val="24"/>
          <w:szCs w:val="24"/>
        </w:rPr>
      </w:pPr>
    </w:p>
    <w:p w14:paraId="0B2B740C" w14:textId="77777777" w:rsidR="004D352A" w:rsidRDefault="004D352A" w:rsidP="004D352A">
      <w:pPr>
        <w:spacing w:line="360" w:lineRule="auto"/>
        <w:rPr>
          <w:rFonts w:ascii="Times New Roman" w:hAnsi="Times New Roman" w:cs="Times New Roman"/>
          <w:sz w:val="24"/>
          <w:szCs w:val="24"/>
        </w:rPr>
      </w:pPr>
    </w:p>
    <w:p w14:paraId="7A412F1A" w14:textId="77777777" w:rsidR="004D352A" w:rsidRDefault="004D352A" w:rsidP="004D352A">
      <w:pPr>
        <w:spacing w:line="360" w:lineRule="auto"/>
        <w:rPr>
          <w:rFonts w:ascii="Times New Roman" w:hAnsi="Times New Roman" w:cs="Times New Roman"/>
          <w:sz w:val="24"/>
          <w:szCs w:val="24"/>
        </w:rPr>
      </w:pPr>
    </w:p>
    <w:p w14:paraId="212A7E6A" w14:textId="77777777" w:rsidR="004D352A" w:rsidRDefault="004D352A" w:rsidP="004D352A">
      <w:pPr>
        <w:spacing w:line="360" w:lineRule="auto"/>
        <w:rPr>
          <w:rFonts w:ascii="Times New Roman" w:hAnsi="Times New Roman" w:cs="Times New Roman"/>
          <w:sz w:val="24"/>
          <w:szCs w:val="24"/>
        </w:rPr>
      </w:pPr>
    </w:p>
    <w:p w14:paraId="20F862FC" w14:textId="77777777" w:rsidR="004D352A" w:rsidRDefault="004D352A" w:rsidP="004D352A">
      <w:pPr>
        <w:spacing w:line="360" w:lineRule="auto"/>
        <w:rPr>
          <w:rFonts w:ascii="Times New Roman" w:hAnsi="Times New Roman" w:cs="Times New Roman"/>
          <w:sz w:val="24"/>
          <w:szCs w:val="24"/>
        </w:rPr>
      </w:pPr>
    </w:p>
    <w:p w14:paraId="5D9F4B81" w14:textId="77777777" w:rsidR="004D352A" w:rsidRDefault="004D352A" w:rsidP="004D352A">
      <w:pPr>
        <w:spacing w:line="360" w:lineRule="auto"/>
        <w:rPr>
          <w:rFonts w:ascii="Times New Roman" w:hAnsi="Times New Roman" w:cs="Times New Roman"/>
          <w:sz w:val="24"/>
          <w:szCs w:val="24"/>
        </w:rPr>
      </w:pPr>
    </w:p>
    <w:p w14:paraId="4DC16833" w14:textId="77777777" w:rsidR="004D352A" w:rsidRDefault="004D352A" w:rsidP="004D352A">
      <w:pPr>
        <w:spacing w:line="360" w:lineRule="auto"/>
        <w:rPr>
          <w:rFonts w:ascii="Times New Roman" w:hAnsi="Times New Roman" w:cs="Times New Roman"/>
          <w:sz w:val="24"/>
          <w:szCs w:val="24"/>
        </w:rPr>
      </w:pPr>
    </w:p>
    <w:p w14:paraId="6D55F9A0" w14:textId="77777777" w:rsidR="004D352A" w:rsidRDefault="004D352A" w:rsidP="004D352A">
      <w:pPr>
        <w:spacing w:line="360" w:lineRule="auto"/>
        <w:rPr>
          <w:rFonts w:ascii="Times New Roman" w:hAnsi="Times New Roman" w:cs="Times New Roman"/>
          <w:sz w:val="24"/>
          <w:szCs w:val="24"/>
        </w:rPr>
      </w:pPr>
    </w:p>
    <w:p w14:paraId="0A8157B8" w14:textId="77777777" w:rsidR="004D352A" w:rsidRDefault="004D352A" w:rsidP="004D352A">
      <w:pPr>
        <w:spacing w:line="360" w:lineRule="auto"/>
        <w:rPr>
          <w:rFonts w:ascii="Times New Roman" w:hAnsi="Times New Roman" w:cs="Times New Roman"/>
          <w:sz w:val="24"/>
          <w:szCs w:val="24"/>
        </w:rPr>
      </w:pPr>
    </w:p>
    <w:p w14:paraId="17C48587" w14:textId="77777777" w:rsidR="004D352A" w:rsidRDefault="004D352A" w:rsidP="004D352A">
      <w:pPr>
        <w:spacing w:line="360" w:lineRule="auto"/>
        <w:rPr>
          <w:rFonts w:ascii="Times New Roman" w:hAnsi="Times New Roman" w:cs="Times New Roman"/>
          <w:sz w:val="24"/>
          <w:szCs w:val="24"/>
        </w:rPr>
      </w:pPr>
    </w:p>
    <w:p w14:paraId="52FA0DB9" w14:textId="77777777" w:rsidR="004D352A" w:rsidRDefault="004D352A" w:rsidP="004D352A">
      <w:pPr>
        <w:spacing w:line="360" w:lineRule="auto"/>
        <w:rPr>
          <w:rFonts w:ascii="Times New Roman" w:hAnsi="Times New Roman" w:cs="Times New Roman"/>
          <w:sz w:val="24"/>
          <w:szCs w:val="24"/>
        </w:rPr>
      </w:pPr>
    </w:p>
    <w:p w14:paraId="72FE605E" w14:textId="77777777" w:rsidR="004D352A" w:rsidRDefault="004D352A" w:rsidP="004D352A">
      <w:pPr>
        <w:spacing w:line="360" w:lineRule="auto"/>
        <w:rPr>
          <w:rFonts w:ascii="Times New Roman" w:hAnsi="Times New Roman" w:cs="Times New Roman"/>
          <w:sz w:val="24"/>
          <w:szCs w:val="24"/>
        </w:rPr>
      </w:pPr>
    </w:p>
    <w:p w14:paraId="2B81BDE7" w14:textId="77777777" w:rsidR="004D352A" w:rsidRDefault="004D352A" w:rsidP="004D352A">
      <w:pPr>
        <w:spacing w:line="360" w:lineRule="auto"/>
        <w:jc w:val="center"/>
        <w:rPr>
          <w:rFonts w:ascii="Times New Roman" w:hAnsi="Times New Roman" w:cs="Times New Roman"/>
          <w:sz w:val="24"/>
          <w:szCs w:val="24"/>
        </w:rPr>
      </w:pPr>
    </w:p>
    <w:p w14:paraId="4903FDD4" w14:textId="77777777" w:rsidR="004D352A" w:rsidRDefault="004D352A" w:rsidP="004D352A">
      <w:pPr>
        <w:spacing w:line="360" w:lineRule="auto"/>
        <w:jc w:val="center"/>
        <w:rPr>
          <w:rFonts w:ascii="Times New Roman" w:hAnsi="Times New Roman" w:cs="Times New Roman"/>
          <w:sz w:val="24"/>
          <w:szCs w:val="24"/>
        </w:rPr>
      </w:pPr>
    </w:p>
    <w:p w14:paraId="211281A2" w14:textId="77777777" w:rsidR="004D352A" w:rsidRDefault="004D352A" w:rsidP="004D352A">
      <w:pPr>
        <w:spacing w:line="360" w:lineRule="auto"/>
        <w:jc w:val="center"/>
        <w:rPr>
          <w:rFonts w:ascii="Times New Roman" w:hAnsi="Times New Roman" w:cs="Times New Roman"/>
          <w:sz w:val="24"/>
          <w:szCs w:val="24"/>
        </w:rPr>
      </w:pPr>
    </w:p>
    <w:p w14:paraId="54FDFC76" w14:textId="77777777" w:rsidR="004D352A" w:rsidRDefault="004D352A" w:rsidP="004D352A">
      <w:pPr>
        <w:spacing w:line="360" w:lineRule="auto"/>
        <w:jc w:val="center"/>
        <w:rPr>
          <w:rFonts w:ascii="Times New Roman" w:hAnsi="Times New Roman" w:cs="Times New Roman"/>
          <w:sz w:val="24"/>
          <w:szCs w:val="24"/>
        </w:rPr>
      </w:pPr>
    </w:p>
    <w:p w14:paraId="42365AC9" w14:textId="77777777" w:rsidR="004D352A" w:rsidRDefault="004D352A" w:rsidP="004D352A">
      <w:pPr>
        <w:spacing w:line="360" w:lineRule="auto"/>
        <w:jc w:val="center"/>
        <w:rPr>
          <w:rFonts w:ascii="Times New Roman" w:hAnsi="Times New Roman" w:cs="Times New Roman"/>
          <w:sz w:val="24"/>
          <w:szCs w:val="24"/>
        </w:rPr>
      </w:pPr>
    </w:p>
    <w:p w14:paraId="1CE994E8" w14:textId="77777777" w:rsidR="004D352A" w:rsidRDefault="004D352A" w:rsidP="004D352A">
      <w:pPr>
        <w:spacing w:line="360" w:lineRule="auto"/>
        <w:jc w:val="center"/>
        <w:rPr>
          <w:rFonts w:ascii="Times New Roman" w:hAnsi="Times New Roman" w:cs="Times New Roman"/>
          <w:sz w:val="24"/>
          <w:szCs w:val="24"/>
        </w:rPr>
      </w:pPr>
    </w:p>
    <w:p w14:paraId="1CE2E34D" w14:textId="77777777" w:rsidR="004D352A" w:rsidRDefault="004D352A" w:rsidP="004D352A">
      <w:pPr>
        <w:spacing w:line="360" w:lineRule="auto"/>
        <w:jc w:val="center"/>
        <w:rPr>
          <w:rFonts w:ascii="Times New Roman" w:hAnsi="Times New Roman" w:cs="Times New Roman"/>
          <w:sz w:val="24"/>
          <w:szCs w:val="24"/>
        </w:rPr>
      </w:pPr>
    </w:p>
    <w:p w14:paraId="1A19E16A" w14:textId="77777777" w:rsidR="004D352A" w:rsidRDefault="004D352A" w:rsidP="004D352A">
      <w:pPr>
        <w:spacing w:line="360" w:lineRule="auto"/>
        <w:jc w:val="center"/>
        <w:rPr>
          <w:rFonts w:ascii="Times New Roman" w:hAnsi="Times New Roman" w:cs="Times New Roman"/>
          <w:sz w:val="24"/>
          <w:szCs w:val="24"/>
        </w:rPr>
      </w:pPr>
    </w:p>
    <w:p w14:paraId="2EF872FE" w14:textId="3D87BB47" w:rsidR="004D352A" w:rsidRDefault="00A107E8" w:rsidP="004D352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METHODOLOGY</w:t>
      </w:r>
    </w:p>
    <w:p w14:paraId="04339437" w14:textId="77777777" w:rsidR="00C65AC6" w:rsidRDefault="00C65AC6" w:rsidP="004D352A">
      <w:pPr>
        <w:spacing w:line="360" w:lineRule="auto"/>
        <w:jc w:val="center"/>
        <w:rPr>
          <w:rFonts w:ascii="Times New Roman" w:hAnsi="Times New Roman" w:cs="Times New Roman"/>
          <w:b/>
          <w:bCs/>
          <w:sz w:val="28"/>
          <w:szCs w:val="28"/>
        </w:rPr>
      </w:pPr>
    </w:p>
    <w:p w14:paraId="582C733B" w14:textId="77777777" w:rsidR="00C65AC6" w:rsidRDefault="00C65AC6" w:rsidP="004D352A">
      <w:pPr>
        <w:spacing w:line="360" w:lineRule="auto"/>
        <w:jc w:val="center"/>
        <w:rPr>
          <w:rFonts w:ascii="Times New Roman" w:hAnsi="Times New Roman" w:cs="Times New Roman"/>
          <w:b/>
          <w:bCs/>
          <w:sz w:val="28"/>
          <w:szCs w:val="28"/>
        </w:rPr>
      </w:pPr>
    </w:p>
    <w:p w14:paraId="02DDE92D" w14:textId="77777777" w:rsidR="00C65AC6" w:rsidRDefault="00C65AC6" w:rsidP="004D352A">
      <w:pPr>
        <w:spacing w:line="360" w:lineRule="auto"/>
        <w:jc w:val="center"/>
        <w:rPr>
          <w:rFonts w:ascii="Times New Roman" w:hAnsi="Times New Roman" w:cs="Times New Roman"/>
          <w:b/>
          <w:bCs/>
          <w:sz w:val="28"/>
          <w:szCs w:val="28"/>
        </w:rPr>
      </w:pPr>
    </w:p>
    <w:p w14:paraId="3E9441BA" w14:textId="77777777" w:rsidR="00C65AC6" w:rsidRDefault="00C65AC6" w:rsidP="004D352A">
      <w:pPr>
        <w:spacing w:line="360" w:lineRule="auto"/>
        <w:jc w:val="center"/>
        <w:rPr>
          <w:rFonts w:ascii="Times New Roman" w:hAnsi="Times New Roman" w:cs="Times New Roman"/>
          <w:b/>
          <w:bCs/>
          <w:sz w:val="28"/>
          <w:szCs w:val="28"/>
        </w:rPr>
      </w:pPr>
    </w:p>
    <w:p w14:paraId="1809FF9B" w14:textId="77777777" w:rsidR="00C65AC6" w:rsidRDefault="00C65AC6" w:rsidP="004D352A">
      <w:pPr>
        <w:spacing w:line="360" w:lineRule="auto"/>
        <w:jc w:val="center"/>
        <w:rPr>
          <w:rFonts w:ascii="Times New Roman" w:hAnsi="Times New Roman" w:cs="Times New Roman"/>
          <w:b/>
          <w:bCs/>
          <w:sz w:val="28"/>
          <w:szCs w:val="28"/>
        </w:rPr>
      </w:pPr>
    </w:p>
    <w:p w14:paraId="50F204A0" w14:textId="77777777" w:rsidR="00C65AC6" w:rsidRDefault="00C65AC6" w:rsidP="004D352A">
      <w:pPr>
        <w:spacing w:line="360" w:lineRule="auto"/>
        <w:jc w:val="center"/>
        <w:rPr>
          <w:rFonts w:ascii="Times New Roman" w:hAnsi="Times New Roman" w:cs="Times New Roman"/>
          <w:b/>
          <w:bCs/>
          <w:sz w:val="28"/>
          <w:szCs w:val="28"/>
        </w:rPr>
      </w:pPr>
    </w:p>
    <w:p w14:paraId="29C31387" w14:textId="77777777" w:rsidR="00C65AC6" w:rsidRDefault="00C65AC6" w:rsidP="004D352A">
      <w:pPr>
        <w:spacing w:line="360" w:lineRule="auto"/>
        <w:jc w:val="center"/>
        <w:rPr>
          <w:rFonts w:ascii="Times New Roman" w:hAnsi="Times New Roman" w:cs="Times New Roman"/>
          <w:b/>
          <w:bCs/>
          <w:sz w:val="28"/>
          <w:szCs w:val="28"/>
        </w:rPr>
      </w:pPr>
    </w:p>
    <w:p w14:paraId="59B831A7" w14:textId="77777777" w:rsidR="00C65AC6" w:rsidRDefault="00C65AC6" w:rsidP="004D352A">
      <w:pPr>
        <w:spacing w:line="360" w:lineRule="auto"/>
        <w:jc w:val="center"/>
        <w:rPr>
          <w:rFonts w:ascii="Times New Roman" w:hAnsi="Times New Roman" w:cs="Times New Roman"/>
          <w:b/>
          <w:bCs/>
          <w:sz w:val="28"/>
          <w:szCs w:val="28"/>
        </w:rPr>
      </w:pPr>
    </w:p>
    <w:p w14:paraId="17CAF96A" w14:textId="77777777" w:rsidR="00C65AC6" w:rsidRDefault="00C65AC6" w:rsidP="004D352A">
      <w:pPr>
        <w:spacing w:line="360" w:lineRule="auto"/>
        <w:jc w:val="center"/>
        <w:rPr>
          <w:rFonts w:ascii="Times New Roman" w:hAnsi="Times New Roman" w:cs="Times New Roman"/>
          <w:b/>
          <w:bCs/>
          <w:sz w:val="28"/>
          <w:szCs w:val="28"/>
        </w:rPr>
      </w:pPr>
    </w:p>
    <w:p w14:paraId="0218F4E5" w14:textId="77777777" w:rsidR="00C65AC6" w:rsidRDefault="00C65AC6" w:rsidP="004D352A">
      <w:pPr>
        <w:spacing w:line="360" w:lineRule="auto"/>
        <w:jc w:val="center"/>
        <w:rPr>
          <w:rFonts w:ascii="Times New Roman" w:hAnsi="Times New Roman" w:cs="Times New Roman"/>
          <w:b/>
          <w:bCs/>
          <w:sz w:val="28"/>
          <w:szCs w:val="28"/>
        </w:rPr>
      </w:pPr>
    </w:p>
    <w:p w14:paraId="13DEF62D" w14:textId="77777777" w:rsidR="00C65AC6" w:rsidRDefault="00C65AC6" w:rsidP="004D352A">
      <w:pPr>
        <w:spacing w:line="360" w:lineRule="auto"/>
        <w:jc w:val="center"/>
        <w:rPr>
          <w:rFonts w:ascii="Times New Roman" w:hAnsi="Times New Roman" w:cs="Times New Roman"/>
          <w:b/>
          <w:bCs/>
          <w:sz w:val="28"/>
          <w:szCs w:val="28"/>
        </w:rPr>
      </w:pPr>
    </w:p>
    <w:p w14:paraId="17055CEB" w14:textId="77777777" w:rsidR="00C65AC6" w:rsidRDefault="00C65AC6" w:rsidP="004D352A">
      <w:pPr>
        <w:spacing w:line="360" w:lineRule="auto"/>
        <w:jc w:val="center"/>
        <w:rPr>
          <w:rFonts w:ascii="Times New Roman" w:hAnsi="Times New Roman" w:cs="Times New Roman"/>
          <w:b/>
          <w:bCs/>
          <w:sz w:val="28"/>
          <w:szCs w:val="28"/>
        </w:rPr>
      </w:pPr>
    </w:p>
    <w:p w14:paraId="44F10ED0" w14:textId="77777777" w:rsidR="00C65AC6" w:rsidRDefault="00C65AC6" w:rsidP="004D352A">
      <w:pPr>
        <w:spacing w:line="360" w:lineRule="auto"/>
        <w:jc w:val="center"/>
        <w:rPr>
          <w:rFonts w:ascii="Times New Roman" w:hAnsi="Times New Roman" w:cs="Times New Roman"/>
          <w:b/>
          <w:bCs/>
          <w:sz w:val="28"/>
          <w:szCs w:val="28"/>
        </w:rPr>
      </w:pPr>
    </w:p>
    <w:p w14:paraId="0EF33EC3" w14:textId="77777777" w:rsidR="00C65AC6" w:rsidRDefault="00C65AC6" w:rsidP="004D352A">
      <w:pPr>
        <w:spacing w:line="360" w:lineRule="auto"/>
        <w:jc w:val="center"/>
        <w:rPr>
          <w:rFonts w:ascii="Times New Roman" w:hAnsi="Times New Roman" w:cs="Times New Roman"/>
          <w:b/>
          <w:bCs/>
          <w:sz w:val="28"/>
          <w:szCs w:val="28"/>
        </w:rPr>
      </w:pPr>
    </w:p>
    <w:p w14:paraId="329170E6" w14:textId="77777777" w:rsidR="002C5E21" w:rsidRDefault="002C5E21" w:rsidP="005828C0">
      <w:pPr>
        <w:ind w:left="2880" w:firstLine="720"/>
        <w:rPr>
          <w:rFonts w:ascii="Times New Roman" w:hAnsi="Times New Roman" w:cs="Times New Roman"/>
          <w:b/>
          <w:bCs/>
          <w:sz w:val="24"/>
          <w:szCs w:val="24"/>
          <w:lang w:val="en-US"/>
        </w:rPr>
      </w:pPr>
    </w:p>
    <w:p w14:paraId="79FC1CE7" w14:textId="343D667C" w:rsidR="005828C0" w:rsidRPr="00613453" w:rsidRDefault="005828C0" w:rsidP="002C5E21">
      <w:pPr>
        <w:ind w:left="2880" w:firstLine="720"/>
        <w:rPr>
          <w:rFonts w:ascii="Times New Roman" w:hAnsi="Times New Roman" w:cs="Times New Roman"/>
          <w:b/>
          <w:bCs/>
          <w:sz w:val="28"/>
          <w:szCs w:val="28"/>
          <w:lang w:val="en-US"/>
        </w:rPr>
      </w:pPr>
      <w:r w:rsidRPr="00613453">
        <w:rPr>
          <w:rFonts w:ascii="Times New Roman" w:hAnsi="Times New Roman" w:cs="Times New Roman"/>
          <w:b/>
          <w:bCs/>
          <w:sz w:val="28"/>
          <w:szCs w:val="28"/>
          <w:lang w:val="en-US"/>
        </w:rPr>
        <w:lastRenderedPageBreak/>
        <w:t>METHODOLOGY</w:t>
      </w:r>
    </w:p>
    <w:p w14:paraId="57EDC3C0" w14:textId="77777777" w:rsidR="005828C0" w:rsidRPr="0036043B" w:rsidRDefault="005828C0" w:rsidP="0036043B">
      <w:pPr>
        <w:spacing w:line="360" w:lineRule="auto"/>
        <w:jc w:val="center"/>
        <w:rPr>
          <w:rFonts w:ascii="Times New Roman" w:hAnsi="Times New Roman" w:cs="Times New Roman"/>
          <w:b/>
          <w:bCs/>
          <w:sz w:val="24"/>
          <w:szCs w:val="24"/>
          <w:lang w:val="en-US"/>
        </w:rPr>
      </w:pPr>
    </w:p>
    <w:p w14:paraId="577B8413" w14:textId="77777777" w:rsidR="005828C0" w:rsidRPr="002C5E21" w:rsidRDefault="005828C0" w:rsidP="002C5E21">
      <w:pPr>
        <w:pStyle w:val="ListParagraph"/>
        <w:numPr>
          <w:ilvl w:val="0"/>
          <w:numId w:val="2"/>
        </w:numPr>
        <w:spacing w:line="360" w:lineRule="auto"/>
        <w:rPr>
          <w:rFonts w:ascii="Times New Roman" w:hAnsi="Times New Roman" w:cs="Times New Roman"/>
          <w:b/>
          <w:bCs/>
          <w:sz w:val="24"/>
          <w:szCs w:val="24"/>
          <w:lang w:val="en-US"/>
        </w:rPr>
      </w:pPr>
      <w:r w:rsidRPr="002C5E21">
        <w:rPr>
          <w:rFonts w:ascii="Times New Roman" w:hAnsi="Times New Roman" w:cs="Times New Roman"/>
          <w:sz w:val="24"/>
          <w:szCs w:val="24"/>
          <w:lang w:val="en-US"/>
        </w:rPr>
        <w:t>Enter the data in Excel and save it.</w:t>
      </w:r>
    </w:p>
    <w:p w14:paraId="3886B940" w14:textId="69FC69C8" w:rsidR="005828C0" w:rsidRPr="002C5E21" w:rsidRDefault="0036043B" w:rsidP="002C5E21">
      <w:pPr>
        <w:pStyle w:val="ListParagraph"/>
        <w:numPr>
          <w:ilvl w:val="0"/>
          <w:numId w:val="2"/>
        </w:numPr>
        <w:spacing w:line="360" w:lineRule="auto"/>
        <w:rPr>
          <w:rFonts w:ascii="Times New Roman" w:hAnsi="Times New Roman" w:cs="Times New Roman"/>
          <w:b/>
          <w:bCs/>
          <w:sz w:val="24"/>
          <w:szCs w:val="24"/>
          <w:lang w:val="en-US"/>
        </w:rPr>
      </w:pPr>
      <w:r w:rsidRPr="002C5E21">
        <w:rPr>
          <w:rFonts w:ascii="Times New Roman" w:hAnsi="Times New Roman" w:cs="Times New Roman"/>
          <w:noProof/>
          <w:sz w:val="24"/>
          <w:szCs w:val="24"/>
          <w:lang w:val="en-US"/>
        </w:rPr>
        <mc:AlternateContent>
          <mc:Choice Requires="wps">
            <w:drawing>
              <wp:anchor distT="0" distB="0" distL="114300" distR="114300" simplePos="0" relativeHeight="251658242" behindDoc="0" locked="0" layoutInCell="1" allowOverlap="1" wp14:anchorId="1373086F" wp14:editId="342297ED">
                <wp:simplePos x="0" y="0"/>
                <wp:positionH relativeFrom="column">
                  <wp:posOffset>4939095</wp:posOffset>
                </wp:positionH>
                <wp:positionV relativeFrom="paragraph">
                  <wp:posOffset>92372</wp:posOffset>
                </wp:positionV>
                <wp:extent cx="273652" cy="0"/>
                <wp:effectExtent l="0" t="76200" r="12700" b="95250"/>
                <wp:wrapNone/>
                <wp:docPr id="408453178" name="Straight Arrow Connector 408453178"/>
                <wp:cNvGraphicFramePr/>
                <a:graphic xmlns:a="http://schemas.openxmlformats.org/drawingml/2006/main">
                  <a:graphicData uri="http://schemas.microsoft.com/office/word/2010/wordprocessingShape">
                    <wps:wsp>
                      <wps:cNvCnPr/>
                      <wps:spPr>
                        <a:xfrm>
                          <a:off x="0" y="0"/>
                          <a:ext cx="273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409018" id="_x0000_t32" coordsize="21600,21600" o:spt="32" o:oned="t" path="m,l21600,21600e" filled="f">
                <v:path arrowok="t" fillok="f" o:connecttype="none"/>
                <o:lock v:ext="edit" shapetype="t"/>
              </v:shapetype>
              <v:shape id="Straight Arrow Connector 408453178" o:spid="_x0000_s1026" type="#_x0000_t32" style="position:absolute;margin-left:388.9pt;margin-top:7.25pt;width:21.55pt;height:0;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muQ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" strokecolor="#4472c4 [3204]" strokeweight=".5pt">
                <v:stroke endarrow="block" joinstyle="miter"/>
              </v:shape>
            </w:pict>
          </mc:Fallback>
        </mc:AlternateContent>
      </w:r>
      <w:r w:rsidR="00C03CEE" w:rsidRPr="002C5E21">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6BCBF82B" wp14:editId="5FCAC36F">
                <wp:simplePos x="0" y="0"/>
                <wp:positionH relativeFrom="column">
                  <wp:posOffset>4058067</wp:posOffset>
                </wp:positionH>
                <wp:positionV relativeFrom="paragraph">
                  <wp:posOffset>81957</wp:posOffset>
                </wp:positionV>
                <wp:extent cx="213583" cy="13349"/>
                <wp:effectExtent l="0" t="57150" r="34290" b="81915"/>
                <wp:wrapNone/>
                <wp:docPr id="1604315804" name="Straight Arrow Connector 1604315804"/>
                <wp:cNvGraphicFramePr/>
                <a:graphic xmlns:a="http://schemas.openxmlformats.org/drawingml/2006/main">
                  <a:graphicData uri="http://schemas.microsoft.com/office/word/2010/wordprocessingShape">
                    <wps:wsp>
                      <wps:cNvCnPr/>
                      <wps:spPr>
                        <a:xfrm flipV="1">
                          <a:off x="0" y="0"/>
                          <a:ext cx="213583" cy="13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83148" id="Straight Arrow Connector 1604315804" o:spid="_x0000_s1026" type="#_x0000_t32" style="position:absolute;margin-left:319.55pt;margin-top:6.45pt;width:16.8pt;height:1.0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" strokecolor="#4472c4 [3204]" strokeweight=".5pt">
                <v:stroke endarrow="block" joinstyle="miter"/>
              </v:shape>
            </w:pict>
          </mc:Fallback>
        </mc:AlternateContent>
      </w:r>
      <w:r w:rsidR="005828C0" w:rsidRPr="002C5E21">
        <w:rPr>
          <w:rFonts w:ascii="Times New Roman" w:hAnsi="Times New Roman" w:cs="Times New Roman"/>
          <w:sz w:val="24"/>
          <w:szCs w:val="24"/>
          <w:lang w:val="en-US"/>
        </w:rPr>
        <w:t xml:space="preserve">In R-studio can import the data by click on import dataset </w:t>
      </w:r>
      <w:r w:rsidR="00C03CEE" w:rsidRPr="002C5E21">
        <w:rPr>
          <w:rFonts w:ascii="Times New Roman" w:hAnsi="Times New Roman" w:cs="Times New Roman"/>
          <w:sz w:val="24"/>
          <w:szCs w:val="24"/>
          <w:lang w:val="en-US"/>
        </w:rPr>
        <w:t xml:space="preserve">       </w:t>
      </w:r>
      <w:r w:rsidR="005828C0" w:rsidRPr="002C5E21">
        <w:rPr>
          <w:rFonts w:ascii="Times New Roman" w:hAnsi="Times New Roman" w:cs="Times New Roman"/>
          <w:sz w:val="24"/>
          <w:szCs w:val="24"/>
          <w:lang w:val="en-US"/>
        </w:rPr>
        <w:t xml:space="preserve">from excel </w:t>
      </w:r>
    </w:p>
    <w:p w14:paraId="237D98C1" w14:textId="738739A5" w:rsidR="005828C0" w:rsidRPr="002C5E21" w:rsidRDefault="00C03CEE" w:rsidP="002C5E21">
      <w:pPr>
        <w:pStyle w:val="ListParagraph"/>
        <w:spacing w:line="360" w:lineRule="auto"/>
        <w:rPr>
          <w:rFonts w:ascii="Times New Roman" w:hAnsi="Times New Roman" w:cs="Times New Roman"/>
          <w:sz w:val="24"/>
          <w:szCs w:val="24"/>
          <w:lang w:val="en-US"/>
        </w:rPr>
      </w:pPr>
      <w:r w:rsidRPr="002C5E21">
        <w:rPr>
          <w:rFonts w:ascii="Times New Roman" w:hAnsi="Times New Roman" w:cs="Times New Roman"/>
          <w:noProof/>
          <w:sz w:val="24"/>
          <w:szCs w:val="24"/>
          <w:lang w:val="en-US"/>
        </w:rPr>
        <mc:AlternateContent>
          <mc:Choice Requires="wps">
            <w:drawing>
              <wp:anchor distT="0" distB="0" distL="114300" distR="114300" simplePos="0" relativeHeight="251658241" behindDoc="0" locked="0" layoutInCell="1" allowOverlap="1" wp14:anchorId="25BB67CD" wp14:editId="40EBCCF2">
                <wp:simplePos x="0" y="0"/>
                <wp:positionH relativeFrom="column">
                  <wp:posOffset>1481728</wp:posOffset>
                </wp:positionH>
                <wp:positionV relativeFrom="paragraph">
                  <wp:posOffset>94879</wp:posOffset>
                </wp:positionV>
                <wp:extent cx="253630" cy="0"/>
                <wp:effectExtent l="0" t="76200" r="13335" b="95250"/>
                <wp:wrapNone/>
                <wp:docPr id="2057772733" name="Straight Arrow Connector 2057772733"/>
                <wp:cNvGraphicFramePr/>
                <a:graphic xmlns:a="http://schemas.openxmlformats.org/drawingml/2006/main">
                  <a:graphicData uri="http://schemas.microsoft.com/office/word/2010/wordprocessingShape">
                    <wps:wsp>
                      <wps:cNvCnPr/>
                      <wps:spPr>
                        <a:xfrm>
                          <a:off x="0" y="0"/>
                          <a:ext cx="2536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E0D85" id="Straight Arrow Connector 2057772733" o:spid="_x0000_s1026" type="#_x0000_t32" style="position:absolute;margin-left:116.65pt;margin-top:7.45pt;width:19.95pt;height:0;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" strokecolor="#4472c4 [3204]" strokeweight=".5pt">
                <v:stroke endarrow="block" joinstyle="miter"/>
              </v:shape>
            </w:pict>
          </mc:Fallback>
        </mc:AlternateContent>
      </w:r>
      <w:r w:rsidR="005828C0" w:rsidRPr="002C5E21">
        <w:rPr>
          <w:rFonts w:ascii="Times New Roman" w:hAnsi="Times New Roman" w:cs="Times New Roman"/>
          <w:sz w:val="24"/>
          <w:szCs w:val="24"/>
          <w:lang w:val="en-US"/>
        </w:rPr>
        <w:t>Browse the data</w:t>
      </w:r>
      <w:r w:rsidRPr="002C5E21">
        <w:rPr>
          <w:rFonts w:ascii="Times New Roman" w:hAnsi="Times New Roman" w:cs="Times New Roman"/>
          <w:sz w:val="24"/>
          <w:szCs w:val="24"/>
          <w:lang w:val="en-US"/>
        </w:rPr>
        <w:t xml:space="preserve">        </w:t>
      </w:r>
      <w:r w:rsidR="005828C0" w:rsidRPr="002C5E21">
        <w:rPr>
          <w:rFonts w:ascii="Times New Roman" w:hAnsi="Times New Roman" w:cs="Times New Roman"/>
          <w:sz w:val="24"/>
          <w:szCs w:val="24"/>
          <w:lang w:val="en-US"/>
        </w:rPr>
        <w:t>import.</w:t>
      </w:r>
    </w:p>
    <w:p w14:paraId="2459E90D" w14:textId="58B3DCB6" w:rsidR="005828C0" w:rsidRPr="002C5E21" w:rsidRDefault="005828C0" w:rsidP="002C5E21">
      <w:pPr>
        <w:pStyle w:val="ListParagraph"/>
        <w:numPr>
          <w:ilvl w:val="0"/>
          <w:numId w:val="2"/>
        </w:numPr>
        <w:spacing w:line="360" w:lineRule="auto"/>
        <w:rPr>
          <w:rFonts w:ascii="Times New Roman" w:hAnsi="Times New Roman" w:cs="Times New Roman"/>
          <w:b/>
          <w:bCs/>
          <w:sz w:val="24"/>
          <w:szCs w:val="24"/>
          <w:lang w:val="en-US"/>
        </w:rPr>
      </w:pPr>
      <w:r w:rsidRPr="002C5E21">
        <w:rPr>
          <w:rFonts w:ascii="Times New Roman" w:hAnsi="Times New Roman" w:cs="Times New Roman"/>
          <w:sz w:val="24"/>
          <w:szCs w:val="24"/>
          <w:lang w:val="en-US"/>
        </w:rPr>
        <w:t>In R-studio provides a built-in view</w:t>
      </w:r>
      <w:r w:rsidR="00F00CCE">
        <w:rPr>
          <w:rFonts w:ascii="Times New Roman" w:hAnsi="Times New Roman" w:cs="Times New Roman"/>
          <w:sz w:val="24"/>
          <w:szCs w:val="24"/>
          <w:lang w:val="en-US"/>
        </w:rPr>
        <w:t xml:space="preserve"> </w:t>
      </w:r>
      <w:r w:rsidRPr="002C5E21">
        <w:rPr>
          <w:rFonts w:ascii="Times New Roman" w:hAnsi="Times New Roman" w:cs="Times New Roman"/>
          <w:sz w:val="24"/>
          <w:szCs w:val="24"/>
          <w:lang w:val="en-US"/>
        </w:rPr>
        <w:t>() function that opens a spreadsheet-like viewer for the dataset, allowing you to explore it interactively.</w:t>
      </w:r>
    </w:p>
    <w:p w14:paraId="284E4F65" w14:textId="2487E854" w:rsidR="005828C0" w:rsidRPr="002C5E21" w:rsidRDefault="005828C0" w:rsidP="002C5E21">
      <w:pPr>
        <w:pStyle w:val="ListParagraph"/>
        <w:numPr>
          <w:ilvl w:val="0"/>
          <w:numId w:val="2"/>
        </w:numPr>
        <w:spacing w:line="360" w:lineRule="auto"/>
        <w:rPr>
          <w:rFonts w:ascii="Times New Roman" w:hAnsi="Times New Roman" w:cs="Times New Roman"/>
          <w:b/>
          <w:bCs/>
          <w:sz w:val="24"/>
          <w:szCs w:val="24"/>
          <w:lang w:val="en-US"/>
        </w:rPr>
      </w:pPr>
      <w:r w:rsidRPr="002C5E21">
        <w:rPr>
          <w:rFonts w:ascii="Times New Roman" w:hAnsi="Times New Roman" w:cs="Times New Roman"/>
          <w:sz w:val="24"/>
          <w:szCs w:val="24"/>
          <w:lang w:val="en-US"/>
        </w:rPr>
        <w:t>Use the summary</w:t>
      </w:r>
      <w:r w:rsidR="00F00CCE">
        <w:rPr>
          <w:rFonts w:ascii="Times New Roman" w:hAnsi="Times New Roman" w:cs="Times New Roman"/>
          <w:sz w:val="24"/>
          <w:szCs w:val="24"/>
          <w:lang w:val="en-US"/>
        </w:rPr>
        <w:t xml:space="preserve"> </w:t>
      </w:r>
      <w:r w:rsidRPr="002C5E21">
        <w:rPr>
          <w:rFonts w:ascii="Times New Roman" w:hAnsi="Times New Roman" w:cs="Times New Roman"/>
          <w:sz w:val="24"/>
          <w:szCs w:val="24"/>
          <w:lang w:val="en-US"/>
        </w:rPr>
        <w:t>() function to generate basic summary statistics (minimum, 1</w:t>
      </w:r>
      <w:r w:rsidRPr="002C5E21">
        <w:rPr>
          <w:rFonts w:ascii="Times New Roman" w:hAnsi="Times New Roman" w:cs="Times New Roman"/>
          <w:sz w:val="24"/>
          <w:szCs w:val="24"/>
          <w:vertAlign w:val="superscript"/>
          <w:lang w:val="en-US"/>
        </w:rPr>
        <w:t>st</w:t>
      </w:r>
      <w:r w:rsidRPr="002C5E21">
        <w:rPr>
          <w:rFonts w:ascii="Times New Roman" w:hAnsi="Times New Roman" w:cs="Times New Roman"/>
          <w:sz w:val="24"/>
          <w:szCs w:val="24"/>
          <w:lang w:val="en-US"/>
        </w:rPr>
        <w:t xml:space="preserve"> quartile, median, mean,3</w:t>
      </w:r>
      <w:r w:rsidRPr="002C5E21">
        <w:rPr>
          <w:rFonts w:ascii="Times New Roman" w:hAnsi="Times New Roman" w:cs="Times New Roman"/>
          <w:sz w:val="24"/>
          <w:szCs w:val="24"/>
          <w:vertAlign w:val="superscript"/>
          <w:lang w:val="en-US"/>
        </w:rPr>
        <w:t>rd</w:t>
      </w:r>
      <w:r w:rsidRPr="002C5E21">
        <w:rPr>
          <w:rFonts w:ascii="Times New Roman" w:hAnsi="Times New Roman" w:cs="Times New Roman"/>
          <w:sz w:val="24"/>
          <w:szCs w:val="24"/>
          <w:lang w:val="en-US"/>
        </w:rPr>
        <w:t xml:space="preserve"> quartile, maximum) for a data frame.</w:t>
      </w:r>
    </w:p>
    <w:p w14:paraId="5F48ADF5" w14:textId="566469A2" w:rsidR="005828C0" w:rsidRPr="002C5E21" w:rsidRDefault="005828C0" w:rsidP="002C5E21">
      <w:pPr>
        <w:pStyle w:val="ListParagraph"/>
        <w:numPr>
          <w:ilvl w:val="0"/>
          <w:numId w:val="2"/>
        </w:numPr>
        <w:spacing w:line="360" w:lineRule="auto"/>
        <w:rPr>
          <w:rFonts w:ascii="Times New Roman" w:hAnsi="Times New Roman" w:cs="Times New Roman"/>
          <w:b/>
          <w:bCs/>
          <w:sz w:val="24"/>
          <w:szCs w:val="24"/>
          <w:lang w:val="en-US"/>
        </w:rPr>
      </w:pPr>
      <w:r w:rsidRPr="002C5E21">
        <w:rPr>
          <w:rFonts w:ascii="Times New Roman" w:hAnsi="Times New Roman" w:cs="Times New Roman"/>
          <w:sz w:val="24"/>
          <w:szCs w:val="24"/>
          <w:lang w:val="en-US"/>
        </w:rPr>
        <w:t>Use the pie</w:t>
      </w:r>
      <w:r w:rsidR="00C4178B">
        <w:rPr>
          <w:rFonts w:ascii="Times New Roman" w:hAnsi="Times New Roman" w:cs="Times New Roman"/>
          <w:sz w:val="24"/>
          <w:szCs w:val="24"/>
          <w:lang w:val="en-US"/>
        </w:rPr>
        <w:t xml:space="preserve"> </w:t>
      </w:r>
      <w:r w:rsidRPr="002C5E21">
        <w:rPr>
          <w:rFonts w:ascii="Times New Roman" w:hAnsi="Times New Roman" w:cs="Times New Roman"/>
          <w:sz w:val="24"/>
          <w:szCs w:val="24"/>
          <w:lang w:val="en-US"/>
        </w:rPr>
        <w:t>() function to create the pie chart. We can customize the appearance of the pie chart by adding parameters to the pie</w:t>
      </w:r>
      <w:r w:rsidR="00C4178B">
        <w:rPr>
          <w:rFonts w:ascii="Times New Roman" w:hAnsi="Times New Roman" w:cs="Times New Roman"/>
          <w:sz w:val="24"/>
          <w:szCs w:val="24"/>
          <w:lang w:val="en-US"/>
        </w:rPr>
        <w:t xml:space="preserve"> </w:t>
      </w:r>
      <w:r w:rsidRPr="002C5E21">
        <w:rPr>
          <w:rFonts w:ascii="Times New Roman" w:hAnsi="Times New Roman" w:cs="Times New Roman"/>
          <w:sz w:val="24"/>
          <w:szCs w:val="24"/>
          <w:lang w:val="en-US"/>
        </w:rPr>
        <w:t>() function.</w:t>
      </w:r>
    </w:p>
    <w:p w14:paraId="2A0FF2B3" w14:textId="494C2E21" w:rsidR="0036043B" w:rsidRPr="002C5E21" w:rsidRDefault="005828C0" w:rsidP="002C5E21">
      <w:pPr>
        <w:spacing w:line="360" w:lineRule="auto"/>
        <w:ind w:left="360"/>
        <w:rPr>
          <w:rFonts w:ascii="Times New Roman" w:hAnsi="Times New Roman" w:cs="Times New Roman"/>
          <w:sz w:val="24"/>
          <w:szCs w:val="24"/>
          <w:lang w:val="en-US"/>
        </w:rPr>
      </w:pPr>
      <w:r w:rsidRPr="002C5E21">
        <w:rPr>
          <w:rFonts w:ascii="Times New Roman" w:hAnsi="Times New Roman" w:cs="Times New Roman"/>
          <w:b/>
          <w:bCs/>
          <w:sz w:val="24"/>
          <w:szCs w:val="24"/>
          <w:lang w:val="en-US"/>
        </w:rPr>
        <w:t xml:space="preserve">                 </w:t>
      </w:r>
      <w:r w:rsidR="002C5E21">
        <w:rPr>
          <w:rFonts w:ascii="Times New Roman" w:hAnsi="Times New Roman" w:cs="Times New Roman"/>
          <w:b/>
          <w:bCs/>
          <w:sz w:val="24"/>
          <w:szCs w:val="24"/>
          <w:lang w:val="en-US"/>
        </w:rPr>
        <w:t xml:space="preserve"> </w:t>
      </w:r>
      <w:r w:rsidRPr="002C5E21">
        <w:rPr>
          <w:rFonts w:ascii="Times New Roman" w:hAnsi="Times New Roman" w:cs="Times New Roman"/>
          <w:b/>
          <w:bCs/>
          <w:sz w:val="24"/>
          <w:szCs w:val="24"/>
          <w:lang w:val="en-US"/>
        </w:rPr>
        <w:t xml:space="preserve"> Col</w:t>
      </w:r>
      <w:r w:rsidRPr="002C5E21">
        <w:rPr>
          <w:rFonts w:ascii="Times New Roman" w:hAnsi="Times New Roman" w:cs="Times New Roman"/>
          <w:sz w:val="24"/>
          <w:szCs w:val="24"/>
          <w:lang w:val="en-US"/>
        </w:rPr>
        <w:t xml:space="preserve"> -Specify a vector of colors for each slice</w:t>
      </w:r>
      <w:r w:rsidR="00C4178B">
        <w:rPr>
          <w:rFonts w:ascii="Times New Roman" w:hAnsi="Times New Roman" w:cs="Times New Roman"/>
          <w:sz w:val="24"/>
          <w:szCs w:val="24"/>
          <w:lang w:val="en-US"/>
        </w:rPr>
        <w:t xml:space="preserve">. </w:t>
      </w:r>
    </w:p>
    <w:p w14:paraId="622F16F3" w14:textId="44591F3B" w:rsidR="005828C0" w:rsidRPr="002C5E21" w:rsidRDefault="005828C0" w:rsidP="002C5E21">
      <w:pPr>
        <w:spacing w:line="360" w:lineRule="auto"/>
        <w:ind w:left="1080" w:firstLine="360"/>
        <w:rPr>
          <w:rFonts w:ascii="Times New Roman" w:hAnsi="Times New Roman" w:cs="Times New Roman"/>
          <w:sz w:val="24"/>
          <w:szCs w:val="24"/>
          <w:lang w:val="en-US"/>
        </w:rPr>
      </w:pPr>
      <w:r w:rsidRPr="002C5E21">
        <w:rPr>
          <w:rFonts w:ascii="Times New Roman" w:hAnsi="Times New Roman" w:cs="Times New Roman"/>
          <w:b/>
          <w:bCs/>
          <w:sz w:val="24"/>
          <w:szCs w:val="24"/>
          <w:lang w:val="en-US"/>
        </w:rPr>
        <w:t xml:space="preserve"> Main </w:t>
      </w:r>
      <w:r w:rsidRPr="002C5E21">
        <w:rPr>
          <w:rFonts w:ascii="Times New Roman" w:hAnsi="Times New Roman" w:cs="Times New Roman"/>
          <w:sz w:val="24"/>
          <w:szCs w:val="24"/>
          <w:lang w:val="en-US"/>
        </w:rPr>
        <w:t>-Add a title to your pie chart.</w:t>
      </w:r>
    </w:p>
    <w:p w14:paraId="43905500" w14:textId="77777777" w:rsidR="005828C0" w:rsidRPr="002C5E21" w:rsidRDefault="005828C0" w:rsidP="002C5E21">
      <w:pPr>
        <w:spacing w:after="0" w:line="360" w:lineRule="auto"/>
        <w:ind w:left="360"/>
        <w:rPr>
          <w:rFonts w:ascii="Times New Roman" w:hAnsi="Times New Roman" w:cs="Times New Roman"/>
          <w:sz w:val="24"/>
          <w:szCs w:val="24"/>
          <w:lang w:val="en-US"/>
        </w:rPr>
      </w:pPr>
      <w:r w:rsidRPr="002C5E21">
        <w:rPr>
          <w:rFonts w:ascii="Times New Roman" w:hAnsi="Times New Roman" w:cs="Times New Roman"/>
          <w:sz w:val="24"/>
          <w:szCs w:val="24"/>
          <w:lang w:val="en-US"/>
        </w:rPr>
        <w:t xml:space="preserve">                   </w:t>
      </w:r>
      <w:r w:rsidRPr="002C5E21">
        <w:rPr>
          <w:rFonts w:ascii="Times New Roman" w:hAnsi="Times New Roman" w:cs="Times New Roman"/>
          <w:b/>
          <w:bCs/>
          <w:sz w:val="24"/>
          <w:szCs w:val="24"/>
          <w:lang w:val="en-US"/>
        </w:rPr>
        <w:t>Legend</w:t>
      </w:r>
      <w:r w:rsidRPr="002C5E21">
        <w:rPr>
          <w:rFonts w:ascii="Times New Roman" w:hAnsi="Times New Roman" w:cs="Times New Roman"/>
          <w:sz w:val="24"/>
          <w:szCs w:val="24"/>
          <w:lang w:val="en-US"/>
        </w:rPr>
        <w:t xml:space="preserve"> -This code adds a legend to the top-right corner of the plot with labels and corresponding colors.</w:t>
      </w:r>
    </w:p>
    <w:p w14:paraId="1319C0FC" w14:textId="31211879" w:rsidR="005828C0" w:rsidRPr="002C5E21" w:rsidRDefault="005828C0" w:rsidP="002C5E21">
      <w:pPr>
        <w:pStyle w:val="ListParagraph"/>
        <w:numPr>
          <w:ilvl w:val="0"/>
          <w:numId w:val="3"/>
        </w:numPr>
        <w:spacing w:after="0" w:line="360" w:lineRule="auto"/>
        <w:rPr>
          <w:rFonts w:ascii="Times New Roman" w:hAnsi="Times New Roman" w:cs="Times New Roman"/>
          <w:b/>
          <w:bCs/>
          <w:sz w:val="24"/>
          <w:szCs w:val="24"/>
          <w:lang w:val="en-US"/>
        </w:rPr>
      </w:pPr>
      <w:r w:rsidRPr="002C5E21">
        <w:rPr>
          <w:rFonts w:ascii="Times New Roman" w:hAnsi="Times New Roman" w:cs="Times New Roman"/>
          <w:sz w:val="24"/>
          <w:szCs w:val="24"/>
          <w:lang w:val="en-US"/>
        </w:rPr>
        <w:t>Use the bar plot</w:t>
      </w:r>
      <w:r w:rsidR="00C4178B">
        <w:rPr>
          <w:rFonts w:ascii="Times New Roman" w:hAnsi="Times New Roman" w:cs="Times New Roman"/>
          <w:sz w:val="24"/>
          <w:szCs w:val="24"/>
          <w:lang w:val="en-US"/>
        </w:rPr>
        <w:t xml:space="preserve"> </w:t>
      </w:r>
      <w:r w:rsidRPr="002C5E21">
        <w:rPr>
          <w:rFonts w:ascii="Times New Roman" w:hAnsi="Times New Roman" w:cs="Times New Roman"/>
          <w:sz w:val="24"/>
          <w:szCs w:val="24"/>
          <w:lang w:val="en-US"/>
        </w:rPr>
        <w:t>() function to create a bar chart in R. We can customize the appearance of bar chart by adding parameters to bar plot</w:t>
      </w:r>
      <w:r w:rsidR="00C4178B">
        <w:rPr>
          <w:rFonts w:ascii="Times New Roman" w:hAnsi="Times New Roman" w:cs="Times New Roman"/>
          <w:sz w:val="24"/>
          <w:szCs w:val="24"/>
          <w:lang w:val="en-US"/>
        </w:rPr>
        <w:t xml:space="preserve"> </w:t>
      </w:r>
      <w:r w:rsidRPr="002C5E21">
        <w:rPr>
          <w:rFonts w:ascii="Times New Roman" w:hAnsi="Times New Roman" w:cs="Times New Roman"/>
          <w:sz w:val="24"/>
          <w:szCs w:val="24"/>
          <w:lang w:val="en-US"/>
        </w:rPr>
        <w:t>()</w:t>
      </w:r>
    </w:p>
    <w:p w14:paraId="5E0D512C" w14:textId="77777777" w:rsidR="005828C0" w:rsidRPr="002C5E21" w:rsidRDefault="005828C0" w:rsidP="002C5E21">
      <w:pPr>
        <w:pStyle w:val="ListParagraph"/>
        <w:spacing w:after="0" w:line="360" w:lineRule="auto"/>
        <w:rPr>
          <w:rFonts w:ascii="Times New Roman" w:hAnsi="Times New Roman" w:cs="Times New Roman"/>
          <w:sz w:val="24"/>
          <w:szCs w:val="24"/>
          <w:lang w:val="en-US"/>
        </w:rPr>
      </w:pPr>
      <w:r w:rsidRPr="002C5E21">
        <w:rPr>
          <w:rFonts w:ascii="Times New Roman" w:hAnsi="Times New Roman" w:cs="Times New Roman"/>
          <w:sz w:val="24"/>
          <w:szCs w:val="24"/>
          <w:lang w:val="en-US"/>
        </w:rPr>
        <w:t xml:space="preserve">           </w:t>
      </w:r>
      <w:r w:rsidRPr="002C5E21">
        <w:rPr>
          <w:rFonts w:ascii="Times New Roman" w:hAnsi="Times New Roman" w:cs="Times New Roman"/>
          <w:b/>
          <w:bCs/>
          <w:sz w:val="24"/>
          <w:szCs w:val="24"/>
          <w:lang w:val="en-US"/>
        </w:rPr>
        <w:t xml:space="preserve">  Col-</w:t>
      </w:r>
      <w:r w:rsidRPr="002C5E21">
        <w:rPr>
          <w:rFonts w:ascii="Times New Roman" w:hAnsi="Times New Roman" w:cs="Times New Roman"/>
          <w:sz w:val="24"/>
          <w:szCs w:val="24"/>
          <w:lang w:val="en-US"/>
        </w:rPr>
        <w:t xml:space="preserve"> Specify a vector of colors for the bars.</w:t>
      </w:r>
    </w:p>
    <w:p w14:paraId="3FEFE5B8" w14:textId="77777777" w:rsidR="005828C0" w:rsidRPr="002C5E21" w:rsidRDefault="005828C0" w:rsidP="002C5E21">
      <w:pPr>
        <w:pStyle w:val="ListParagraph"/>
        <w:spacing w:after="0" w:line="360" w:lineRule="auto"/>
        <w:rPr>
          <w:rFonts w:ascii="Times New Roman" w:hAnsi="Times New Roman" w:cs="Times New Roman"/>
          <w:sz w:val="24"/>
          <w:szCs w:val="24"/>
          <w:lang w:val="en-US"/>
        </w:rPr>
      </w:pPr>
      <w:r w:rsidRPr="002C5E21">
        <w:rPr>
          <w:rFonts w:ascii="Times New Roman" w:hAnsi="Times New Roman" w:cs="Times New Roman"/>
          <w:sz w:val="24"/>
          <w:szCs w:val="24"/>
          <w:lang w:val="en-US"/>
        </w:rPr>
        <w:t xml:space="preserve">             </w:t>
      </w:r>
      <w:r w:rsidRPr="002C5E21">
        <w:rPr>
          <w:rFonts w:ascii="Times New Roman" w:hAnsi="Times New Roman" w:cs="Times New Roman"/>
          <w:b/>
          <w:bCs/>
          <w:sz w:val="24"/>
          <w:szCs w:val="24"/>
          <w:lang w:val="en-US"/>
        </w:rPr>
        <w:t>Main</w:t>
      </w:r>
      <w:r w:rsidRPr="002C5E21">
        <w:rPr>
          <w:rFonts w:ascii="Times New Roman" w:hAnsi="Times New Roman" w:cs="Times New Roman"/>
          <w:sz w:val="24"/>
          <w:szCs w:val="24"/>
          <w:lang w:val="en-US"/>
        </w:rPr>
        <w:t>- Add a title to your bar chart.</w:t>
      </w:r>
    </w:p>
    <w:p w14:paraId="714C8A6C" w14:textId="77777777" w:rsidR="005828C0" w:rsidRPr="002C5E21" w:rsidRDefault="005828C0" w:rsidP="002C5E21">
      <w:pPr>
        <w:pStyle w:val="ListParagraph"/>
        <w:spacing w:after="0" w:line="360" w:lineRule="auto"/>
        <w:rPr>
          <w:rFonts w:ascii="Times New Roman" w:hAnsi="Times New Roman" w:cs="Times New Roman"/>
          <w:sz w:val="24"/>
          <w:szCs w:val="24"/>
          <w:lang w:val="en-US"/>
        </w:rPr>
      </w:pPr>
      <w:r w:rsidRPr="002C5E21">
        <w:rPr>
          <w:rFonts w:ascii="Times New Roman" w:hAnsi="Times New Roman" w:cs="Times New Roman"/>
          <w:b/>
          <w:bCs/>
          <w:sz w:val="24"/>
          <w:szCs w:val="24"/>
          <w:lang w:val="en-US"/>
        </w:rPr>
        <w:t xml:space="preserve">             X-Lab &amp; Y-Lab</w:t>
      </w:r>
      <w:r w:rsidRPr="002C5E21">
        <w:rPr>
          <w:rFonts w:ascii="Times New Roman" w:hAnsi="Times New Roman" w:cs="Times New Roman"/>
          <w:sz w:val="24"/>
          <w:szCs w:val="24"/>
          <w:lang w:val="en-US"/>
        </w:rPr>
        <w:t>- Label the x and y axes.</w:t>
      </w:r>
    </w:p>
    <w:p w14:paraId="2067557C" w14:textId="77777777" w:rsidR="005828C0" w:rsidRPr="002C5E21" w:rsidRDefault="005828C0" w:rsidP="002C5E21">
      <w:pPr>
        <w:pStyle w:val="ListParagraph"/>
        <w:spacing w:after="0" w:line="360" w:lineRule="auto"/>
        <w:rPr>
          <w:rFonts w:ascii="Times New Roman" w:hAnsi="Times New Roman" w:cs="Times New Roman"/>
          <w:sz w:val="24"/>
          <w:szCs w:val="24"/>
          <w:lang w:val="en-US"/>
        </w:rPr>
      </w:pPr>
      <w:r w:rsidRPr="002C5E21">
        <w:rPr>
          <w:rFonts w:ascii="Times New Roman" w:hAnsi="Times New Roman" w:cs="Times New Roman"/>
          <w:sz w:val="24"/>
          <w:szCs w:val="24"/>
          <w:lang w:val="en-US"/>
        </w:rPr>
        <w:t xml:space="preserve">             </w:t>
      </w:r>
      <w:proofErr w:type="spellStart"/>
      <w:r w:rsidRPr="002C5E21">
        <w:rPr>
          <w:rFonts w:ascii="Times New Roman" w:hAnsi="Times New Roman" w:cs="Times New Roman"/>
          <w:b/>
          <w:bCs/>
          <w:sz w:val="24"/>
          <w:szCs w:val="24"/>
          <w:lang w:val="en-US"/>
        </w:rPr>
        <w:t>Horiz</w:t>
      </w:r>
      <w:proofErr w:type="spellEnd"/>
      <w:r w:rsidRPr="002C5E21">
        <w:rPr>
          <w:rFonts w:ascii="Times New Roman" w:hAnsi="Times New Roman" w:cs="Times New Roman"/>
          <w:sz w:val="24"/>
          <w:szCs w:val="24"/>
          <w:lang w:val="en-US"/>
        </w:rPr>
        <w:t>- Create a horizontal bar chart instead of a vertical one.</w:t>
      </w:r>
    </w:p>
    <w:p w14:paraId="37474074" w14:textId="77777777" w:rsidR="005828C0" w:rsidRPr="002C5E21" w:rsidRDefault="005828C0" w:rsidP="002C5E21">
      <w:pPr>
        <w:pStyle w:val="ListParagraph"/>
        <w:spacing w:after="0" w:line="360" w:lineRule="auto"/>
        <w:rPr>
          <w:rFonts w:ascii="Times New Roman" w:hAnsi="Times New Roman" w:cs="Times New Roman"/>
          <w:sz w:val="24"/>
          <w:szCs w:val="24"/>
          <w:lang w:val="en-US"/>
        </w:rPr>
      </w:pPr>
      <w:r w:rsidRPr="002C5E21">
        <w:rPr>
          <w:rFonts w:ascii="Times New Roman" w:hAnsi="Times New Roman" w:cs="Times New Roman"/>
          <w:b/>
          <w:bCs/>
          <w:sz w:val="24"/>
          <w:szCs w:val="24"/>
          <w:lang w:val="en-US"/>
        </w:rPr>
        <w:t xml:space="preserve">             Legend</w:t>
      </w:r>
      <w:r w:rsidRPr="002C5E21">
        <w:rPr>
          <w:rFonts w:ascii="Times New Roman" w:hAnsi="Times New Roman" w:cs="Times New Roman"/>
          <w:sz w:val="24"/>
          <w:szCs w:val="24"/>
          <w:lang w:val="en-US"/>
        </w:rPr>
        <w:t>- Create a legend to explain the color-coding.</w:t>
      </w:r>
    </w:p>
    <w:p w14:paraId="438063C7" w14:textId="77777777" w:rsidR="005828C0" w:rsidRPr="002C5E21" w:rsidRDefault="005828C0" w:rsidP="002C5E21">
      <w:pPr>
        <w:pStyle w:val="ListParagraph"/>
        <w:numPr>
          <w:ilvl w:val="0"/>
          <w:numId w:val="3"/>
        </w:numPr>
        <w:spacing w:after="0" w:line="360" w:lineRule="auto"/>
        <w:rPr>
          <w:rFonts w:ascii="Times New Roman" w:hAnsi="Times New Roman" w:cs="Times New Roman"/>
          <w:b/>
          <w:bCs/>
          <w:sz w:val="24"/>
          <w:szCs w:val="24"/>
          <w:lang w:val="en-US"/>
        </w:rPr>
      </w:pPr>
      <w:r w:rsidRPr="002C5E21">
        <w:rPr>
          <w:rFonts w:ascii="Times New Roman" w:hAnsi="Times New Roman" w:cs="Times New Roman"/>
          <w:sz w:val="24"/>
          <w:szCs w:val="24"/>
          <w:lang w:val="en-US"/>
        </w:rPr>
        <w:t xml:space="preserve">In R-studio, you can perform a chi-square test using the </w:t>
      </w:r>
      <w:proofErr w:type="spellStart"/>
      <w:r w:rsidRPr="002C5E21">
        <w:rPr>
          <w:rFonts w:ascii="Times New Roman" w:hAnsi="Times New Roman" w:cs="Times New Roman"/>
          <w:sz w:val="24"/>
          <w:szCs w:val="24"/>
          <w:lang w:val="en-US"/>
        </w:rPr>
        <w:t>chisq.test</w:t>
      </w:r>
      <w:proofErr w:type="spellEnd"/>
      <w:r w:rsidRPr="002C5E21">
        <w:rPr>
          <w:rFonts w:ascii="Times New Roman" w:hAnsi="Times New Roman" w:cs="Times New Roman"/>
          <w:sz w:val="24"/>
          <w:szCs w:val="24"/>
          <w:lang w:val="en-US"/>
        </w:rPr>
        <w:t>() function to determine if there is an association between to categorical variables.</w:t>
      </w:r>
    </w:p>
    <w:p w14:paraId="4455B9A0" w14:textId="77777777" w:rsidR="00C65AC6" w:rsidRPr="002C5E21" w:rsidRDefault="00C65AC6" w:rsidP="002C5E21">
      <w:pPr>
        <w:spacing w:line="360" w:lineRule="auto"/>
        <w:rPr>
          <w:rFonts w:ascii="Times New Roman" w:hAnsi="Times New Roman" w:cs="Times New Roman"/>
          <w:b/>
          <w:bCs/>
          <w:sz w:val="24"/>
          <w:szCs w:val="24"/>
        </w:rPr>
      </w:pPr>
    </w:p>
    <w:p w14:paraId="23D22798" w14:textId="77777777" w:rsidR="008242AE" w:rsidRPr="002C5E21" w:rsidRDefault="008242AE" w:rsidP="002C5E21">
      <w:pPr>
        <w:spacing w:line="360" w:lineRule="auto"/>
        <w:rPr>
          <w:rFonts w:ascii="Times New Roman" w:hAnsi="Times New Roman" w:cs="Times New Roman"/>
          <w:b/>
          <w:bCs/>
          <w:sz w:val="24"/>
          <w:szCs w:val="24"/>
        </w:rPr>
      </w:pPr>
    </w:p>
    <w:p w14:paraId="2078AFB6" w14:textId="77777777" w:rsidR="008242AE" w:rsidRPr="002C5E21" w:rsidRDefault="008242AE" w:rsidP="002C5E21">
      <w:pPr>
        <w:spacing w:line="360" w:lineRule="auto"/>
        <w:rPr>
          <w:rFonts w:ascii="Times New Roman" w:hAnsi="Times New Roman" w:cs="Times New Roman"/>
          <w:b/>
          <w:bCs/>
          <w:sz w:val="24"/>
          <w:szCs w:val="24"/>
        </w:rPr>
      </w:pPr>
    </w:p>
    <w:p w14:paraId="115CABD7" w14:textId="77777777" w:rsidR="008242AE" w:rsidRPr="002C5E21" w:rsidRDefault="008242AE" w:rsidP="002C5E21">
      <w:pPr>
        <w:spacing w:line="360" w:lineRule="auto"/>
        <w:rPr>
          <w:rFonts w:ascii="Times New Roman" w:hAnsi="Times New Roman" w:cs="Times New Roman"/>
          <w:b/>
          <w:bCs/>
          <w:sz w:val="24"/>
          <w:szCs w:val="24"/>
        </w:rPr>
      </w:pPr>
    </w:p>
    <w:p w14:paraId="4909A8C3" w14:textId="77777777" w:rsidR="008242AE" w:rsidRPr="002C5E21" w:rsidRDefault="008242AE" w:rsidP="002C5E21">
      <w:pPr>
        <w:spacing w:line="360" w:lineRule="auto"/>
        <w:rPr>
          <w:rFonts w:ascii="Times New Roman" w:hAnsi="Times New Roman" w:cs="Times New Roman"/>
          <w:b/>
          <w:bCs/>
          <w:sz w:val="24"/>
          <w:szCs w:val="24"/>
        </w:rPr>
      </w:pPr>
    </w:p>
    <w:p w14:paraId="0AE9092E" w14:textId="77777777" w:rsidR="008242AE" w:rsidRPr="002C5E21" w:rsidRDefault="008242AE" w:rsidP="002C5E21">
      <w:pPr>
        <w:spacing w:line="360" w:lineRule="auto"/>
        <w:rPr>
          <w:rFonts w:ascii="Times New Roman" w:hAnsi="Times New Roman" w:cs="Times New Roman"/>
          <w:b/>
          <w:bCs/>
          <w:sz w:val="24"/>
          <w:szCs w:val="24"/>
        </w:rPr>
      </w:pPr>
    </w:p>
    <w:p w14:paraId="2B14E67E" w14:textId="77777777" w:rsidR="008242AE" w:rsidRPr="002C5E21" w:rsidRDefault="008242AE" w:rsidP="002C5E21">
      <w:pPr>
        <w:spacing w:line="360" w:lineRule="auto"/>
        <w:rPr>
          <w:rFonts w:ascii="Times New Roman" w:hAnsi="Times New Roman" w:cs="Times New Roman"/>
          <w:b/>
          <w:bCs/>
          <w:sz w:val="24"/>
          <w:szCs w:val="24"/>
        </w:rPr>
      </w:pPr>
    </w:p>
    <w:p w14:paraId="0614242D" w14:textId="77777777" w:rsidR="008242AE" w:rsidRPr="002C5E21" w:rsidRDefault="008242AE" w:rsidP="002C5E21">
      <w:pPr>
        <w:spacing w:line="360" w:lineRule="auto"/>
        <w:rPr>
          <w:rFonts w:ascii="Times New Roman" w:hAnsi="Times New Roman" w:cs="Times New Roman"/>
          <w:b/>
          <w:bCs/>
          <w:sz w:val="24"/>
          <w:szCs w:val="24"/>
        </w:rPr>
      </w:pPr>
    </w:p>
    <w:p w14:paraId="5677A987" w14:textId="77777777" w:rsidR="008242AE" w:rsidRPr="002C5E21" w:rsidRDefault="008242AE" w:rsidP="002C5E21">
      <w:pPr>
        <w:spacing w:line="360" w:lineRule="auto"/>
        <w:rPr>
          <w:rFonts w:ascii="Times New Roman" w:hAnsi="Times New Roman" w:cs="Times New Roman"/>
          <w:b/>
          <w:bCs/>
          <w:sz w:val="24"/>
          <w:szCs w:val="24"/>
        </w:rPr>
      </w:pPr>
    </w:p>
    <w:p w14:paraId="332B5608" w14:textId="77777777" w:rsidR="008242AE" w:rsidRPr="002C5E21" w:rsidRDefault="008242AE" w:rsidP="002C5E21">
      <w:pPr>
        <w:spacing w:line="360" w:lineRule="auto"/>
        <w:rPr>
          <w:rFonts w:ascii="Times New Roman" w:hAnsi="Times New Roman" w:cs="Times New Roman"/>
          <w:b/>
          <w:bCs/>
          <w:sz w:val="24"/>
          <w:szCs w:val="24"/>
        </w:rPr>
      </w:pPr>
    </w:p>
    <w:p w14:paraId="5914E421" w14:textId="77777777" w:rsidR="008242AE" w:rsidRPr="002C5E21" w:rsidRDefault="008242AE" w:rsidP="002C5E21">
      <w:pPr>
        <w:spacing w:line="360" w:lineRule="auto"/>
        <w:rPr>
          <w:rFonts w:ascii="Times New Roman" w:hAnsi="Times New Roman" w:cs="Times New Roman"/>
          <w:b/>
          <w:bCs/>
          <w:sz w:val="24"/>
          <w:szCs w:val="24"/>
        </w:rPr>
      </w:pPr>
    </w:p>
    <w:p w14:paraId="0F778E92" w14:textId="77777777" w:rsidR="008242AE" w:rsidRPr="002C5E21" w:rsidRDefault="008242AE" w:rsidP="002C5E21">
      <w:pPr>
        <w:spacing w:line="360" w:lineRule="auto"/>
        <w:rPr>
          <w:rFonts w:ascii="Times New Roman" w:hAnsi="Times New Roman" w:cs="Times New Roman"/>
          <w:b/>
          <w:bCs/>
          <w:sz w:val="24"/>
          <w:szCs w:val="24"/>
        </w:rPr>
      </w:pPr>
    </w:p>
    <w:p w14:paraId="71ECEC2D" w14:textId="77777777" w:rsidR="008242AE" w:rsidRPr="002C5E21" w:rsidRDefault="008242AE" w:rsidP="002C5E21">
      <w:pPr>
        <w:spacing w:line="360" w:lineRule="auto"/>
        <w:rPr>
          <w:rFonts w:ascii="Times New Roman" w:hAnsi="Times New Roman" w:cs="Times New Roman"/>
          <w:b/>
          <w:bCs/>
          <w:sz w:val="24"/>
          <w:szCs w:val="24"/>
        </w:rPr>
      </w:pPr>
    </w:p>
    <w:p w14:paraId="4F47D60A" w14:textId="77777777" w:rsidR="008242AE" w:rsidRPr="002C5E21" w:rsidRDefault="008242AE" w:rsidP="002C5E21">
      <w:pPr>
        <w:spacing w:line="360" w:lineRule="auto"/>
        <w:rPr>
          <w:rFonts w:ascii="Times New Roman" w:hAnsi="Times New Roman" w:cs="Times New Roman"/>
          <w:b/>
          <w:bCs/>
          <w:sz w:val="24"/>
          <w:szCs w:val="24"/>
        </w:rPr>
      </w:pPr>
    </w:p>
    <w:p w14:paraId="04F2D77C" w14:textId="77777777" w:rsidR="008242AE" w:rsidRPr="002C5E21" w:rsidRDefault="008242AE" w:rsidP="002C5E21">
      <w:pPr>
        <w:spacing w:line="360" w:lineRule="auto"/>
        <w:rPr>
          <w:rFonts w:ascii="Times New Roman" w:hAnsi="Times New Roman" w:cs="Times New Roman"/>
          <w:b/>
          <w:bCs/>
          <w:sz w:val="24"/>
          <w:szCs w:val="24"/>
        </w:rPr>
      </w:pPr>
    </w:p>
    <w:p w14:paraId="2D324D43" w14:textId="087C40C5" w:rsidR="008242AE" w:rsidRPr="00613453" w:rsidRDefault="008242AE" w:rsidP="002C5E21">
      <w:pPr>
        <w:spacing w:line="360" w:lineRule="auto"/>
        <w:jc w:val="center"/>
        <w:rPr>
          <w:rFonts w:ascii="Times New Roman" w:hAnsi="Times New Roman" w:cs="Times New Roman"/>
          <w:b/>
          <w:bCs/>
          <w:sz w:val="28"/>
          <w:szCs w:val="28"/>
        </w:rPr>
      </w:pPr>
      <w:r w:rsidRPr="00613453">
        <w:rPr>
          <w:rFonts w:ascii="Times New Roman" w:hAnsi="Times New Roman" w:cs="Times New Roman"/>
          <w:b/>
          <w:bCs/>
          <w:sz w:val="28"/>
          <w:szCs w:val="28"/>
        </w:rPr>
        <w:t>DATA COLLECTION</w:t>
      </w:r>
    </w:p>
    <w:p w14:paraId="61EBB534" w14:textId="77777777" w:rsidR="008242AE" w:rsidRPr="002C5E21" w:rsidRDefault="008242AE" w:rsidP="002C5E21">
      <w:pPr>
        <w:spacing w:line="360" w:lineRule="auto"/>
        <w:rPr>
          <w:rFonts w:ascii="Times New Roman" w:hAnsi="Times New Roman" w:cs="Times New Roman"/>
          <w:b/>
          <w:bCs/>
          <w:sz w:val="24"/>
          <w:szCs w:val="24"/>
        </w:rPr>
      </w:pPr>
    </w:p>
    <w:p w14:paraId="7425836E" w14:textId="77777777" w:rsidR="008242AE" w:rsidRPr="002C5E21" w:rsidRDefault="008242AE" w:rsidP="002C5E21">
      <w:pPr>
        <w:spacing w:line="360" w:lineRule="auto"/>
        <w:rPr>
          <w:rFonts w:ascii="Times New Roman" w:hAnsi="Times New Roman" w:cs="Times New Roman"/>
          <w:b/>
          <w:bCs/>
          <w:sz w:val="24"/>
          <w:szCs w:val="24"/>
        </w:rPr>
      </w:pPr>
    </w:p>
    <w:p w14:paraId="7395D86F" w14:textId="77777777" w:rsidR="008242AE" w:rsidRPr="002C5E21" w:rsidRDefault="008242AE" w:rsidP="002C5E21">
      <w:pPr>
        <w:spacing w:line="360" w:lineRule="auto"/>
        <w:rPr>
          <w:rFonts w:ascii="Times New Roman" w:hAnsi="Times New Roman" w:cs="Times New Roman"/>
          <w:b/>
          <w:bCs/>
          <w:sz w:val="24"/>
          <w:szCs w:val="24"/>
        </w:rPr>
      </w:pPr>
    </w:p>
    <w:p w14:paraId="64E15546" w14:textId="77777777" w:rsidR="008242AE" w:rsidRPr="002C5E21" w:rsidRDefault="008242AE" w:rsidP="002C5E21">
      <w:pPr>
        <w:spacing w:line="360" w:lineRule="auto"/>
        <w:rPr>
          <w:rFonts w:ascii="Times New Roman" w:hAnsi="Times New Roman" w:cs="Times New Roman"/>
          <w:b/>
          <w:bCs/>
          <w:sz w:val="24"/>
          <w:szCs w:val="24"/>
        </w:rPr>
      </w:pPr>
    </w:p>
    <w:p w14:paraId="66001709" w14:textId="77777777" w:rsidR="008242AE" w:rsidRPr="002C5E21" w:rsidRDefault="008242AE" w:rsidP="002C5E21">
      <w:pPr>
        <w:spacing w:line="360" w:lineRule="auto"/>
        <w:rPr>
          <w:rFonts w:ascii="Times New Roman" w:hAnsi="Times New Roman" w:cs="Times New Roman"/>
          <w:b/>
          <w:bCs/>
          <w:sz w:val="24"/>
          <w:szCs w:val="24"/>
        </w:rPr>
      </w:pPr>
    </w:p>
    <w:p w14:paraId="6033BC27" w14:textId="77777777" w:rsidR="008242AE" w:rsidRPr="002C5E21" w:rsidRDefault="008242AE" w:rsidP="002C5E21">
      <w:pPr>
        <w:spacing w:line="360" w:lineRule="auto"/>
        <w:rPr>
          <w:rFonts w:ascii="Times New Roman" w:hAnsi="Times New Roman" w:cs="Times New Roman"/>
          <w:b/>
          <w:bCs/>
          <w:sz w:val="24"/>
          <w:szCs w:val="24"/>
        </w:rPr>
      </w:pPr>
    </w:p>
    <w:p w14:paraId="39FB52DE" w14:textId="77777777" w:rsidR="008242AE" w:rsidRPr="002C5E21" w:rsidRDefault="008242AE" w:rsidP="002C5E21">
      <w:pPr>
        <w:spacing w:line="360" w:lineRule="auto"/>
        <w:rPr>
          <w:rFonts w:ascii="Times New Roman" w:hAnsi="Times New Roman" w:cs="Times New Roman"/>
          <w:b/>
          <w:bCs/>
          <w:sz w:val="24"/>
          <w:szCs w:val="24"/>
        </w:rPr>
      </w:pPr>
    </w:p>
    <w:p w14:paraId="124EBF4D" w14:textId="77777777" w:rsidR="008242AE" w:rsidRPr="002C5E21" w:rsidRDefault="008242AE" w:rsidP="002C5E21">
      <w:pPr>
        <w:spacing w:line="360" w:lineRule="auto"/>
        <w:rPr>
          <w:rFonts w:ascii="Times New Roman" w:hAnsi="Times New Roman" w:cs="Times New Roman"/>
          <w:b/>
          <w:bCs/>
          <w:sz w:val="24"/>
          <w:szCs w:val="24"/>
        </w:rPr>
      </w:pPr>
    </w:p>
    <w:p w14:paraId="128E8DE6" w14:textId="77777777" w:rsidR="008242AE" w:rsidRPr="002C5E21" w:rsidRDefault="008242AE" w:rsidP="002C5E21">
      <w:pPr>
        <w:spacing w:line="360" w:lineRule="auto"/>
        <w:rPr>
          <w:rFonts w:ascii="Times New Roman" w:hAnsi="Times New Roman" w:cs="Times New Roman"/>
          <w:b/>
          <w:bCs/>
          <w:sz w:val="24"/>
          <w:szCs w:val="24"/>
        </w:rPr>
      </w:pPr>
    </w:p>
    <w:p w14:paraId="7D56670F" w14:textId="77777777" w:rsidR="008242AE" w:rsidRPr="002C5E21" w:rsidRDefault="008242AE" w:rsidP="002C5E21">
      <w:pPr>
        <w:spacing w:line="360" w:lineRule="auto"/>
        <w:rPr>
          <w:rFonts w:ascii="Times New Roman" w:hAnsi="Times New Roman" w:cs="Times New Roman"/>
          <w:b/>
          <w:bCs/>
          <w:sz w:val="24"/>
          <w:szCs w:val="24"/>
        </w:rPr>
      </w:pPr>
    </w:p>
    <w:p w14:paraId="3F08700D" w14:textId="77777777" w:rsidR="008242AE" w:rsidRDefault="008242AE" w:rsidP="004D352A">
      <w:pPr>
        <w:spacing w:line="360" w:lineRule="auto"/>
        <w:jc w:val="center"/>
        <w:rPr>
          <w:rFonts w:ascii="Times New Roman" w:hAnsi="Times New Roman" w:cs="Times New Roman"/>
          <w:b/>
          <w:bCs/>
          <w:sz w:val="28"/>
          <w:szCs w:val="28"/>
        </w:rPr>
      </w:pPr>
    </w:p>
    <w:p w14:paraId="68430731" w14:textId="77777777" w:rsidR="008242AE" w:rsidRDefault="008242AE" w:rsidP="004D352A">
      <w:pPr>
        <w:spacing w:line="360" w:lineRule="auto"/>
        <w:jc w:val="center"/>
        <w:rPr>
          <w:rFonts w:ascii="Times New Roman" w:hAnsi="Times New Roman" w:cs="Times New Roman"/>
          <w:b/>
          <w:bCs/>
          <w:sz w:val="28"/>
          <w:szCs w:val="28"/>
        </w:rPr>
      </w:pPr>
    </w:p>
    <w:p w14:paraId="0607C92A" w14:textId="77777777" w:rsidR="008242AE" w:rsidRDefault="008242AE" w:rsidP="004D352A">
      <w:pPr>
        <w:spacing w:line="360" w:lineRule="auto"/>
        <w:jc w:val="center"/>
        <w:rPr>
          <w:rFonts w:ascii="Times New Roman" w:hAnsi="Times New Roman" w:cs="Times New Roman"/>
          <w:b/>
          <w:bCs/>
          <w:sz w:val="28"/>
          <w:szCs w:val="28"/>
        </w:rPr>
      </w:pPr>
    </w:p>
    <w:p w14:paraId="337929A9" w14:textId="77777777" w:rsidR="008242AE" w:rsidRDefault="008242AE" w:rsidP="004D352A">
      <w:pPr>
        <w:spacing w:line="360" w:lineRule="auto"/>
        <w:jc w:val="center"/>
        <w:rPr>
          <w:rFonts w:ascii="Times New Roman" w:hAnsi="Times New Roman" w:cs="Times New Roman"/>
          <w:b/>
          <w:bCs/>
          <w:sz w:val="28"/>
          <w:szCs w:val="28"/>
        </w:rPr>
      </w:pPr>
    </w:p>
    <w:p w14:paraId="1810CD93" w14:textId="77777777" w:rsidR="008242AE" w:rsidRDefault="008242AE" w:rsidP="004D352A">
      <w:pPr>
        <w:spacing w:line="360" w:lineRule="auto"/>
        <w:jc w:val="center"/>
        <w:rPr>
          <w:rFonts w:ascii="Times New Roman" w:hAnsi="Times New Roman" w:cs="Times New Roman"/>
          <w:b/>
          <w:bCs/>
          <w:sz w:val="28"/>
          <w:szCs w:val="28"/>
        </w:rPr>
      </w:pPr>
    </w:p>
    <w:p w14:paraId="5E8D496D" w14:textId="156C35CD" w:rsidR="008242AE" w:rsidRDefault="008242AE" w:rsidP="004D352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DATA COLLECTION</w:t>
      </w:r>
    </w:p>
    <w:p w14:paraId="2C4BB3D0" w14:textId="0369E905" w:rsidR="008242AE" w:rsidRDefault="00D13378" w:rsidP="00A745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is carried out in the form of google </w:t>
      </w:r>
      <w:r w:rsidR="002B2270">
        <w:rPr>
          <w:rFonts w:ascii="Times New Roman" w:hAnsi="Times New Roman" w:cs="Times New Roman"/>
          <w:sz w:val="24"/>
          <w:szCs w:val="24"/>
        </w:rPr>
        <w:t>sheet. This</w:t>
      </w:r>
      <w:r>
        <w:rPr>
          <w:rFonts w:ascii="Times New Roman" w:hAnsi="Times New Roman" w:cs="Times New Roman"/>
          <w:sz w:val="24"/>
          <w:szCs w:val="24"/>
        </w:rPr>
        <w:t xml:space="preserve"> data</w:t>
      </w:r>
      <w:r w:rsidR="00A9500E">
        <w:rPr>
          <w:rFonts w:ascii="Times New Roman" w:hAnsi="Times New Roman" w:cs="Times New Roman"/>
          <w:sz w:val="24"/>
          <w:szCs w:val="24"/>
        </w:rPr>
        <w:t xml:space="preserve"> set having 300 samples collected</w:t>
      </w:r>
      <w:r w:rsidR="006F6193">
        <w:rPr>
          <w:rFonts w:ascii="Times New Roman" w:hAnsi="Times New Roman" w:cs="Times New Roman"/>
          <w:sz w:val="24"/>
          <w:szCs w:val="24"/>
        </w:rPr>
        <w:t xml:space="preserve"> </w:t>
      </w:r>
      <w:r w:rsidR="002C5E21">
        <w:rPr>
          <w:rFonts w:ascii="Times New Roman" w:hAnsi="Times New Roman" w:cs="Times New Roman"/>
          <w:sz w:val="24"/>
          <w:szCs w:val="24"/>
        </w:rPr>
        <w:t>from different</w:t>
      </w:r>
      <w:r w:rsidR="00CB7823">
        <w:rPr>
          <w:rFonts w:ascii="Times New Roman" w:hAnsi="Times New Roman" w:cs="Times New Roman"/>
          <w:sz w:val="24"/>
          <w:szCs w:val="24"/>
        </w:rPr>
        <w:t xml:space="preserve"> age groups</w:t>
      </w:r>
      <w:r w:rsidR="00DA6236">
        <w:rPr>
          <w:rFonts w:ascii="Times New Roman" w:hAnsi="Times New Roman" w:cs="Times New Roman"/>
          <w:sz w:val="24"/>
          <w:szCs w:val="24"/>
        </w:rPr>
        <w:t xml:space="preserve"> including students,</w:t>
      </w:r>
      <w:r w:rsidR="004F53F5">
        <w:rPr>
          <w:rFonts w:ascii="Times New Roman" w:hAnsi="Times New Roman" w:cs="Times New Roman"/>
          <w:sz w:val="24"/>
          <w:szCs w:val="24"/>
        </w:rPr>
        <w:t xml:space="preserve"> </w:t>
      </w:r>
      <w:r w:rsidR="00DA6236">
        <w:rPr>
          <w:rFonts w:ascii="Times New Roman" w:hAnsi="Times New Roman" w:cs="Times New Roman"/>
          <w:sz w:val="24"/>
          <w:szCs w:val="24"/>
        </w:rPr>
        <w:t>wor</w:t>
      </w:r>
      <w:r w:rsidR="004F53F5">
        <w:rPr>
          <w:rFonts w:ascii="Times New Roman" w:hAnsi="Times New Roman" w:cs="Times New Roman"/>
          <w:sz w:val="24"/>
          <w:szCs w:val="24"/>
        </w:rPr>
        <w:t>k</w:t>
      </w:r>
      <w:r w:rsidR="007539D8">
        <w:rPr>
          <w:rFonts w:ascii="Times New Roman" w:hAnsi="Times New Roman" w:cs="Times New Roman"/>
          <w:sz w:val="24"/>
          <w:szCs w:val="24"/>
        </w:rPr>
        <w:t xml:space="preserve">ing </w:t>
      </w:r>
      <w:r w:rsidR="004F53F5">
        <w:rPr>
          <w:rFonts w:ascii="Times New Roman" w:hAnsi="Times New Roman" w:cs="Times New Roman"/>
          <w:sz w:val="24"/>
          <w:szCs w:val="24"/>
        </w:rPr>
        <w:t>professionals</w:t>
      </w:r>
      <w:r w:rsidR="007539D8">
        <w:rPr>
          <w:rFonts w:ascii="Times New Roman" w:hAnsi="Times New Roman" w:cs="Times New Roman"/>
          <w:sz w:val="24"/>
          <w:szCs w:val="24"/>
        </w:rPr>
        <w:t xml:space="preserve"> and </w:t>
      </w:r>
      <w:proofErr w:type="spellStart"/>
      <w:r w:rsidR="00A74555">
        <w:rPr>
          <w:rFonts w:ascii="Times New Roman" w:hAnsi="Times New Roman" w:cs="Times New Roman"/>
          <w:sz w:val="24"/>
          <w:szCs w:val="24"/>
        </w:rPr>
        <w:t>unemployees</w:t>
      </w:r>
      <w:proofErr w:type="spellEnd"/>
      <w:r w:rsidR="00A74555">
        <w:rPr>
          <w:rFonts w:ascii="Times New Roman" w:hAnsi="Times New Roman" w:cs="Times New Roman"/>
          <w:sz w:val="24"/>
          <w:szCs w:val="24"/>
        </w:rPr>
        <w:t>.</w:t>
      </w:r>
      <w:r w:rsidR="007539D8">
        <w:rPr>
          <w:rFonts w:ascii="Times New Roman" w:hAnsi="Times New Roman" w:cs="Times New Roman"/>
          <w:sz w:val="24"/>
          <w:szCs w:val="24"/>
        </w:rPr>
        <w:t xml:space="preserve"> </w:t>
      </w:r>
    </w:p>
    <w:p w14:paraId="5CF7B81B" w14:textId="032B6FB0" w:rsidR="003C1FF7" w:rsidRDefault="00000000" w:rsidP="002C5E21">
      <w:pPr>
        <w:spacing w:line="360" w:lineRule="auto"/>
        <w:jc w:val="both"/>
      </w:pPr>
      <w:hyperlink r:id="rId16" w:tgtFrame="_blank" w:history="1">
        <w:r w:rsidR="003C1FF7">
          <w:rPr>
            <w:rStyle w:val="Hyperlink"/>
            <w:rFonts w:ascii="Roboto" w:hAnsi="Roboto"/>
            <w:color w:val="1155CC"/>
            <w:shd w:val="clear" w:color="auto" w:fill="FFFFFF"/>
          </w:rPr>
          <w:t>https://forms.gle/NF472EXzhd2Xc7Gv5</w:t>
        </w:r>
      </w:hyperlink>
    </w:p>
    <w:p w14:paraId="1DB1B728" w14:textId="77777777" w:rsidR="003C1FF7" w:rsidRDefault="003C1FF7" w:rsidP="002C5E21">
      <w:pPr>
        <w:spacing w:line="360" w:lineRule="auto"/>
        <w:jc w:val="both"/>
      </w:pPr>
    </w:p>
    <w:p w14:paraId="46EFBFFE" w14:textId="77777777" w:rsidR="003C1FF7" w:rsidRDefault="003C1FF7" w:rsidP="008242AE">
      <w:pPr>
        <w:spacing w:line="360" w:lineRule="auto"/>
      </w:pPr>
    </w:p>
    <w:p w14:paraId="3BEE6157" w14:textId="77777777" w:rsidR="003C1FF7" w:rsidRDefault="003C1FF7" w:rsidP="008242AE">
      <w:pPr>
        <w:spacing w:line="360" w:lineRule="auto"/>
      </w:pPr>
    </w:p>
    <w:p w14:paraId="361B45CB" w14:textId="77777777" w:rsidR="003C1FF7" w:rsidRDefault="003C1FF7" w:rsidP="008242AE">
      <w:pPr>
        <w:spacing w:line="360" w:lineRule="auto"/>
      </w:pPr>
    </w:p>
    <w:p w14:paraId="7DF50FDA" w14:textId="77777777" w:rsidR="003C1FF7" w:rsidRDefault="003C1FF7" w:rsidP="008242AE">
      <w:pPr>
        <w:spacing w:line="360" w:lineRule="auto"/>
      </w:pPr>
    </w:p>
    <w:p w14:paraId="42ED53AF" w14:textId="77777777" w:rsidR="003C1FF7" w:rsidRDefault="003C1FF7" w:rsidP="008242AE">
      <w:pPr>
        <w:spacing w:line="360" w:lineRule="auto"/>
      </w:pPr>
    </w:p>
    <w:p w14:paraId="73E62FE0" w14:textId="77777777" w:rsidR="003C1FF7" w:rsidRDefault="003C1FF7" w:rsidP="008242AE">
      <w:pPr>
        <w:spacing w:line="360" w:lineRule="auto"/>
      </w:pPr>
    </w:p>
    <w:p w14:paraId="6643B09C" w14:textId="77777777" w:rsidR="003C1FF7" w:rsidRDefault="003C1FF7" w:rsidP="008242AE">
      <w:pPr>
        <w:spacing w:line="360" w:lineRule="auto"/>
      </w:pPr>
    </w:p>
    <w:p w14:paraId="710B1AEF" w14:textId="77777777" w:rsidR="003C1FF7" w:rsidRDefault="003C1FF7" w:rsidP="008242AE">
      <w:pPr>
        <w:spacing w:line="360" w:lineRule="auto"/>
      </w:pPr>
    </w:p>
    <w:p w14:paraId="1215B39C" w14:textId="77777777" w:rsidR="003C1FF7" w:rsidRDefault="003C1FF7" w:rsidP="008242AE">
      <w:pPr>
        <w:spacing w:line="360" w:lineRule="auto"/>
      </w:pPr>
    </w:p>
    <w:p w14:paraId="18AC6317" w14:textId="77777777" w:rsidR="003C1FF7" w:rsidRDefault="003C1FF7" w:rsidP="008242AE">
      <w:pPr>
        <w:spacing w:line="360" w:lineRule="auto"/>
      </w:pPr>
    </w:p>
    <w:p w14:paraId="5826BB78" w14:textId="77777777" w:rsidR="003C1FF7" w:rsidRDefault="003C1FF7" w:rsidP="008242AE">
      <w:pPr>
        <w:spacing w:line="360" w:lineRule="auto"/>
      </w:pPr>
    </w:p>
    <w:p w14:paraId="607A190D" w14:textId="77777777" w:rsidR="003C1FF7" w:rsidRDefault="003C1FF7" w:rsidP="008242AE">
      <w:pPr>
        <w:spacing w:line="360" w:lineRule="auto"/>
      </w:pPr>
    </w:p>
    <w:p w14:paraId="2D148360" w14:textId="77777777" w:rsidR="003C1FF7" w:rsidRDefault="003C1FF7" w:rsidP="008242AE">
      <w:pPr>
        <w:spacing w:line="360" w:lineRule="auto"/>
      </w:pPr>
    </w:p>
    <w:p w14:paraId="41D032CE" w14:textId="77777777" w:rsidR="003C1FF7" w:rsidRDefault="003C1FF7" w:rsidP="008242AE">
      <w:pPr>
        <w:spacing w:line="360" w:lineRule="auto"/>
      </w:pPr>
    </w:p>
    <w:p w14:paraId="2632BE9A" w14:textId="77777777" w:rsidR="003C1FF7" w:rsidRDefault="003C1FF7" w:rsidP="008242AE">
      <w:pPr>
        <w:spacing w:line="360" w:lineRule="auto"/>
      </w:pPr>
    </w:p>
    <w:p w14:paraId="7CFCF751" w14:textId="77777777" w:rsidR="003C1FF7" w:rsidRDefault="003C1FF7" w:rsidP="008242AE">
      <w:pPr>
        <w:spacing w:line="360" w:lineRule="auto"/>
      </w:pPr>
    </w:p>
    <w:p w14:paraId="5B85E2D7" w14:textId="77777777" w:rsidR="003C1FF7" w:rsidRDefault="003C1FF7" w:rsidP="008242AE">
      <w:pPr>
        <w:spacing w:line="360" w:lineRule="auto"/>
      </w:pPr>
    </w:p>
    <w:p w14:paraId="7CEF1601" w14:textId="77777777" w:rsidR="003C1FF7" w:rsidRDefault="003C1FF7" w:rsidP="008242AE">
      <w:pPr>
        <w:spacing w:line="360" w:lineRule="auto"/>
      </w:pPr>
    </w:p>
    <w:p w14:paraId="687DB53E" w14:textId="77777777" w:rsidR="003C1FF7" w:rsidRDefault="003C1FF7" w:rsidP="008242AE">
      <w:pPr>
        <w:spacing w:line="360" w:lineRule="auto"/>
      </w:pPr>
    </w:p>
    <w:p w14:paraId="259D2FBA" w14:textId="77777777" w:rsidR="003C1FF7" w:rsidRDefault="003C1FF7" w:rsidP="008242AE">
      <w:pPr>
        <w:spacing w:line="360" w:lineRule="auto"/>
      </w:pPr>
    </w:p>
    <w:p w14:paraId="26F1070C" w14:textId="77777777" w:rsidR="003C1FF7" w:rsidRDefault="003C1FF7" w:rsidP="008242AE">
      <w:pPr>
        <w:spacing w:line="360" w:lineRule="auto"/>
      </w:pPr>
    </w:p>
    <w:p w14:paraId="563B73D3" w14:textId="77777777" w:rsidR="003C1FF7" w:rsidRDefault="003C1FF7" w:rsidP="008242AE">
      <w:pPr>
        <w:spacing w:line="360" w:lineRule="auto"/>
      </w:pPr>
    </w:p>
    <w:p w14:paraId="7BD93D5A" w14:textId="77777777" w:rsidR="003C1FF7" w:rsidRDefault="003C1FF7" w:rsidP="008242AE">
      <w:pPr>
        <w:spacing w:line="360" w:lineRule="auto"/>
      </w:pPr>
    </w:p>
    <w:p w14:paraId="05AAB07A" w14:textId="77777777" w:rsidR="003C1FF7" w:rsidRDefault="003C1FF7" w:rsidP="008242AE">
      <w:pPr>
        <w:spacing w:line="360" w:lineRule="auto"/>
      </w:pPr>
    </w:p>
    <w:p w14:paraId="7B92E3C8" w14:textId="77777777" w:rsidR="009521D5" w:rsidRDefault="009521D5" w:rsidP="008242AE">
      <w:pPr>
        <w:spacing w:line="360" w:lineRule="auto"/>
      </w:pPr>
      <w:r>
        <w:tab/>
      </w:r>
      <w:r>
        <w:tab/>
      </w:r>
      <w:r>
        <w:tab/>
      </w:r>
    </w:p>
    <w:p w14:paraId="54EFA5C7" w14:textId="206B7244" w:rsidR="009521D5" w:rsidRPr="009521D5" w:rsidRDefault="009521D5" w:rsidP="008242AE">
      <w:pPr>
        <w:spacing w:line="360" w:lineRule="auto"/>
        <w:rPr>
          <w:rFonts w:ascii="Times New Roman" w:hAnsi="Times New Roman" w:cs="Times New Roman"/>
          <w:b/>
          <w:bCs/>
          <w:sz w:val="28"/>
          <w:szCs w:val="28"/>
        </w:rPr>
      </w:pPr>
      <w:r>
        <w:tab/>
      </w:r>
      <w:r>
        <w:tab/>
      </w:r>
      <w:r>
        <w:tab/>
      </w:r>
      <w:r>
        <w:tab/>
      </w:r>
      <w:r>
        <w:rPr>
          <w:rFonts w:ascii="Times New Roman" w:hAnsi="Times New Roman" w:cs="Times New Roman"/>
          <w:b/>
          <w:bCs/>
          <w:sz w:val="28"/>
          <w:szCs w:val="28"/>
        </w:rPr>
        <w:t>ABOUT THE SOFTWARE</w:t>
      </w:r>
    </w:p>
    <w:p w14:paraId="55AB6264" w14:textId="77777777" w:rsidR="003C1FF7" w:rsidRDefault="003C1FF7" w:rsidP="008242AE">
      <w:pPr>
        <w:spacing w:line="360" w:lineRule="auto"/>
      </w:pPr>
    </w:p>
    <w:p w14:paraId="32B3D37B" w14:textId="77777777" w:rsidR="009521D5" w:rsidRDefault="009521D5" w:rsidP="008242AE">
      <w:pPr>
        <w:spacing w:line="360" w:lineRule="auto"/>
      </w:pPr>
    </w:p>
    <w:p w14:paraId="178D8BB8" w14:textId="77777777" w:rsidR="009521D5" w:rsidRDefault="009521D5" w:rsidP="008242AE">
      <w:pPr>
        <w:spacing w:line="360" w:lineRule="auto"/>
      </w:pPr>
    </w:p>
    <w:p w14:paraId="27441C6D" w14:textId="77777777" w:rsidR="009521D5" w:rsidRDefault="009521D5" w:rsidP="008242AE">
      <w:pPr>
        <w:spacing w:line="360" w:lineRule="auto"/>
      </w:pPr>
    </w:p>
    <w:p w14:paraId="48EEFF58" w14:textId="77777777" w:rsidR="009521D5" w:rsidRDefault="009521D5" w:rsidP="008242AE">
      <w:pPr>
        <w:spacing w:line="360" w:lineRule="auto"/>
      </w:pPr>
    </w:p>
    <w:p w14:paraId="49504251" w14:textId="77777777" w:rsidR="009521D5" w:rsidRDefault="009521D5" w:rsidP="008242AE">
      <w:pPr>
        <w:spacing w:line="360" w:lineRule="auto"/>
      </w:pPr>
    </w:p>
    <w:p w14:paraId="38D56D99" w14:textId="77777777" w:rsidR="009521D5" w:rsidRDefault="009521D5" w:rsidP="008242AE">
      <w:pPr>
        <w:spacing w:line="360" w:lineRule="auto"/>
      </w:pPr>
    </w:p>
    <w:p w14:paraId="4A0568AA" w14:textId="77777777" w:rsidR="009521D5" w:rsidRDefault="009521D5" w:rsidP="008242AE">
      <w:pPr>
        <w:spacing w:line="360" w:lineRule="auto"/>
      </w:pPr>
    </w:p>
    <w:p w14:paraId="5EEC7149" w14:textId="77777777" w:rsidR="009521D5" w:rsidRDefault="009521D5" w:rsidP="008242AE">
      <w:pPr>
        <w:spacing w:line="360" w:lineRule="auto"/>
      </w:pPr>
    </w:p>
    <w:p w14:paraId="605F7B02" w14:textId="77777777" w:rsidR="009521D5" w:rsidRDefault="009521D5" w:rsidP="008242AE">
      <w:pPr>
        <w:spacing w:line="360" w:lineRule="auto"/>
      </w:pPr>
    </w:p>
    <w:p w14:paraId="50BB68B1" w14:textId="77777777" w:rsidR="009521D5" w:rsidRDefault="009521D5" w:rsidP="008242AE">
      <w:pPr>
        <w:spacing w:line="360" w:lineRule="auto"/>
      </w:pPr>
    </w:p>
    <w:p w14:paraId="283EF6BC" w14:textId="77777777" w:rsidR="009521D5" w:rsidRDefault="009521D5" w:rsidP="008242AE">
      <w:pPr>
        <w:spacing w:line="360" w:lineRule="auto"/>
      </w:pPr>
    </w:p>
    <w:p w14:paraId="2B0D90E0" w14:textId="77777777" w:rsidR="009521D5" w:rsidRDefault="009521D5" w:rsidP="008242AE">
      <w:pPr>
        <w:spacing w:line="360" w:lineRule="auto"/>
      </w:pPr>
    </w:p>
    <w:p w14:paraId="1F73C289" w14:textId="77777777" w:rsidR="009521D5" w:rsidRDefault="009521D5" w:rsidP="008242AE">
      <w:pPr>
        <w:spacing w:line="360" w:lineRule="auto"/>
      </w:pPr>
    </w:p>
    <w:p w14:paraId="4C3E7597" w14:textId="77777777" w:rsidR="009521D5" w:rsidRDefault="009521D5" w:rsidP="008242AE">
      <w:pPr>
        <w:spacing w:line="360" w:lineRule="auto"/>
      </w:pPr>
    </w:p>
    <w:p w14:paraId="01CAD3BC" w14:textId="77777777" w:rsidR="009521D5" w:rsidRDefault="009521D5" w:rsidP="008242AE">
      <w:pPr>
        <w:spacing w:line="360" w:lineRule="auto"/>
      </w:pPr>
    </w:p>
    <w:p w14:paraId="1B863E3B" w14:textId="77777777" w:rsidR="009521D5" w:rsidRDefault="009521D5" w:rsidP="008242AE">
      <w:pPr>
        <w:spacing w:line="360" w:lineRule="auto"/>
      </w:pPr>
    </w:p>
    <w:p w14:paraId="1EFEE891" w14:textId="77777777" w:rsidR="009521D5" w:rsidRDefault="009521D5" w:rsidP="008242AE">
      <w:pPr>
        <w:spacing w:line="360" w:lineRule="auto"/>
      </w:pPr>
    </w:p>
    <w:p w14:paraId="3759AE08" w14:textId="77777777" w:rsidR="009521D5" w:rsidRPr="0036043B" w:rsidRDefault="009521D5" w:rsidP="0036043B">
      <w:pPr>
        <w:spacing w:line="360" w:lineRule="auto"/>
        <w:rPr>
          <w:sz w:val="24"/>
          <w:szCs w:val="24"/>
        </w:rPr>
      </w:pPr>
    </w:p>
    <w:p w14:paraId="53322263" w14:textId="77777777" w:rsidR="00072F75" w:rsidRPr="0054624F" w:rsidRDefault="00072F75" w:rsidP="0036043B">
      <w:pPr>
        <w:spacing w:line="360" w:lineRule="auto"/>
        <w:jc w:val="center"/>
        <w:rPr>
          <w:rFonts w:ascii="Times New Roman" w:hAnsi="Times New Roman" w:cs="Times New Roman"/>
          <w:b/>
          <w:bCs/>
          <w:sz w:val="28"/>
          <w:szCs w:val="28"/>
          <w:lang w:val="en-US"/>
        </w:rPr>
      </w:pPr>
      <w:r w:rsidRPr="0054624F">
        <w:rPr>
          <w:rFonts w:ascii="Times New Roman" w:hAnsi="Times New Roman" w:cs="Times New Roman"/>
          <w:b/>
          <w:bCs/>
          <w:sz w:val="28"/>
          <w:szCs w:val="28"/>
          <w:lang w:val="en-US"/>
        </w:rPr>
        <w:t>ABOUT THE SOFTWARE</w:t>
      </w:r>
    </w:p>
    <w:p w14:paraId="455E2228" w14:textId="77777777" w:rsidR="00072F75" w:rsidRPr="0036043B" w:rsidRDefault="00072F75" w:rsidP="0054624F">
      <w:pPr>
        <w:spacing w:line="360" w:lineRule="auto"/>
        <w:jc w:val="both"/>
        <w:rPr>
          <w:rFonts w:ascii="Times New Roman" w:hAnsi="Times New Roman" w:cs="Times New Roman"/>
          <w:sz w:val="24"/>
          <w:szCs w:val="24"/>
          <w:lang w:val="en-US"/>
        </w:rPr>
      </w:pPr>
      <w:r w:rsidRPr="0036043B">
        <w:rPr>
          <w:rFonts w:ascii="Times New Roman" w:hAnsi="Times New Roman" w:cs="Times New Roman"/>
          <w:sz w:val="24"/>
          <w:szCs w:val="24"/>
          <w:lang w:val="en-US"/>
        </w:rPr>
        <w:t>R is a programming language and open-source software environment primarily used for statistical computing and data analysis. Here are some key aspects of R programming software:</w:t>
      </w:r>
    </w:p>
    <w:p w14:paraId="47512B7A" w14:textId="238D4EAE" w:rsidR="00072F75" w:rsidRPr="0036043B" w:rsidRDefault="00072F75" w:rsidP="0054624F">
      <w:pPr>
        <w:spacing w:line="360" w:lineRule="auto"/>
        <w:jc w:val="both"/>
        <w:rPr>
          <w:rFonts w:ascii="Times New Roman" w:hAnsi="Times New Roman" w:cs="Times New Roman"/>
          <w:sz w:val="24"/>
          <w:szCs w:val="24"/>
          <w:lang w:val="en-US"/>
        </w:rPr>
      </w:pPr>
      <w:r w:rsidRPr="004F2FC8">
        <w:rPr>
          <w:rFonts w:ascii="Times New Roman" w:hAnsi="Times New Roman" w:cs="Times New Roman"/>
          <w:b/>
          <w:bCs/>
          <w:sz w:val="24"/>
          <w:szCs w:val="24"/>
          <w:lang w:val="en-US"/>
        </w:rPr>
        <w:t>Open source</w:t>
      </w:r>
      <w:r w:rsidRPr="0036043B">
        <w:rPr>
          <w:rFonts w:ascii="Times New Roman" w:hAnsi="Times New Roman" w:cs="Times New Roman"/>
          <w:sz w:val="24"/>
          <w:szCs w:val="24"/>
          <w:lang w:val="en-US"/>
        </w:rPr>
        <w:t xml:space="preserve">: R is distributed under the GNU General Public </w:t>
      </w:r>
      <w:r w:rsidR="00A74555" w:rsidRPr="0036043B">
        <w:rPr>
          <w:rFonts w:ascii="Times New Roman" w:hAnsi="Times New Roman" w:cs="Times New Roman"/>
          <w:sz w:val="24"/>
          <w:szCs w:val="24"/>
          <w:lang w:val="en-US"/>
        </w:rPr>
        <w:t>License</w:t>
      </w:r>
      <w:r w:rsidRPr="0036043B">
        <w:rPr>
          <w:rFonts w:ascii="Times New Roman" w:hAnsi="Times New Roman" w:cs="Times New Roman"/>
          <w:sz w:val="24"/>
          <w:szCs w:val="24"/>
          <w:lang w:val="en-US"/>
        </w:rPr>
        <w:t xml:space="preserve"> (GPL), which means it is free to use, modify, and distribute. This open-source nature has contributed to its widespread adoption and the development of a rich ecosystem of packages and libraries.</w:t>
      </w:r>
    </w:p>
    <w:p w14:paraId="0FFDC416" w14:textId="77777777" w:rsidR="00072F75" w:rsidRPr="0036043B" w:rsidRDefault="00072F75" w:rsidP="0054624F">
      <w:pPr>
        <w:spacing w:line="360" w:lineRule="auto"/>
        <w:jc w:val="both"/>
        <w:rPr>
          <w:rFonts w:ascii="Times New Roman" w:hAnsi="Times New Roman" w:cs="Times New Roman"/>
          <w:sz w:val="24"/>
          <w:szCs w:val="24"/>
          <w:lang w:val="en-US"/>
        </w:rPr>
      </w:pPr>
      <w:r w:rsidRPr="004F2FC8">
        <w:rPr>
          <w:rFonts w:ascii="Times New Roman" w:hAnsi="Times New Roman" w:cs="Times New Roman"/>
          <w:b/>
          <w:bCs/>
          <w:sz w:val="24"/>
          <w:szCs w:val="24"/>
          <w:lang w:val="en-US"/>
        </w:rPr>
        <w:t>Statistical Computing</w:t>
      </w:r>
      <w:r w:rsidRPr="0036043B">
        <w:rPr>
          <w:rFonts w:ascii="Times New Roman" w:hAnsi="Times New Roman" w:cs="Times New Roman"/>
          <w:sz w:val="24"/>
          <w:szCs w:val="24"/>
          <w:lang w:val="en-US"/>
        </w:rPr>
        <w:t>: R was developed by statisticians and is designed with a strong focus on statistical analysis and data visualization. It provides a wide range of statistical and graphical techniques for data analysis.</w:t>
      </w:r>
    </w:p>
    <w:p w14:paraId="15582E87" w14:textId="77777777" w:rsidR="00072F75" w:rsidRPr="0036043B" w:rsidRDefault="00072F75" w:rsidP="0054624F">
      <w:pPr>
        <w:spacing w:line="360" w:lineRule="auto"/>
        <w:jc w:val="both"/>
        <w:rPr>
          <w:rFonts w:ascii="Times New Roman" w:hAnsi="Times New Roman" w:cs="Times New Roman"/>
          <w:sz w:val="24"/>
          <w:szCs w:val="24"/>
          <w:lang w:val="en-US"/>
        </w:rPr>
      </w:pPr>
      <w:r w:rsidRPr="004F2FC8">
        <w:rPr>
          <w:rFonts w:ascii="Times New Roman" w:hAnsi="Times New Roman" w:cs="Times New Roman"/>
          <w:b/>
          <w:bCs/>
          <w:sz w:val="24"/>
          <w:szCs w:val="24"/>
          <w:lang w:val="en-US"/>
        </w:rPr>
        <w:t>Packages and Libraries</w:t>
      </w:r>
      <w:r w:rsidRPr="0036043B">
        <w:rPr>
          <w:rFonts w:ascii="Times New Roman" w:hAnsi="Times New Roman" w:cs="Times New Roman"/>
          <w:sz w:val="24"/>
          <w:szCs w:val="24"/>
          <w:lang w:val="en-US"/>
        </w:rPr>
        <w:t>: R has a vast repository of packages and libraries that extend its capabilities. These packages cover various areas, such as data manipulation, machine learning, time series, spatial analysis, and more. The Comprehensive R Archive Network (CRAN) is the primary repository for R packages.</w:t>
      </w:r>
    </w:p>
    <w:p w14:paraId="06754150"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Data Manipulations</w:t>
      </w:r>
      <w:r w:rsidRPr="0036043B">
        <w:rPr>
          <w:rFonts w:ascii="Times New Roman" w:hAnsi="Times New Roman" w:cs="Times New Roman"/>
          <w:sz w:val="24"/>
          <w:szCs w:val="24"/>
          <w:lang w:val="en-US"/>
        </w:rPr>
        <w:t>: R excels at data manipulations and transformation. It offers powerful data structures like data frames and tools for data cleaning, reshaping, and merging.</w:t>
      </w:r>
    </w:p>
    <w:p w14:paraId="4CAB88EA" w14:textId="77777777" w:rsidR="00A74555" w:rsidRDefault="00A74555" w:rsidP="0054624F">
      <w:pPr>
        <w:pStyle w:val="NoSpacing"/>
        <w:spacing w:line="360" w:lineRule="auto"/>
        <w:jc w:val="both"/>
        <w:rPr>
          <w:rFonts w:ascii="Times New Roman" w:hAnsi="Times New Roman" w:cs="Times New Roman"/>
          <w:sz w:val="24"/>
          <w:szCs w:val="24"/>
          <w:lang w:val="en-US"/>
        </w:rPr>
      </w:pPr>
    </w:p>
    <w:p w14:paraId="3F96F52F" w14:textId="05814E75"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Data Visualization</w:t>
      </w:r>
      <w:r w:rsidRPr="0036043B">
        <w:rPr>
          <w:rFonts w:ascii="Times New Roman" w:hAnsi="Times New Roman" w:cs="Times New Roman"/>
          <w:sz w:val="24"/>
          <w:szCs w:val="24"/>
          <w:lang w:val="en-US"/>
        </w:rPr>
        <w:t>: R provides extensive tools for data visualization, including the popular GGplot2 package. You can create a wide range of static and interactive plots and charts for data exploration and presentation.</w:t>
      </w:r>
    </w:p>
    <w:p w14:paraId="1D48E52B"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p>
    <w:p w14:paraId="108C54FA"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Data Import and Export</w:t>
      </w:r>
      <w:r w:rsidRPr="0036043B">
        <w:rPr>
          <w:rFonts w:ascii="Times New Roman" w:hAnsi="Times New Roman" w:cs="Times New Roman"/>
          <w:sz w:val="24"/>
          <w:szCs w:val="24"/>
          <w:lang w:val="en-US"/>
        </w:rPr>
        <w:t>: R can handle various data formats, including CSV, Excel, SQL databases, JSON, and more. This flexibility makes it easy to import and export data from different sources.</w:t>
      </w:r>
    </w:p>
    <w:p w14:paraId="72A4B0B1"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p>
    <w:p w14:paraId="331B6725"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Scripting Language</w:t>
      </w:r>
      <w:r w:rsidRPr="0036043B">
        <w:rPr>
          <w:rFonts w:ascii="Times New Roman" w:hAnsi="Times New Roman" w:cs="Times New Roman"/>
          <w:sz w:val="24"/>
          <w:szCs w:val="24"/>
          <w:lang w:val="en-US"/>
        </w:rPr>
        <w:t>: R is primarily a scripting language, which means you write code in scripts or R Markdown documents. This makes it suitable for reproducible research and report generation.</w:t>
      </w:r>
    </w:p>
    <w:p w14:paraId="62FCADF7" w14:textId="77777777" w:rsidR="00A74555" w:rsidRDefault="00A74555" w:rsidP="0054624F">
      <w:pPr>
        <w:pStyle w:val="NoSpacing"/>
        <w:spacing w:line="360" w:lineRule="auto"/>
        <w:jc w:val="both"/>
        <w:rPr>
          <w:rFonts w:ascii="Times New Roman" w:hAnsi="Times New Roman" w:cs="Times New Roman"/>
          <w:sz w:val="24"/>
          <w:szCs w:val="24"/>
          <w:lang w:val="en-US"/>
        </w:rPr>
      </w:pPr>
    </w:p>
    <w:p w14:paraId="5DC3C950" w14:textId="666244F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Community and Support</w:t>
      </w:r>
      <w:r w:rsidRPr="0036043B">
        <w:rPr>
          <w:rFonts w:ascii="Times New Roman" w:hAnsi="Times New Roman" w:cs="Times New Roman"/>
          <w:sz w:val="24"/>
          <w:szCs w:val="24"/>
          <w:lang w:val="en-US"/>
        </w:rPr>
        <w:t>: R has a large and active user community, which contributes to its ongoing development and provides support through forums, mailing lists, and online resources.</w:t>
      </w:r>
    </w:p>
    <w:p w14:paraId="3B0EEE56"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p>
    <w:p w14:paraId="46DA1EC7"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Integration</w:t>
      </w:r>
      <w:r w:rsidRPr="0036043B">
        <w:rPr>
          <w:rFonts w:ascii="Times New Roman" w:hAnsi="Times New Roman" w:cs="Times New Roman"/>
          <w:sz w:val="24"/>
          <w:szCs w:val="24"/>
          <w:lang w:val="en-US"/>
        </w:rPr>
        <w:t>: R can be integrated with other programming languages like C, C++, Python, and Java. This allows you to leverage existing code and libraries from these languages in your R projects.</w:t>
      </w:r>
    </w:p>
    <w:p w14:paraId="38DB8159"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p>
    <w:p w14:paraId="57FE10FE"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Cross-Platform</w:t>
      </w:r>
      <w:r w:rsidRPr="0036043B">
        <w:rPr>
          <w:rFonts w:ascii="Times New Roman" w:hAnsi="Times New Roman" w:cs="Times New Roman"/>
          <w:sz w:val="24"/>
          <w:szCs w:val="24"/>
          <w:lang w:val="en-US"/>
        </w:rPr>
        <w:t>: R is available for various platforms, including Windows, macOS, and Linux, making it accessible to a wide range of users.</w:t>
      </w:r>
    </w:p>
    <w:p w14:paraId="48DEBC0F"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p>
    <w:p w14:paraId="23E178D9"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Data Science and Machine Learning</w:t>
      </w:r>
      <w:r w:rsidRPr="0036043B">
        <w:rPr>
          <w:rFonts w:ascii="Times New Roman" w:hAnsi="Times New Roman" w:cs="Times New Roman"/>
          <w:sz w:val="24"/>
          <w:szCs w:val="24"/>
          <w:lang w:val="en-US"/>
        </w:rPr>
        <w:t xml:space="preserve">: R has gained popularity in the field of data science and machine learning due to its extensive libraries for these purposes. Packages like caret, </w:t>
      </w:r>
      <w:proofErr w:type="spellStart"/>
      <w:r w:rsidRPr="0036043B">
        <w:rPr>
          <w:rFonts w:ascii="Times New Roman" w:hAnsi="Times New Roman" w:cs="Times New Roman"/>
          <w:sz w:val="24"/>
          <w:szCs w:val="24"/>
          <w:lang w:val="en-US"/>
        </w:rPr>
        <w:t>randomForest</w:t>
      </w:r>
      <w:proofErr w:type="spellEnd"/>
      <w:r w:rsidRPr="0036043B">
        <w:rPr>
          <w:rFonts w:ascii="Times New Roman" w:hAnsi="Times New Roman" w:cs="Times New Roman"/>
          <w:sz w:val="24"/>
          <w:szCs w:val="24"/>
          <w:lang w:val="en-US"/>
        </w:rPr>
        <w:t xml:space="preserve">, and </w:t>
      </w:r>
      <w:proofErr w:type="spellStart"/>
      <w:r w:rsidRPr="0036043B">
        <w:rPr>
          <w:rFonts w:ascii="Times New Roman" w:hAnsi="Times New Roman" w:cs="Times New Roman"/>
          <w:sz w:val="24"/>
          <w:szCs w:val="24"/>
          <w:lang w:val="en-US"/>
        </w:rPr>
        <w:t>xgboost</w:t>
      </w:r>
      <w:proofErr w:type="spellEnd"/>
      <w:r w:rsidRPr="0036043B">
        <w:rPr>
          <w:rFonts w:ascii="Times New Roman" w:hAnsi="Times New Roman" w:cs="Times New Roman"/>
          <w:sz w:val="24"/>
          <w:szCs w:val="24"/>
          <w:lang w:val="en-US"/>
        </w:rPr>
        <w:t xml:space="preserve"> are widely used for predictive modeling.</w:t>
      </w:r>
    </w:p>
    <w:p w14:paraId="1BE5D7CE"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sz w:val="24"/>
          <w:szCs w:val="24"/>
          <w:lang w:val="en-US"/>
        </w:rPr>
        <w:t>Statistical Analysis: R is commonly used in academia and industry for statistical analysis, hypothesis testing, regression analysis, and more. It’s an essential tool for statisticians and data analysts.</w:t>
      </w:r>
    </w:p>
    <w:p w14:paraId="5B94AB70"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p>
    <w:p w14:paraId="7181CAF7" w14:textId="77777777" w:rsidR="00072F75"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b/>
          <w:bCs/>
          <w:sz w:val="24"/>
          <w:szCs w:val="24"/>
          <w:lang w:val="en-US"/>
        </w:rPr>
        <w:t>Reproducibility</w:t>
      </w:r>
      <w:r w:rsidRPr="0036043B">
        <w:rPr>
          <w:rFonts w:ascii="Times New Roman" w:hAnsi="Times New Roman" w:cs="Times New Roman"/>
          <w:sz w:val="24"/>
          <w:szCs w:val="24"/>
          <w:lang w:val="en-US"/>
        </w:rPr>
        <w:t>: With R, you can create reproducible research workflows by using tools like R Markdown and version control systems, ensuring that your analysis can be easily shared and reproduced.</w:t>
      </w:r>
    </w:p>
    <w:p w14:paraId="0A77BDBF" w14:textId="77777777" w:rsidR="00A74555" w:rsidRPr="0036043B" w:rsidRDefault="00A74555" w:rsidP="0054624F">
      <w:pPr>
        <w:pStyle w:val="NoSpacing"/>
        <w:spacing w:line="360" w:lineRule="auto"/>
        <w:jc w:val="both"/>
        <w:rPr>
          <w:rFonts w:ascii="Times New Roman" w:hAnsi="Times New Roman" w:cs="Times New Roman"/>
          <w:sz w:val="24"/>
          <w:szCs w:val="24"/>
          <w:lang w:val="en-US"/>
        </w:rPr>
      </w:pPr>
    </w:p>
    <w:p w14:paraId="0DF74919"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r w:rsidRPr="0036043B">
        <w:rPr>
          <w:rFonts w:ascii="Times New Roman" w:hAnsi="Times New Roman" w:cs="Times New Roman"/>
          <w:sz w:val="24"/>
          <w:szCs w:val="24"/>
          <w:lang w:val="en-US"/>
        </w:rPr>
        <w:t>In summary, R is a versatile and powerful programming language and software environment for statistical computing and data analysis. Its open-source nature, extensive package ecosystem, and active community support make it a valuable tool for researchers, data analysts, and data scientists.</w:t>
      </w:r>
    </w:p>
    <w:p w14:paraId="62BBF4C9"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p>
    <w:p w14:paraId="5FAA9F68" w14:textId="77777777" w:rsidR="00072F75" w:rsidRPr="0036043B" w:rsidRDefault="00072F75" w:rsidP="0054624F">
      <w:pPr>
        <w:pStyle w:val="NoSpacing"/>
        <w:spacing w:line="360" w:lineRule="auto"/>
        <w:jc w:val="both"/>
        <w:rPr>
          <w:rFonts w:ascii="Times New Roman" w:hAnsi="Times New Roman" w:cs="Times New Roman"/>
          <w:sz w:val="24"/>
          <w:szCs w:val="24"/>
          <w:lang w:val="en-US"/>
        </w:rPr>
      </w:pPr>
    </w:p>
    <w:p w14:paraId="2FB23133" w14:textId="77777777" w:rsidR="00072F75" w:rsidRPr="00EC5BAE" w:rsidRDefault="00072F75" w:rsidP="0054624F">
      <w:pPr>
        <w:pStyle w:val="NoSpacing"/>
        <w:spacing w:line="360" w:lineRule="auto"/>
        <w:jc w:val="both"/>
        <w:rPr>
          <w:rFonts w:ascii="Times New Roman" w:hAnsi="Times New Roman" w:cs="Times New Roman"/>
          <w:lang w:val="en-US"/>
        </w:rPr>
      </w:pPr>
    </w:p>
    <w:p w14:paraId="621631E4" w14:textId="77777777" w:rsidR="00072F75" w:rsidRPr="00EC5BAE" w:rsidRDefault="00072F75" w:rsidP="0054624F">
      <w:pPr>
        <w:pStyle w:val="NoSpacing"/>
        <w:spacing w:line="360" w:lineRule="auto"/>
        <w:jc w:val="both"/>
        <w:rPr>
          <w:rFonts w:ascii="Times New Roman" w:hAnsi="Times New Roman" w:cs="Times New Roman"/>
        </w:rPr>
      </w:pPr>
    </w:p>
    <w:p w14:paraId="0884D2CB" w14:textId="77777777" w:rsidR="00072F75" w:rsidRPr="00EC5BAE" w:rsidRDefault="00072F75" w:rsidP="0054624F">
      <w:pPr>
        <w:spacing w:line="360" w:lineRule="auto"/>
        <w:ind w:left="720" w:hanging="720"/>
        <w:jc w:val="both"/>
        <w:rPr>
          <w:rFonts w:ascii="Times New Roman" w:hAnsi="Times New Roman" w:cs="Times New Roman"/>
          <w:sz w:val="24"/>
          <w:szCs w:val="24"/>
          <w:lang w:val="en-US"/>
        </w:rPr>
      </w:pPr>
    </w:p>
    <w:p w14:paraId="6A977CDA" w14:textId="77777777" w:rsidR="00072F75" w:rsidRPr="00EC5BAE" w:rsidRDefault="00072F75" w:rsidP="0054624F">
      <w:pPr>
        <w:spacing w:line="360" w:lineRule="auto"/>
        <w:ind w:left="720" w:hanging="720"/>
        <w:jc w:val="both"/>
        <w:rPr>
          <w:rFonts w:ascii="Times New Roman" w:hAnsi="Times New Roman" w:cs="Times New Roman"/>
          <w:sz w:val="24"/>
          <w:szCs w:val="24"/>
          <w:lang w:val="en-US"/>
        </w:rPr>
      </w:pPr>
    </w:p>
    <w:p w14:paraId="01C04D01" w14:textId="77777777" w:rsidR="009521D5" w:rsidRDefault="009521D5" w:rsidP="00A74555">
      <w:pPr>
        <w:spacing w:line="360" w:lineRule="auto"/>
        <w:jc w:val="both"/>
      </w:pPr>
    </w:p>
    <w:p w14:paraId="02B23595" w14:textId="77777777" w:rsidR="003C1FF7" w:rsidRDefault="003C1FF7" w:rsidP="00A74555">
      <w:pPr>
        <w:spacing w:line="360" w:lineRule="auto"/>
        <w:jc w:val="both"/>
      </w:pPr>
    </w:p>
    <w:p w14:paraId="654A4497" w14:textId="22A37F4C" w:rsidR="003C1FF7" w:rsidRDefault="003C1FF7" w:rsidP="00A74555">
      <w:pPr>
        <w:spacing w:line="360" w:lineRule="auto"/>
        <w:jc w:val="both"/>
        <w:rPr>
          <w:rFonts w:ascii="Times New Roman" w:hAnsi="Times New Roman" w:cs="Times New Roman"/>
          <w:b/>
          <w:bCs/>
          <w:sz w:val="28"/>
          <w:szCs w:val="28"/>
        </w:rPr>
      </w:pPr>
    </w:p>
    <w:p w14:paraId="2F142763" w14:textId="77777777" w:rsidR="00051075" w:rsidRDefault="00051075" w:rsidP="00A74555">
      <w:pPr>
        <w:spacing w:line="360" w:lineRule="auto"/>
        <w:jc w:val="both"/>
        <w:rPr>
          <w:rFonts w:ascii="Times New Roman" w:hAnsi="Times New Roman" w:cs="Times New Roman"/>
          <w:b/>
          <w:bCs/>
          <w:sz w:val="28"/>
          <w:szCs w:val="28"/>
        </w:rPr>
      </w:pPr>
    </w:p>
    <w:p w14:paraId="017E5AC1" w14:textId="77777777" w:rsidR="00051075" w:rsidRDefault="00051075" w:rsidP="008242AE">
      <w:pPr>
        <w:spacing w:line="360" w:lineRule="auto"/>
        <w:rPr>
          <w:rFonts w:ascii="Times New Roman" w:hAnsi="Times New Roman" w:cs="Times New Roman"/>
          <w:b/>
          <w:bCs/>
          <w:sz w:val="28"/>
          <w:szCs w:val="28"/>
        </w:rPr>
      </w:pPr>
    </w:p>
    <w:p w14:paraId="3EE23DCB" w14:textId="77777777" w:rsidR="00051075" w:rsidRDefault="00051075" w:rsidP="008242AE">
      <w:pPr>
        <w:spacing w:line="360" w:lineRule="auto"/>
        <w:rPr>
          <w:rFonts w:ascii="Times New Roman" w:hAnsi="Times New Roman" w:cs="Times New Roman"/>
          <w:b/>
          <w:bCs/>
          <w:sz w:val="28"/>
          <w:szCs w:val="28"/>
        </w:rPr>
      </w:pPr>
    </w:p>
    <w:p w14:paraId="4C744851" w14:textId="77777777" w:rsidR="00051075" w:rsidRDefault="00051075" w:rsidP="008242AE">
      <w:pPr>
        <w:spacing w:line="360" w:lineRule="auto"/>
        <w:rPr>
          <w:rFonts w:ascii="Times New Roman" w:hAnsi="Times New Roman" w:cs="Times New Roman"/>
          <w:b/>
          <w:bCs/>
          <w:sz w:val="28"/>
          <w:szCs w:val="28"/>
        </w:rPr>
      </w:pPr>
    </w:p>
    <w:p w14:paraId="2880D094" w14:textId="77777777" w:rsidR="00BC4D3B" w:rsidRDefault="00BC4D3B" w:rsidP="00A74555">
      <w:pPr>
        <w:spacing w:line="360" w:lineRule="auto"/>
        <w:jc w:val="center"/>
        <w:rPr>
          <w:rFonts w:ascii="Times New Roman" w:hAnsi="Times New Roman" w:cs="Times New Roman"/>
          <w:b/>
          <w:bCs/>
          <w:sz w:val="28"/>
          <w:szCs w:val="28"/>
        </w:rPr>
      </w:pPr>
    </w:p>
    <w:p w14:paraId="3B56C3A3" w14:textId="77777777" w:rsidR="00BC4D3B" w:rsidRDefault="00BC4D3B" w:rsidP="00A74555">
      <w:pPr>
        <w:spacing w:line="360" w:lineRule="auto"/>
        <w:jc w:val="center"/>
        <w:rPr>
          <w:ins w:id="3" w:author="Microsoft Word" w:date="2023-09-30T23:07:00Z"/>
          <w:rFonts w:ascii="Times New Roman" w:hAnsi="Times New Roman" w:cs="Times New Roman"/>
          <w:b/>
          <w:bCs/>
          <w:sz w:val="28"/>
          <w:szCs w:val="28"/>
        </w:rPr>
      </w:pPr>
    </w:p>
    <w:p w14:paraId="1E9C3A67" w14:textId="77777777" w:rsidR="00BC4D3B" w:rsidRDefault="00BC4D3B" w:rsidP="00A74555">
      <w:pPr>
        <w:spacing w:line="360" w:lineRule="auto"/>
        <w:jc w:val="center"/>
        <w:rPr>
          <w:ins w:id="4" w:author="Microsoft Word" w:date="2023-09-30T23:07:00Z"/>
          <w:rFonts w:ascii="Times New Roman" w:hAnsi="Times New Roman" w:cs="Times New Roman"/>
          <w:b/>
          <w:bCs/>
          <w:sz w:val="28"/>
          <w:szCs w:val="28"/>
        </w:rPr>
      </w:pPr>
    </w:p>
    <w:p w14:paraId="4A41E095" w14:textId="77777777" w:rsidR="00BC4D3B" w:rsidRDefault="00BC4D3B" w:rsidP="00A74555">
      <w:pPr>
        <w:spacing w:line="360" w:lineRule="auto"/>
        <w:jc w:val="center"/>
        <w:rPr>
          <w:ins w:id="5" w:author="Microsoft Word" w:date="2023-09-30T23:07:00Z"/>
          <w:rFonts w:ascii="Times New Roman" w:hAnsi="Times New Roman" w:cs="Times New Roman"/>
          <w:b/>
          <w:bCs/>
          <w:sz w:val="28"/>
          <w:szCs w:val="28"/>
        </w:rPr>
      </w:pPr>
    </w:p>
    <w:p w14:paraId="570D79F8" w14:textId="77777777" w:rsidR="0007465E" w:rsidRDefault="0007465E" w:rsidP="00A74555">
      <w:pPr>
        <w:spacing w:line="360" w:lineRule="auto"/>
        <w:jc w:val="center"/>
        <w:rPr>
          <w:ins w:id="6" w:author="Microsoft Word" w:date="2023-09-30T23:07:00Z"/>
          <w:rFonts w:ascii="Times New Roman" w:hAnsi="Times New Roman" w:cs="Times New Roman"/>
          <w:b/>
          <w:bCs/>
          <w:sz w:val="28"/>
          <w:szCs w:val="28"/>
        </w:rPr>
      </w:pPr>
    </w:p>
    <w:p w14:paraId="3F5328B7" w14:textId="65BBC3DD" w:rsidR="00051075" w:rsidRPr="00051075" w:rsidRDefault="00051075" w:rsidP="00A745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STA</w:t>
      </w:r>
      <w:r w:rsidR="003A7917">
        <w:rPr>
          <w:rFonts w:ascii="Times New Roman" w:hAnsi="Times New Roman" w:cs="Times New Roman"/>
          <w:b/>
          <w:bCs/>
          <w:sz w:val="28"/>
          <w:szCs w:val="28"/>
        </w:rPr>
        <w:t>TISTICAL TOOLS USED UNDER STUDY</w:t>
      </w:r>
    </w:p>
    <w:p w14:paraId="0168B8B1" w14:textId="727F2254" w:rsidR="00312048" w:rsidRDefault="00312048" w:rsidP="00C07F53"/>
    <w:p w14:paraId="54533B9A" w14:textId="77777777" w:rsidR="00781F57" w:rsidRDefault="00781F57" w:rsidP="00C07F53"/>
    <w:p w14:paraId="7879A642" w14:textId="77777777" w:rsidR="00781F57" w:rsidRDefault="00781F57" w:rsidP="00C07F53">
      <w:pPr>
        <w:rPr>
          <w:rFonts w:ascii="Times New Roman" w:hAnsi="Times New Roman" w:cs="Times New Roman"/>
          <w:sz w:val="24"/>
          <w:szCs w:val="24"/>
        </w:rPr>
      </w:pPr>
    </w:p>
    <w:p w14:paraId="3D565A0B" w14:textId="77777777" w:rsidR="00A74555" w:rsidRDefault="00677824" w:rsidP="00C07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4FFB6A0" w14:textId="77777777" w:rsidR="00A74555" w:rsidRDefault="00A74555" w:rsidP="00C07F53">
      <w:pPr>
        <w:rPr>
          <w:rFonts w:ascii="Times New Roman" w:hAnsi="Times New Roman" w:cs="Times New Roman"/>
          <w:sz w:val="24"/>
          <w:szCs w:val="24"/>
        </w:rPr>
      </w:pPr>
    </w:p>
    <w:p w14:paraId="108E58B8" w14:textId="77777777" w:rsidR="00BC4D3B" w:rsidRDefault="00BC4D3B" w:rsidP="00C07F53">
      <w:pPr>
        <w:rPr>
          <w:rFonts w:ascii="Times New Roman" w:hAnsi="Times New Roman" w:cs="Times New Roman"/>
          <w:sz w:val="24"/>
          <w:szCs w:val="24"/>
        </w:rPr>
      </w:pPr>
    </w:p>
    <w:p w14:paraId="317505FD" w14:textId="77777777" w:rsidR="00BC4D3B" w:rsidRDefault="00BC4D3B" w:rsidP="00C07F53">
      <w:pPr>
        <w:rPr>
          <w:ins w:id="7" w:author="Microsoft Word" w:date="2023-09-30T23:07:00Z"/>
          <w:rFonts w:ascii="Times New Roman" w:hAnsi="Times New Roman" w:cs="Times New Roman"/>
          <w:sz w:val="24"/>
          <w:szCs w:val="24"/>
        </w:rPr>
      </w:pPr>
    </w:p>
    <w:p w14:paraId="78AB8C1A" w14:textId="77777777" w:rsidR="00BC4D3B" w:rsidRDefault="00BC4D3B" w:rsidP="00C07F53">
      <w:pPr>
        <w:rPr>
          <w:ins w:id="8" w:author="Microsoft Word" w:date="2023-09-30T23:07:00Z"/>
          <w:rFonts w:ascii="Times New Roman" w:hAnsi="Times New Roman" w:cs="Times New Roman"/>
          <w:sz w:val="24"/>
          <w:szCs w:val="24"/>
        </w:rPr>
      </w:pPr>
    </w:p>
    <w:p w14:paraId="4A739923" w14:textId="77777777" w:rsidR="00BC4D3B" w:rsidRDefault="00BC4D3B" w:rsidP="00C07F53">
      <w:pPr>
        <w:rPr>
          <w:ins w:id="9" w:author="Microsoft Word" w:date="2023-09-30T23:07:00Z"/>
          <w:rFonts w:ascii="Times New Roman" w:hAnsi="Times New Roman" w:cs="Times New Roman"/>
          <w:sz w:val="24"/>
          <w:szCs w:val="24"/>
        </w:rPr>
      </w:pPr>
    </w:p>
    <w:p w14:paraId="1724ADEC" w14:textId="77777777" w:rsidR="00BC4D3B" w:rsidRDefault="00BC4D3B" w:rsidP="00C07F53">
      <w:pPr>
        <w:rPr>
          <w:ins w:id="10" w:author="Microsoft Word" w:date="2023-09-30T23:07:00Z"/>
          <w:rFonts w:ascii="Times New Roman" w:hAnsi="Times New Roman" w:cs="Times New Roman"/>
          <w:sz w:val="24"/>
          <w:szCs w:val="24"/>
        </w:rPr>
      </w:pPr>
    </w:p>
    <w:p w14:paraId="6F739859" w14:textId="77777777" w:rsidR="00BC4D3B" w:rsidRDefault="00BC4D3B" w:rsidP="00C07F53">
      <w:pPr>
        <w:rPr>
          <w:ins w:id="11" w:author="Microsoft Word" w:date="2023-09-30T23:07:00Z"/>
          <w:rFonts w:ascii="Times New Roman" w:hAnsi="Times New Roman" w:cs="Times New Roman"/>
          <w:sz w:val="24"/>
          <w:szCs w:val="24"/>
        </w:rPr>
      </w:pPr>
    </w:p>
    <w:p w14:paraId="1C853A20" w14:textId="77777777" w:rsidR="00BC4D3B" w:rsidRDefault="00BC4D3B" w:rsidP="00C07F53">
      <w:pPr>
        <w:rPr>
          <w:ins w:id="12" w:author="Microsoft Word" w:date="2023-09-30T23:07:00Z"/>
          <w:rFonts w:ascii="Times New Roman" w:hAnsi="Times New Roman" w:cs="Times New Roman"/>
          <w:sz w:val="24"/>
          <w:szCs w:val="24"/>
        </w:rPr>
      </w:pPr>
    </w:p>
    <w:p w14:paraId="0F92C58B" w14:textId="77777777" w:rsidR="00BC4D3B" w:rsidRDefault="00BC4D3B" w:rsidP="00C07F53">
      <w:pPr>
        <w:rPr>
          <w:ins w:id="13" w:author="Microsoft Word" w:date="2023-09-30T23:07:00Z"/>
          <w:rFonts w:ascii="Times New Roman" w:hAnsi="Times New Roman" w:cs="Times New Roman"/>
          <w:sz w:val="24"/>
          <w:szCs w:val="24"/>
        </w:rPr>
      </w:pPr>
    </w:p>
    <w:p w14:paraId="0211EEE2" w14:textId="77777777" w:rsidR="00BC4D3B" w:rsidRDefault="00BC4D3B" w:rsidP="00C07F53">
      <w:pPr>
        <w:rPr>
          <w:ins w:id="14" w:author="Microsoft Word" w:date="2023-09-30T23:07:00Z"/>
          <w:rFonts w:ascii="Times New Roman" w:hAnsi="Times New Roman" w:cs="Times New Roman"/>
          <w:sz w:val="24"/>
          <w:szCs w:val="24"/>
        </w:rPr>
      </w:pPr>
    </w:p>
    <w:p w14:paraId="514F821B" w14:textId="77777777" w:rsidR="00BC4D3B" w:rsidRDefault="00BC4D3B" w:rsidP="00C07F53">
      <w:pPr>
        <w:rPr>
          <w:ins w:id="15" w:author="Microsoft Word" w:date="2023-09-30T23:07:00Z"/>
          <w:rFonts w:ascii="Times New Roman" w:hAnsi="Times New Roman" w:cs="Times New Roman"/>
          <w:sz w:val="24"/>
          <w:szCs w:val="24"/>
        </w:rPr>
      </w:pPr>
    </w:p>
    <w:p w14:paraId="01C5D4A8" w14:textId="77777777" w:rsidR="003839F6" w:rsidRDefault="003839F6" w:rsidP="003839F6">
      <w:pPr>
        <w:rPr>
          <w:rFonts w:ascii="Times New Roman" w:hAnsi="Times New Roman" w:cs="Times New Roman"/>
          <w:sz w:val="24"/>
          <w:szCs w:val="24"/>
        </w:rPr>
      </w:pPr>
    </w:p>
    <w:p w14:paraId="7EC5232E" w14:textId="5EEB3E67" w:rsidR="00677824" w:rsidRPr="00677824" w:rsidRDefault="00677824" w:rsidP="003839F6">
      <w:pPr>
        <w:ind w:left="2160" w:firstLine="720"/>
        <w:rPr>
          <w:rFonts w:ascii="Times New Roman" w:hAnsi="Times New Roman" w:cs="Times New Roman"/>
          <w:b/>
          <w:bCs/>
          <w:sz w:val="28"/>
          <w:szCs w:val="28"/>
          <w:u w:val="single"/>
        </w:rPr>
      </w:pPr>
      <w:r w:rsidRPr="00677824">
        <w:rPr>
          <w:rFonts w:ascii="Times New Roman" w:hAnsi="Times New Roman" w:cs="Times New Roman"/>
          <w:b/>
          <w:bCs/>
          <w:sz w:val="28"/>
          <w:szCs w:val="28"/>
          <w:u w:val="single"/>
        </w:rPr>
        <w:lastRenderedPageBreak/>
        <w:t>DESCRIPTIVE</w:t>
      </w:r>
      <w:r w:rsidR="00781F57">
        <w:rPr>
          <w:rFonts w:ascii="Times New Roman" w:hAnsi="Times New Roman" w:cs="Times New Roman"/>
          <w:b/>
          <w:bCs/>
          <w:sz w:val="28"/>
          <w:szCs w:val="28"/>
          <w:u w:val="single"/>
        </w:rPr>
        <w:t xml:space="preserve"> STATISTICS</w:t>
      </w:r>
    </w:p>
    <w:p w14:paraId="515CCC6E" w14:textId="77777777" w:rsidR="00677824" w:rsidRPr="00677824" w:rsidRDefault="00677824" w:rsidP="00677824">
      <w:pPr>
        <w:rPr>
          <w:rFonts w:ascii="Times New Roman" w:hAnsi="Times New Roman" w:cs="Times New Roman"/>
          <w:sz w:val="24"/>
          <w:szCs w:val="24"/>
        </w:rPr>
      </w:pPr>
    </w:p>
    <w:p w14:paraId="1E6A369A" w14:textId="77777777" w:rsidR="00A74555" w:rsidRDefault="00677824" w:rsidP="00A74555">
      <w:pPr>
        <w:spacing w:line="360" w:lineRule="auto"/>
        <w:jc w:val="both"/>
        <w:rPr>
          <w:rFonts w:ascii="Times New Roman" w:hAnsi="Times New Roman" w:cs="Times New Roman"/>
          <w:sz w:val="24"/>
          <w:szCs w:val="24"/>
        </w:rPr>
      </w:pPr>
      <w:r w:rsidRPr="00677824">
        <w:rPr>
          <w:rFonts w:ascii="Times New Roman" w:hAnsi="Times New Roman" w:cs="Times New Roman"/>
          <w:sz w:val="24"/>
          <w:szCs w:val="24"/>
        </w:rPr>
        <w:t>Descriptive statistics are a set of techniques used to summarize and describe the main features of a dataset or a sample of data. They provide a way to organize and present data in a meaningful and easily understandable manner, helping researchers, analysts, and decision-makers gain insights into the data's characteristics. Descriptive statistics do not involve drawing conclusions or making inferences about a larger population; instead, they focus on describing the data at hand.</w:t>
      </w:r>
    </w:p>
    <w:p w14:paraId="47B02067" w14:textId="22B89649" w:rsidR="00677824" w:rsidRPr="00677824" w:rsidRDefault="00677824" w:rsidP="00A74555">
      <w:pPr>
        <w:spacing w:line="360" w:lineRule="auto"/>
        <w:jc w:val="both"/>
        <w:rPr>
          <w:rFonts w:ascii="Times New Roman" w:hAnsi="Times New Roman" w:cs="Times New Roman"/>
          <w:sz w:val="24"/>
          <w:szCs w:val="24"/>
        </w:rPr>
      </w:pPr>
      <w:r w:rsidRPr="00677824">
        <w:rPr>
          <w:rFonts w:ascii="Times New Roman" w:hAnsi="Times New Roman" w:cs="Times New Roman"/>
          <w:sz w:val="24"/>
          <w:szCs w:val="24"/>
        </w:rPr>
        <w:t>Here are some common descriptive statistics and their definitions:</w:t>
      </w:r>
    </w:p>
    <w:p w14:paraId="16C0915A" w14:textId="77777777" w:rsidR="00A74555" w:rsidRDefault="00677824" w:rsidP="00A74555">
      <w:pPr>
        <w:spacing w:line="360" w:lineRule="auto"/>
        <w:jc w:val="both"/>
        <w:rPr>
          <w:rFonts w:ascii="Times New Roman" w:hAnsi="Times New Roman" w:cs="Times New Roman"/>
          <w:b/>
          <w:bCs/>
          <w:sz w:val="24"/>
          <w:szCs w:val="24"/>
          <w:u w:val="single"/>
        </w:rPr>
      </w:pPr>
      <w:r w:rsidRPr="00765EFB">
        <w:rPr>
          <w:rFonts w:ascii="Times New Roman" w:hAnsi="Times New Roman" w:cs="Times New Roman"/>
          <w:b/>
          <w:bCs/>
          <w:sz w:val="24"/>
          <w:szCs w:val="24"/>
          <w:u w:val="single"/>
        </w:rPr>
        <w:t>Measures of Central Tendency:</w:t>
      </w:r>
    </w:p>
    <w:p w14:paraId="593351D0" w14:textId="6ECF035A" w:rsidR="00677824" w:rsidRPr="00A74555" w:rsidRDefault="00677824" w:rsidP="00A74555">
      <w:pPr>
        <w:spacing w:line="360" w:lineRule="auto"/>
        <w:jc w:val="both"/>
        <w:rPr>
          <w:rFonts w:ascii="Times New Roman" w:hAnsi="Times New Roman" w:cs="Times New Roman"/>
          <w:b/>
          <w:bCs/>
          <w:sz w:val="24"/>
          <w:szCs w:val="24"/>
          <w:u w:val="single"/>
        </w:rPr>
      </w:pPr>
      <w:r w:rsidRPr="00765EFB">
        <w:rPr>
          <w:rFonts w:ascii="Times New Roman" w:hAnsi="Times New Roman" w:cs="Times New Roman"/>
          <w:b/>
          <w:bCs/>
          <w:sz w:val="24"/>
          <w:szCs w:val="24"/>
        </w:rPr>
        <w:t>Mean (Average):</w:t>
      </w:r>
      <w:r w:rsidRPr="00677824">
        <w:rPr>
          <w:rFonts w:ascii="Times New Roman" w:hAnsi="Times New Roman" w:cs="Times New Roman"/>
          <w:sz w:val="24"/>
          <w:szCs w:val="24"/>
        </w:rPr>
        <w:t xml:space="preserve"> The sum of all data values divided by the number of data points. It represents the "typical" value in the dataset.</w:t>
      </w:r>
    </w:p>
    <w:p w14:paraId="20D69120" w14:textId="77777777" w:rsidR="00677824" w:rsidRPr="00677824" w:rsidRDefault="00677824"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Median</w:t>
      </w:r>
      <w:r w:rsidRPr="00677824">
        <w:rPr>
          <w:rFonts w:ascii="Times New Roman" w:hAnsi="Times New Roman" w:cs="Times New Roman"/>
          <w:sz w:val="24"/>
          <w:szCs w:val="24"/>
        </w:rPr>
        <w:t>: The middle value in a sorted list of data. It's less affected by extreme outliers than the mean.</w:t>
      </w:r>
    </w:p>
    <w:p w14:paraId="628A3610" w14:textId="77777777" w:rsidR="00677824" w:rsidRPr="00677824" w:rsidRDefault="00677824"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Mode</w:t>
      </w:r>
      <w:r w:rsidRPr="00677824">
        <w:rPr>
          <w:rFonts w:ascii="Times New Roman" w:hAnsi="Times New Roman" w:cs="Times New Roman"/>
          <w:sz w:val="24"/>
          <w:szCs w:val="24"/>
        </w:rPr>
        <w:t>: The value(s) that appear most frequently in the dataset.</w:t>
      </w:r>
    </w:p>
    <w:p w14:paraId="6ADB62BE" w14:textId="7357C967" w:rsidR="00677824" w:rsidRPr="000431D1" w:rsidRDefault="00677824" w:rsidP="00A74555">
      <w:pPr>
        <w:spacing w:line="360" w:lineRule="auto"/>
        <w:jc w:val="both"/>
        <w:rPr>
          <w:rFonts w:ascii="Times New Roman" w:hAnsi="Times New Roman" w:cs="Times New Roman"/>
          <w:b/>
          <w:bCs/>
          <w:sz w:val="24"/>
          <w:szCs w:val="24"/>
          <w:u w:val="single"/>
        </w:rPr>
      </w:pPr>
      <w:r w:rsidRPr="00765EFB">
        <w:rPr>
          <w:rFonts w:ascii="Times New Roman" w:hAnsi="Times New Roman" w:cs="Times New Roman"/>
          <w:b/>
          <w:bCs/>
          <w:sz w:val="24"/>
          <w:szCs w:val="24"/>
          <w:u w:val="single"/>
        </w:rPr>
        <w:t>Measures of Dispersion (Variability):</w:t>
      </w:r>
    </w:p>
    <w:p w14:paraId="7D681339" w14:textId="77777777" w:rsidR="00677824" w:rsidRPr="00677824" w:rsidRDefault="00677824"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Range</w:t>
      </w:r>
      <w:r w:rsidRPr="00677824">
        <w:rPr>
          <w:rFonts w:ascii="Times New Roman" w:hAnsi="Times New Roman" w:cs="Times New Roman"/>
          <w:sz w:val="24"/>
          <w:szCs w:val="24"/>
        </w:rPr>
        <w:t>: The difference between the maximum and minimum values in the dataset.</w:t>
      </w:r>
    </w:p>
    <w:p w14:paraId="1CB669D2" w14:textId="77777777" w:rsidR="00677824" w:rsidRPr="00677824" w:rsidRDefault="00677824"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Variance:</w:t>
      </w:r>
      <w:r w:rsidRPr="00677824">
        <w:rPr>
          <w:rFonts w:ascii="Times New Roman" w:hAnsi="Times New Roman" w:cs="Times New Roman"/>
          <w:sz w:val="24"/>
          <w:szCs w:val="24"/>
        </w:rPr>
        <w:t xml:space="preserve"> A measure of how data points deviate from the mean. It quantifies the spread of data.</w:t>
      </w:r>
    </w:p>
    <w:p w14:paraId="325C2DCE" w14:textId="77777777" w:rsidR="00FD37B0" w:rsidRDefault="00677824"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Standard Deviation</w:t>
      </w:r>
      <w:r w:rsidRPr="00677824">
        <w:rPr>
          <w:rFonts w:ascii="Times New Roman" w:hAnsi="Times New Roman" w:cs="Times New Roman"/>
          <w:sz w:val="24"/>
          <w:szCs w:val="24"/>
        </w:rPr>
        <w:t>: The square root of the variance. It provides a measure of the average deviation from the mean.</w:t>
      </w:r>
    </w:p>
    <w:p w14:paraId="71758383" w14:textId="77777777" w:rsidR="00FD37B0" w:rsidRPr="00765EFB" w:rsidRDefault="00FD37B0"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Percentiles:</w:t>
      </w:r>
      <w:r w:rsidRPr="00765EFB">
        <w:rPr>
          <w:rFonts w:ascii="Times New Roman" w:hAnsi="Times New Roman" w:cs="Times New Roman"/>
          <w:sz w:val="24"/>
          <w:szCs w:val="24"/>
        </w:rPr>
        <w:t xml:space="preserve"> These represent specific points in a dataset that divide it into equal parts. For example, the 25th percentile is the value below which 25% of the data falls.</w:t>
      </w:r>
    </w:p>
    <w:p w14:paraId="4A713561" w14:textId="77777777" w:rsidR="00E52E25" w:rsidRDefault="00FD37B0"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Frequency Distribution</w:t>
      </w:r>
      <w:r w:rsidRPr="00765EFB">
        <w:rPr>
          <w:rFonts w:ascii="Times New Roman" w:hAnsi="Times New Roman" w:cs="Times New Roman"/>
          <w:sz w:val="24"/>
          <w:szCs w:val="24"/>
        </w:rPr>
        <w:t>: A table or chart that shows how often each value appears in a dataset.</w:t>
      </w:r>
    </w:p>
    <w:p w14:paraId="783B9D3E" w14:textId="48218ED4" w:rsidR="00FD37B0" w:rsidRPr="00765EFB" w:rsidRDefault="00FD37B0"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Histograms and Box Plots</w:t>
      </w:r>
      <w:r w:rsidRPr="00765EFB">
        <w:rPr>
          <w:rFonts w:ascii="Times New Roman" w:hAnsi="Times New Roman" w:cs="Times New Roman"/>
          <w:sz w:val="24"/>
          <w:szCs w:val="24"/>
        </w:rPr>
        <w:t>: Visual representations of data that provide insights into its distribution and shape.</w:t>
      </w:r>
    </w:p>
    <w:p w14:paraId="4C00AED2" w14:textId="77777777" w:rsidR="00FD37B0" w:rsidRPr="00765EFB" w:rsidRDefault="00FD37B0" w:rsidP="00A74555">
      <w:pPr>
        <w:spacing w:line="360" w:lineRule="auto"/>
        <w:jc w:val="both"/>
        <w:rPr>
          <w:rFonts w:ascii="Times New Roman" w:hAnsi="Times New Roman" w:cs="Times New Roman"/>
          <w:sz w:val="24"/>
          <w:szCs w:val="24"/>
        </w:rPr>
      </w:pPr>
      <w:r w:rsidRPr="00765EFB">
        <w:rPr>
          <w:rFonts w:ascii="Times New Roman" w:hAnsi="Times New Roman" w:cs="Times New Roman"/>
          <w:b/>
          <w:bCs/>
          <w:sz w:val="24"/>
          <w:szCs w:val="24"/>
        </w:rPr>
        <w:t>Summary Statistics</w:t>
      </w:r>
      <w:r w:rsidRPr="00765EFB">
        <w:rPr>
          <w:rFonts w:ascii="Times New Roman" w:hAnsi="Times New Roman" w:cs="Times New Roman"/>
          <w:sz w:val="24"/>
          <w:szCs w:val="24"/>
        </w:rPr>
        <w:t>: A concise summary of key descriptive statistics, which may include measures of central tendency, measures of dispersion, and more.</w:t>
      </w:r>
    </w:p>
    <w:p w14:paraId="513F82CF" w14:textId="77777777" w:rsidR="00FD37B0" w:rsidRPr="00765EFB" w:rsidRDefault="00FD37B0" w:rsidP="00A74555">
      <w:pPr>
        <w:spacing w:line="360" w:lineRule="auto"/>
        <w:jc w:val="both"/>
        <w:rPr>
          <w:rFonts w:ascii="Times New Roman" w:hAnsi="Times New Roman" w:cs="Times New Roman"/>
          <w:sz w:val="24"/>
          <w:szCs w:val="24"/>
        </w:rPr>
      </w:pPr>
    </w:p>
    <w:p w14:paraId="1254D526" w14:textId="7B9B966D" w:rsidR="00312048" w:rsidRPr="00765EFB" w:rsidRDefault="00E52E25" w:rsidP="00A7455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D37B0" w:rsidRPr="00765EFB">
        <w:rPr>
          <w:rFonts w:ascii="Times New Roman" w:hAnsi="Times New Roman" w:cs="Times New Roman"/>
          <w:sz w:val="24"/>
          <w:szCs w:val="24"/>
        </w:rPr>
        <w:t>Descriptive statistics are crucial for understanding the basic characteristics of data before moving on to more advanced statistical analyses or making informed decisions based on the data. They are commonly used in fields such as economics, psychology, sociology, and many others to explore and communicate data patterns.</w:t>
      </w:r>
      <w:r w:rsidR="00312048" w:rsidRPr="00765EFB">
        <w:rPr>
          <w:rFonts w:ascii="Times New Roman" w:hAnsi="Times New Roman" w:cs="Times New Roman"/>
          <w:sz w:val="24"/>
          <w:szCs w:val="24"/>
        </w:rPr>
        <w:br w:type="page"/>
      </w:r>
    </w:p>
    <w:p w14:paraId="564364CE" w14:textId="77777777" w:rsidR="003830DD" w:rsidRDefault="003830DD" w:rsidP="00A74555">
      <w:pPr>
        <w:jc w:val="both"/>
        <w:rPr>
          <w:rFonts w:ascii="Times New Roman" w:hAnsi="Times New Roman" w:cs="Times New Roman"/>
          <w:sz w:val="24"/>
          <w:szCs w:val="24"/>
        </w:rPr>
      </w:pPr>
    </w:p>
    <w:p w14:paraId="66148398" w14:textId="232C9BFB" w:rsidR="001416A8" w:rsidRPr="00C57B08" w:rsidRDefault="001416A8" w:rsidP="00A74555">
      <w:pPr>
        <w:ind w:left="2880" w:firstLine="720"/>
        <w:jc w:val="both"/>
        <w:rPr>
          <w:rFonts w:ascii="Times New Roman" w:hAnsi="Times New Roman" w:cs="Times New Roman"/>
          <w:b/>
          <w:sz w:val="28"/>
          <w:szCs w:val="28"/>
          <w:u w:val="single"/>
          <w:lang w:val="en-US"/>
        </w:rPr>
      </w:pPr>
      <w:r w:rsidRPr="00C57B08">
        <w:rPr>
          <w:rFonts w:ascii="Times New Roman" w:hAnsi="Times New Roman" w:cs="Times New Roman"/>
          <w:b/>
          <w:sz w:val="28"/>
          <w:szCs w:val="28"/>
          <w:u w:val="single"/>
          <w:lang w:val="en-US"/>
        </w:rPr>
        <w:t>Chi-Square Test</w:t>
      </w:r>
    </w:p>
    <w:p w14:paraId="3C09391B" w14:textId="77777777" w:rsidR="001416A8" w:rsidRPr="00E52E25" w:rsidRDefault="001416A8" w:rsidP="00BB33AC">
      <w:pPr>
        <w:spacing w:line="360" w:lineRule="auto"/>
        <w:jc w:val="both"/>
        <w:rPr>
          <w:rFonts w:ascii="Times New Roman" w:hAnsi="Times New Roman" w:cs="Times New Roman"/>
          <w:b/>
          <w:iCs/>
          <w:sz w:val="24"/>
          <w:szCs w:val="24"/>
          <w:lang w:val="en-US"/>
        </w:rPr>
      </w:pPr>
      <w:r w:rsidRPr="00E52E25">
        <w:rPr>
          <w:rFonts w:ascii="Times New Roman" w:hAnsi="Times New Roman" w:cs="Times New Roman"/>
          <w:b/>
          <w:iCs/>
          <w:sz w:val="24"/>
          <w:szCs w:val="24"/>
          <w:lang w:val="en-US"/>
        </w:rPr>
        <w:t>Definition:</w:t>
      </w:r>
    </w:p>
    <w:p w14:paraId="48E0A74F" w14:textId="77777777" w:rsidR="001416A8" w:rsidRPr="00C57B08" w:rsidRDefault="001416A8" w:rsidP="00BB33AC">
      <w:pPr>
        <w:spacing w:line="360" w:lineRule="auto"/>
        <w:jc w:val="both"/>
        <w:rPr>
          <w:rFonts w:ascii="Times New Roman" w:hAnsi="Times New Roman" w:cs="Times New Roman"/>
          <w:sz w:val="24"/>
          <w:szCs w:val="24"/>
          <w:lang w:val="en-US"/>
        </w:rPr>
      </w:pPr>
      <w:r w:rsidRPr="00C57B08">
        <w:rPr>
          <w:rFonts w:ascii="Times New Roman" w:hAnsi="Times New Roman" w:cs="Times New Roman"/>
          <w:b/>
          <w:sz w:val="24"/>
          <w:szCs w:val="24"/>
          <w:lang w:val="en-US"/>
        </w:rPr>
        <w:t xml:space="preserve">            </w:t>
      </w:r>
      <w:r w:rsidRPr="00C57B08">
        <w:rPr>
          <w:rFonts w:ascii="Times New Roman" w:hAnsi="Times New Roman" w:cs="Times New Roman"/>
          <w:sz w:val="24"/>
          <w:szCs w:val="24"/>
          <w:lang w:val="en-US"/>
        </w:rPr>
        <w:t xml:space="preserve">A chi-square test is a statistical test that is used to compare observed and expected results. The goal of this test is to identify whether a disparity between actual and predicted data is due to chance or to a link between the variables under consideration. As a result, the chi-square test is an ideal choice for aiding in our understanding and interpretation of the connection between our two categorical variables. </w:t>
      </w:r>
    </w:p>
    <w:p w14:paraId="6D7F6E1E" w14:textId="0FE3BFBD" w:rsidR="001416A8" w:rsidRPr="00C57B08" w:rsidRDefault="001416A8" w:rsidP="00BB33AC">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A chi-square test (symbolically represented as </w:t>
      </w:r>
      <w:r w:rsidRPr="00C57B08">
        <w:rPr>
          <w:rStyle w:val="Emphasis"/>
          <w:rFonts w:ascii="Times New Roman" w:hAnsi="Times New Roman" w:cs="Times New Roman"/>
          <w:color w:val="111111"/>
          <w:spacing w:val="1"/>
          <w:shd w:val="clear" w:color="auto" w:fill="FFFFFF"/>
        </w:rPr>
        <w:t>χ</w:t>
      </w:r>
      <w:r w:rsidRPr="00C57B08">
        <w:rPr>
          <w:rFonts w:ascii="Times New Roman" w:hAnsi="Times New Roman" w:cs="Times New Roman"/>
          <w:color w:val="111111"/>
          <w:spacing w:val="1"/>
          <w:shd w:val="clear" w:color="auto" w:fill="FFFFFF"/>
          <w:vertAlign w:val="superscript"/>
        </w:rPr>
        <w:t>2</w:t>
      </w:r>
      <w:r w:rsidRPr="00C57B08">
        <w:rPr>
          <w:rFonts w:ascii="Times New Roman" w:hAnsi="Times New Roman" w:cs="Times New Roman"/>
          <w:sz w:val="24"/>
          <w:szCs w:val="24"/>
          <w:lang w:val="en-US"/>
        </w:rPr>
        <w:t xml:space="preserve">) is basically a data analysis on the basis of observations of a random set of variables. Usually, it is a comparison of two statistical data sets. This test was introduced by Karl Pearson in 1900 for categorical data analysis and distribution. </w:t>
      </w:r>
      <w:r w:rsidR="00B718EB" w:rsidRPr="00C57B08">
        <w:rPr>
          <w:rFonts w:ascii="Times New Roman" w:hAnsi="Times New Roman" w:cs="Times New Roman"/>
          <w:sz w:val="24"/>
          <w:szCs w:val="24"/>
          <w:lang w:val="en-US"/>
        </w:rPr>
        <w:t>So</w:t>
      </w:r>
      <w:ins w:id="16" w:author="Microsoft Word" w:date="2023-09-30T23:07:00Z">
        <w:r w:rsidR="00B718EB" w:rsidRPr="00C57B08">
          <w:rPr>
            <w:rFonts w:ascii="Times New Roman" w:hAnsi="Times New Roman" w:cs="Times New Roman"/>
            <w:sz w:val="24"/>
            <w:szCs w:val="24"/>
            <w:lang w:val="en-US"/>
          </w:rPr>
          <w:t>,</w:t>
        </w:r>
      </w:ins>
      <w:r w:rsidRPr="00C57B08">
        <w:rPr>
          <w:rFonts w:ascii="Times New Roman" w:hAnsi="Times New Roman" w:cs="Times New Roman"/>
          <w:sz w:val="24"/>
          <w:szCs w:val="24"/>
          <w:lang w:val="en-US"/>
        </w:rPr>
        <w:t xml:space="preserve"> it was mentioned as Pearson’s chi-square test.</w:t>
      </w:r>
    </w:p>
    <w:p w14:paraId="4CB06EBB" w14:textId="78ED50EE" w:rsidR="001416A8" w:rsidRPr="00C57B08" w:rsidRDefault="001416A8" w:rsidP="00BB33AC">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There are two main types of Chi-Square tests </w:t>
      </w:r>
      <w:r w:rsidR="00B718EB" w:rsidRPr="00C57B08">
        <w:rPr>
          <w:rFonts w:ascii="Times New Roman" w:hAnsi="Times New Roman" w:cs="Times New Roman"/>
          <w:sz w:val="24"/>
          <w:szCs w:val="24"/>
          <w:lang w:val="en-US"/>
        </w:rPr>
        <w:t>namely</w:t>
      </w:r>
      <w:ins w:id="17" w:author="Microsoft Word" w:date="2023-09-30T23:07:00Z">
        <w:r w:rsidR="00B718EB" w:rsidRPr="00C57B08">
          <w:rPr>
            <w:rFonts w:ascii="Times New Roman" w:hAnsi="Times New Roman" w:cs="Times New Roman"/>
            <w:sz w:val="24"/>
            <w:szCs w:val="24"/>
            <w:lang w:val="en-US"/>
          </w:rPr>
          <w:t>.</w:t>
        </w:r>
      </w:ins>
    </w:p>
    <w:p w14:paraId="2794E343" w14:textId="78CA07A6" w:rsidR="001416A8" w:rsidRPr="00C57B08" w:rsidRDefault="001416A8" w:rsidP="00BB33AC">
      <w:pPr>
        <w:pStyle w:val="ListParagraph"/>
        <w:numPr>
          <w:ilvl w:val="0"/>
          <w:numId w:val="4"/>
        </w:num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Independence </w:t>
      </w:r>
      <w:r w:rsidR="00C07F53">
        <w:rPr>
          <w:rFonts w:ascii="Times New Roman" w:hAnsi="Times New Roman" w:cs="Times New Roman"/>
          <w:sz w:val="24"/>
          <w:szCs w:val="24"/>
          <w:lang w:val="en-US"/>
        </w:rPr>
        <w:t>of attributes</w:t>
      </w:r>
    </w:p>
    <w:p w14:paraId="15DF4753" w14:textId="32444410" w:rsidR="001416A8" w:rsidRPr="00C57B08" w:rsidRDefault="001416A8" w:rsidP="00BB33AC">
      <w:pPr>
        <w:pStyle w:val="ListParagraph"/>
        <w:numPr>
          <w:ilvl w:val="0"/>
          <w:numId w:val="4"/>
        </w:num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Goodness-of-</w:t>
      </w:r>
      <w:r w:rsidR="00B718EB" w:rsidRPr="00C57B08">
        <w:rPr>
          <w:rFonts w:ascii="Times New Roman" w:hAnsi="Times New Roman" w:cs="Times New Roman"/>
          <w:sz w:val="24"/>
          <w:szCs w:val="24"/>
          <w:lang w:val="en-US"/>
        </w:rPr>
        <w:t>Fit</w:t>
      </w:r>
      <w:ins w:id="18" w:author="Microsoft Word" w:date="2023-09-30T23:07:00Z">
        <w:r w:rsidR="00B718EB" w:rsidRPr="00C57B08">
          <w:rPr>
            <w:rFonts w:ascii="Times New Roman" w:hAnsi="Times New Roman" w:cs="Times New Roman"/>
            <w:sz w:val="24"/>
            <w:szCs w:val="24"/>
            <w:lang w:val="en-US"/>
          </w:rPr>
          <w:t>.</w:t>
        </w:r>
      </w:ins>
    </w:p>
    <w:p w14:paraId="31C007A8" w14:textId="77777777" w:rsidR="001416A8" w:rsidRPr="00C57B08" w:rsidRDefault="001416A8" w:rsidP="00A74555">
      <w:pPr>
        <w:pStyle w:val="ListParagraph"/>
        <w:jc w:val="both"/>
        <w:rPr>
          <w:rFonts w:ascii="Times New Roman" w:hAnsi="Times New Roman" w:cs="Times New Roman"/>
          <w:sz w:val="24"/>
          <w:szCs w:val="24"/>
          <w:lang w:val="en-US"/>
        </w:rPr>
      </w:pPr>
    </w:p>
    <w:p w14:paraId="6965A0A7" w14:textId="758A2404" w:rsidR="00666210" w:rsidRDefault="001416A8" w:rsidP="00BB33AC">
      <w:pPr>
        <w:spacing w:line="360" w:lineRule="auto"/>
        <w:jc w:val="both"/>
        <w:rPr>
          <w:rFonts w:ascii="Times New Roman" w:hAnsi="Times New Roman" w:cs="Times New Roman"/>
          <w:b/>
          <w:sz w:val="24"/>
          <w:szCs w:val="24"/>
          <w:lang w:val="en-US"/>
        </w:rPr>
      </w:pPr>
      <w:r w:rsidRPr="00C57B08">
        <w:rPr>
          <w:rFonts w:ascii="Times New Roman" w:hAnsi="Times New Roman" w:cs="Times New Roman"/>
          <w:b/>
          <w:sz w:val="24"/>
          <w:szCs w:val="24"/>
          <w:lang w:val="en-US"/>
        </w:rPr>
        <w:t>Independence</w:t>
      </w:r>
      <w:r w:rsidR="00DA48CA">
        <w:rPr>
          <w:rFonts w:ascii="Times New Roman" w:hAnsi="Times New Roman" w:cs="Times New Roman"/>
          <w:b/>
          <w:sz w:val="24"/>
          <w:szCs w:val="24"/>
          <w:lang w:val="en-US"/>
        </w:rPr>
        <w:t xml:space="preserve"> of Attributes</w:t>
      </w:r>
      <w:r w:rsidRPr="00C57B08">
        <w:rPr>
          <w:rFonts w:ascii="Times New Roman" w:hAnsi="Times New Roman" w:cs="Times New Roman"/>
          <w:b/>
          <w:sz w:val="24"/>
          <w:szCs w:val="24"/>
          <w:lang w:val="en-US"/>
        </w:rPr>
        <w:t>:</w:t>
      </w:r>
    </w:p>
    <w:p w14:paraId="499E5078" w14:textId="5D7B973B" w:rsidR="001416A8" w:rsidRPr="00666210" w:rsidRDefault="001416A8" w:rsidP="00BB33AC">
      <w:pPr>
        <w:spacing w:line="360" w:lineRule="auto"/>
        <w:ind w:firstLine="720"/>
        <w:jc w:val="both"/>
        <w:rPr>
          <w:rFonts w:ascii="Times New Roman" w:hAnsi="Times New Roman" w:cs="Times New Roman"/>
          <w:b/>
          <w:sz w:val="24"/>
          <w:szCs w:val="24"/>
          <w:lang w:val="en-US"/>
        </w:rPr>
      </w:pPr>
      <w:r w:rsidRPr="00666210">
        <w:rPr>
          <w:rFonts w:ascii="Times New Roman" w:hAnsi="Times New Roman" w:cs="Times New Roman"/>
          <w:sz w:val="24"/>
          <w:szCs w:val="24"/>
          <w:lang w:val="en-US"/>
        </w:rPr>
        <w:t>The Chi-Square Test of independence is a derivable (also known as inferential) statistical test which examines whether the two sets of variables are likely to be related with each other or not. This test is used when we have counts of values for two nominal or categorical variables and is considered as non-parametric test. A relatively large sample size and independence of observations are the required criteria for conducting this test.</w:t>
      </w:r>
    </w:p>
    <w:p w14:paraId="362A8095" w14:textId="77777777" w:rsidR="00DA48CA" w:rsidRDefault="001416A8" w:rsidP="00BB33AC">
      <w:pPr>
        <w:spacing w:line="360" w:lineRule="auto"/>
        <w:jc w:val="both"/>
        <w:rPr>
          <w:rFonts w:ascii="Times New Roman" w:hAnsi="Times New Roman" w:cs="Times New Roman"/>
          <w:b/>
          <w:sz w:val="24"/>
          <w:szCs w:val="24"/>
          <w:lang w:val="en-US"/>
        </w:rPr>
      </w:pPr>
      <w:r w:rsidRPr="00C57B08">
        <w:rPr>
          <w:rFonts w:ascii="Times New Roman" w:hAnsi="Times New Roman" w:cs="Times New Roman"/>
          <w:b/>
          <w:sz w:val="24"/>
          <w:szCs w:val="24"/>
          <w:lang w:val="en-US"/>
        </w:rPr>
        <w:t>Goodness-Of-Fit:</w:t>
      </w:r>
    </w:p>
    <w:p w14:paraId="672366CE" w14:textId="0D8804BD" w:rsidR="001416A8" w:rsidRPr="00DA48CA" w:rsidRDefault="001416A8" w:rsidP="00BB33AC">
      <w:pPr>
        <w:spacing w:line="360" w:lineRule="auto"/>
        <w:ind w:firstLine="720"/>
        <w:jc w:val="both"/>
        <w:rPr>
          <w:rFonts w:ascii="Times New Roman" w:hAnsi="Times New Roman" w:cs="Times New Roman"/>
          <w:b/>
          <w:sz w:val="24"/>
          <w:szCs w:val="24"/>
          <w:lang w:val="en-US"/>
        </w:rPr>
      </w:pPr>
      <w:r w:rsidRPr="00C57B08">
        <w:rPr>
          <w:rFonts w:ascii="Times New Roman" w:hAnsi="Times New Roman" w:cs="Times New Roman"/>
          <w:sz w:val="24"/>
          <w:szCs w:val="24"/>
          <w:lang w:val="en-US"/>
        </w:rPr>
        <w:t xml:space="preserve"> In statistical hypothesis testing, the Chi-Square Goodness-of-Fit test determines whether a variable is likely to come from a given distribution or not. We must have a set of data values and the idea of the distribution of this data. We can use this test when we have value counts for categorical variables. This test demonstrates a way of deciding if the data values have a “good enough” fit for our idea or if it is a representative sample data of the entire the population.</w:t>
      </w:r>
    </w:p>
    <w:p w14:paraId="542BD98E" w14:textId="77777777" w:rsidR="001416A8" w:rsidRPr="00C57B08" w:rsidRDefault="001416A8" w:rsidP="00BB33AC">
      <w:pPr>
        <w:spacing w:line="360" w:lineRule="auto"/>
        <w:jc w:val="both"/>
        <w:rPr>
          <w:rFonts w:ascii="Times New Roman" w:hAnsi="Times New Roman" w:cs="Times New Roman"/>
          <w:sz w:val="28"/>
          <w:szCs w:val="28"/>
          <w:lang w:val="en-US"/>
        </w:rPr>
      </w:pPr>
    </w:p>
    <w:p w14:paraId="31460BEE" w14:textId="01FA3970" w:rsidR="001416A8" w:rsidRPr="00C57B08" w:rsidRDefault="001416A8" w:rsidP="00BB33AC">
      <w:pPr>
        <w:spacing w:line="360" w:lineRule="auto"/>
        <w:jc w:val="both"/>
        <w:rPr>
          <w:rFonts w:ascii="Times New Roman" w:hAnsi="Times New Roman" w:cs="Times New Roman"/>
          <w:sz w:val="28"/>
          <w:szCs w:val="28"/>
          <w:lang w:val="en-US"/>
        </w:rPr>
      </w:pPr>
      <w:r w:rsidRPr="00C57B08">
        <w:rPr>
          <w:rFonts w:ascii="Times New Roman" w:hAnsi="Times New Roman" w:cs="Times New Roman"/>
          <w:sz w:val="28"/>
          <w:szCs w:val="28"/>
          <w:lang w:val="en-US"/>
        </w:rPr>
        <w:lastRenderedPageBreak/>
        <w:t xml:space="preserve">Formula for Chi-Square </w:t>
      </w:r>
      <w:r w:rsidR="00A74555" w:rsidRPr="00C57B08">
        <w:rPr>
          <w:rFonts w:ascii="Times New Roman" w:hAnsi="Times New Roman" w:cs="Times New Roman"/>
          <w:sz w:val="28"/>
          <w:szCs w:val="28"/>
          <w:lang w:val="en-US"/>
        </w:rPr>
        <w:t>Test:</w:t>
      </w:r>
    </w:p>
    <w:p w14:paraId="67448027" w14:textId="77777777" w:rsidR="00F61E88" w:rsidRDefault="001416A8" w:rsidP="00BB33AC">
      <w:pPr>
        <w:spacing w:line="360" w:lineRule="auto"/>
        <w:jc w:val="both"/>
        <w:rPr>
          <w:rFonts w:ascii="Times New Roman" w:hAnsi="Times New Roman" w:cs="Times New Roman"/>
          <w:sz w:val="28"/>
          <w:szCs w:val="28"/>
          <w:lang w:val="en-US"/>
        </w:rPr>
      </w:pPr>
      <w:r w:rsidRPr="00C57B08">
        <w:rPr>
          <w:rFonts w:ascii="Times New Roman" w:hAnsi="Times New Roman" w:cs="Times New Roman"/>
          <w:noProof/>
          <w:sz w:val="28"/>
          <w:szCs w:val="28"/>
          <w:lang w:val="en-US"/>
        </w:rPr>
        <w:t xml:space="preserve">                                        </w:t>
      </w:r>
      <w:r w:rsidRPr="00C57B08">
        <w:rPr>
          <w:rFonts w:ascii="Times New Roman" w:hAnsi="Times New Roman" w:cs="Times New Roman"/>
          <w:noProof/>
          <w:sz w:val="28"/>
          <w:szCs w:val="28"/>
          <w:lang w:val="en-US"/>
        </w:rPr>
        <w:drawing>
          <wp:inline distT="0" distB="0" distL="0" distR="0" wp14:anchorId="2CD5AF82" wp14:editId="1CBAE140">
            <wp:extent cx="211455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923925"/>
                    </a:xfrm>
                    <a:prstGeom prst="rect">
                      <a:avLst/>
                    </a:prstGeom>
                    <a:noFill/>
                  </pic:spPr>
                </pic:pic>
              </a:graphicData>
            </a:graphic>
          </wp:inline>
        </w:drawing>
      </w:r>
    </w:p>
    <w:p w14:paraId="2B09CB97" w14:textId="5E8B3071" w:rsidR="001416A8" w:rsidRPr="00F61E88" w:rsidRDefault="001416A8" w:rsidP="00C27EC5">
      <w:pPr>
        <w:spacing w:line="360" w:lineRule="auto"/>
        <w:jc w:val="both"/>
        <w:rPr>
          <w:rFonts w:ascii="Times New Roman" w:hAnsi="Times New Roman" w:cs="Times New Roman"/>
          <w:sz w:val="28"/>
          <w:szCs w:val="28"/>
          <w:lang w:val="en-US"/>
        </w:rPr>
      </w:pPr>
      <w:r w:rsidRPr="00C57B08">
        <w:rPr>
          <w:rFonts w:ascii="Times New Roman" w:hAnsi="Times New Roman" w:cs="Times New Roman"/>
          <w:sz w:val="24"/>
          <w:szCs w:val="24"/>
          <w:lang w:val="en-US"/>
        </w:rPr>
        <w:t xml:space="preserve">   Where</w:t>
      </w:r>
    </w:p>
    <w:p w14:paraId="31D42611" w14:textId="77777777" w:rsidR="001416A8" w:rsidRPr="00C57B08" w:rsidRDefault="001416A8" w:rsidP="00C27EC5">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c = Degrees of freedom </w:t>
      </w:r>
    </w:p>
    <w:p w14:paraId="32C51538" w14:textId="77777777" w:rsidR="001416A8" w:rsidRPr="00C57B08" w:rsidRDefault="001416A8" w:rsidP="00C27EC5">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O = Observed value </w:t>
      </w:r>
    </w:p>
    <w:p w14:paraId="4DCBE447" w14:textId="77777777" w:rsidR="001416A8" w:rsidRPr="00C57B08" w:rsidRDefault="001416A8" w:rsidP="00C27EC5">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E = Expected value </w:t>
      </w:r>
    </w:p>
    <w:p w14:paraId="220156F4" w14:textId="77777777" w:rsidR="001416A8" w:rsidRPr="00C57B08" w:rsidRDefault="001416A8" w:rsidP="00C27EC5">
      <w:pPr>
        <w:spacing w:line="360" w:lineRule="auto"/>
        <w:jc w:val="both"/>
        <w:rPr>
          <w:rFonts w:ascii="Times New Roman" w:hAnsi="Times New Roman" w:cs="Times New Roman"/>
          <w:sz w:val="24"/>
          <w:szCs w:val="24"/>
          <w:lang w:val="en-US"/>
        </w:rPr>
      </w:pPr>
    </w:p>
    <w:p w14:paraId="28719C58" w14:textId="77777777" w:rsidR="001416A8" w:rsidRPr="00C57B08" w:rsidRDefault="001416A8" w:rsidP="00C27EC5">
      <w:pPr>
        <w:spacing w:line="360" w:lineRule="auto"/>
        <w:jc w:val="both"/>
        <w:rPr>
          <w:rFonts w:ascii="Times New Roman" w:hAnsi="Times New Roman" w:cs="Times New Roman"/>
          <w:b/>
          <w:sz w:val="28"/>
          <w:szCs w:val="28"/>
          <w:lang w:val="en-US"/>
        </w:rPr>
      </w:pPr>
      <w:r w:rsidRPr="00C57B08">
        <w:rPr>
          <w:rFonts w:ascii="Times New Roman" w:hAnsi="Times New Roman" w:cs="Times New Roman"/>
          <w:b/>
          <w:sz w:val="28"/>
          <w:szCs w:val="28"/>
          <w:lang w:val="en-US"/>
        </w:rPr>
        <w:t>Assumptions of Chi-Square Test:</w:t>
      </w:r>
    </w:p>
    <w:p w14:paraId="29879D4F" w14:textId="2497B720" w:rsidR="001416A8" w:rsidRPr="00C57B08" w:rsidRDefault="001416A8" w:rsidP="00C27EC5">
      <w:pPr>
        <w:pStyle w:val="ListParagraph"/>
        <w:numPr>
          <w:ilvl w:val="0"/>
          <w:numId w:val="6"/>
        </w:numPr>
        <w:spacing w:line="360" w:lineRule="auto"/>
        <w:jc w:val="both"/>
        <w:rPr>
          <w:rFonts w:ascii="Times New Roman" w:hAnsi="Times New Roman" w:cs="Times New Roman"/>
          <w:b/>
          <w:sz w:val="24"/>
          <w:szCs w:val="24"/>
          <w:lang w:val="en-US"/>
        </w:rPr>
      </w:pPr>
      <w:r w:rsidRPr="00C57B08">
        <w:rPr>
          <w:rFonts w:ascii="Times New Roman" w:hAnsi="Times New Roman" w:cs="Times New Roman"/>
          <w:b/>
          <w:sz w:val="24"/>
          <w:szCs w:val="24"/>
          <w:lang w:val="en-US"/>
        </w:rPr>
        <w:t xml:space="preserve">Non-Parametric </w:t>
      </w:r>
      <w:r w:rsidR="00A74555" w:rsidRPr="00C57B08">
        <w:rPr>
          <w:rFonts w:ascii="Times New Roman" w:hAnsi="Times New Roman" w:cs="Times New Roman"/>
          <w:b/>
          <w:sz w:val="24"/>
          <w:szCs w:val="24"/>
          <w:lang w:val="en-US"/>
        </w:rPr>
        <w:t>Nature:</w:t>
      </w:r>
    </w:p>
    <w:p w14:paraId="52AAA229" w14:textId="77777777" w:rsidR="001416A8" w:rsidRPr="00C57B08" w:rsidRDefault="001416A8" w:rsidP="00C27EC5">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The Chi-Squared test is a non-parametric, meaning it does not assume any specific distribution of the data. This makes it versatile for various types of the data.</w:t>
      </w:r>
    </w:p>
    <w:p w14:paraId="03000E58" w14:textId="52A464E8" w:rsidR="001416A8" w:rsidRPr="00C27EC5" w:rsidRDefault="001416A8" w:rsidP="00C27EC5">
      <w:pPr>
        <w:pStyle w:val="ListParagraph"/>
        <w:numPr>
          <w:ilvl w:val="0"/>
          <w:numId w:val="6"/>
        </w:numPr>
        <w:spacing w:line="360" w:lineRule="auto"/>
        <w:jc w:val="both"/>
        <w:rPr>
          <w:rFonts w:ascii="Times New Roman" w:hAnsi="Times New Roman" w:cs="Times New Roman"/>
          <w:b/>
          <w:sz w:val="24"/>
          <w:szCs w:val="24"/>
          <w:lang w:val="en-US"/>
        </w:rPr>
      </w:pPr>
      <w:r w:rsidRPr="00C27EC5">
        <w:rPr>
          <w:rFonts w:ascii="Times New Roman" w:hAnsi="Times New Roman" w:cs="Times New Roman"/>
          <w:b/>
          <w:sz w:val="24"/>
          <w:szCs w:val="24"/>
          <w:lang w:val="en-US"/>
        </w:rPr>
        <w:t xml:space="preserve">Applicability to Categorical </w:t>
      </w:r>
      <w:r w:rsidR="00A74555" w:rsidRPr="00C27EC5">
        <w:rPr>
          <w:rFonts w:ascii="Times New Roman" w:hAnsi="Times New Roman" w:cs="Times New Roman"/>
          <w:b/>
          <w:sz w:val="24"/>
          <w:szCs w:val="24"/>
          <w:lang w:val="en-US"/>
        </w:rPr>
        <w:t>Data:</w:t>
      </w:r>
    </w:p>
    <w:p w14:paraId="3432EC1C" w14:textId="77777777" w:rsidR="001416A8" w:rsidRPr="00C57B08" w:rsidRDefault="001416A8" w:rsidP="00C27EC5">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It’s well-suited for categorical data, where variables are divided into distinct categories rather than continuous measurements.</w:t>
      </w:r>
    </w:p>
    <w:p w14:paraId="1D1C07D9" w14:textId="5772A1A7" w:rsidR="001416A8" w:rsidRPr="005B1320" w:rsidRDefault="001416A8" w:rsidP="005B1320">
      <w:pPr>
        <w:pStyle w:val="ListParagraph"/>
        <w:numPr>
          <w:ilvl w:val="0"/>
          <w:numId w:val="6"/>
        </w:numPr>
        <w:spacing w:line="360" w:lineRule="auto"/>
        <w:jc w:val="both"/>
        <w:rPr>
          <w:rFonts w:ascii="Times New Roman" w:hAnsi="Times New Roman" w:cs="Times New Roman"/>
          <w:sz w:val="24"/>
          <w:szCs w:val="24"/>
          <w:lang w:val="en-US"/>
        </w:rPr>
      </w:pPr>
      <w:proofErr w:type="spellStart"/>
      <w:r w:rsidRPr="005B1320">
        <w:rPr>
          <w:rFonts w:ascii="Times New Roman" w:hAnsi="Times New Roman" w:cs="Times New Roman"/>
          <w:b/>
          <w:sz w:val="24"/>
          <w:szCs w:val="24"/>
          <w:lang w:val="en-US"/>
        </w:rPr>
        <w:t>uitable</w:t>
      </w:r>
      <w:proofErr w:type="spellEnd"/>
      <w:r w:rsidRPr="005B1320">
        <w:rPr>
          <w:rFonts w:ascii="Times New Roman" w:hAnsi="Times New Roman" w:cs="Times New Roman"/>
          <w:b/>
          <w:sz w:val="24"/>
          <w:szCs w:val="24"/>
          <w:lang w:val="en-US"/>
        </w:rPr>
        <w:t xml:space="preserve"> for Small </w:t>
      </w:r>
      <w:r w:rsidR="00A74555" w:rsidRPr="005B1320">
        <w:rPr>
          <w:rFonts w:ascii="Times New Roman" w:hAnsi="Times New Roman" w:cs="Times New Roman"/>
          <w:b/>
          <w:sz w:val="24"/>
          <w:szCs w:val="24"/>
          <w:lang w:val="en-US"/>
        </w:rPr>
        <w:t>Samples:</w:t>
      </w:r>
    </w:p>
    <w:p w14:paraId="5765DF08" w14:textId="77777777" w:rsidR="001416A8" w:rsidRPr="00C57B08" w:rsidRDefault="001416A8" w:rsidP="00C27EC5">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While there are limitations, the Chi-square test, especially Fisher’s exact test, can be used effectively with small sample sizes.</w:t>
      </w:r>
    </w:p>
    <w:p w14:paraId="1FECD692" w14:textId="7B207A19" w:rsidR="000F0AAB" w:rsidRPr="005B1320" w:rsidRDefault="001416A8" w:rsidP="005B1320">
      <w:pPr>
        <w:pStyle w:val="ListParagraph"/>
        <w:numPr>
          <w:ilvl w:val="0"/>
          <w:numId w:val="6"/>
        </w:numPr>
        <w:spacing w:line="360" w:lineRule="auto"/>
        <w:jc w:val="both"/>
        <w:rPr>
          <w:rFonts w:ascii="Times New Roman" w:hAnsi="Times New Roman" w:cs="Times New Roman"/>
          <w:b/>
          <w:sz w:val="24"/>
          <w:szCs w:val="24"/>
          <w:lang w:val="en-US"/>
        </w:rPr>
      </w:pPr>
      <w:r w:rsidRPr="005B1320">
        <w:rPr>
          <w:rFonts w:ascii="Times New Roman" w:hAnsi="Times New Roman" w:cs="Times New Roman"/>
          <w:b/>
          <w:sz w:val="24"/>
          <w:szCs w:val="24"/>
          <w:lang w:val="en-US"/>
        </w:rPr>
        <w:t xml:space="preserve">Goodness of Fit </w:t>
      </w:r>
      <w:r w:rsidR="00A74555" w:rsidRPr="005B1320">
        <w:rPr>
          <w:rFonts w:ascii="Times New Roman" w:hAnsi="Times New Roman" w:cs="Times New Roman"/>
          <w:b/>
          <w:sz w:val="24"/>
          <w:szCs w:val="24"/>
          <w:lang w:val="en-US"/>
        </w:rPr>
        <w:t>Test</w:t>
      </w:r>
      <w:r w:rsidR="009915FF" w:rsidRPr="005B1320">
        <w:rPr>
          <w:rFonts w:ascii="Times New Roman" w:hAnsi="Times New Roman" w:cs="Times New Roman"/>
          <w:b/>
          <w:sz w:val="24"/>
          <w:szCs w:val="24"/>
          <w:lang w:val="en-US"/>
        </w:rPr>
        <w:t>:</w:t>
      </w:r>
    </w:p>
    <w:p w14:paraId="34D85A7D" w14:textId="24563F3E" w:rsidR="000F0AAB" w:rsidRPr="00C57B08" w:rsidRDefault="000F0AAB" w:rsidP="00C27EC5">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It’s used to test whether observed frequencies match expected frequencies based on a specific distribution, helping to assess model fit.</w:t>
      </w:r>
    </w:p>
    <w:p w14:paraId="009A1AFC" w14:textId="77777777" w:rsidR="000F0AAB" w:rsidRPr="005B1320" w:rsidRDefault="000F0AAB" w:rsidP="005B1320">
      <w:pPr>
        <w:pStyle w:val="ListParagraph"/>
        <w:numPr>
          <w:ilvl w:val="0"/>
          <w:numId w:val="6"/>
        </w:numPr>
        <w:spacing w:line="360" w:lineRule="auto"/>
        <w:jc w:val="both"/>
        <w:rPr>
          <w:rFonts w:ascii="Times New Roman" w:hAnsi="Times New Roman" w:cs="Times New Roman"/>
          <w:b/>
          <w:sz w:val="24"/>
          <w:szCs w:val="24"/>
          <w:lang w:val="en-US"/>
        </w:rPr>
      </w:pPr>
      <w:r w:rsidRPr="005B1320">
        <w:rPr>
          <w:rFonts w:ascii="Times New Roman" w:hAnsi="Times New Roman" w:cs="Times New Roman"/>
          <w:b/>
          <w:sz w:val="24"/>
          <w:szCs w:val="24"/>
          <w:lang w:val="en-US"/>
        </w:rPr>
        <w:t>Hypothesis Testing:</w:t>
      </w:r>
    </w:p>
    <w:p w14:paraId="3309D325" w14:textId="77777777" w:rsidR="000F0AAB" w:rsidRPr="00C57B08" w:rsidRDefault="000F0AAB" w:rsidP="000F0AAB">
      <w:pPr>
        <w:spacing w:line="360" w:lineRule="auto"/>
        <w:jc w:val="both"/>
        <w:rPr>
          <w:rFonts w:ascii="Times New Roman" w:hAnsi="Times New Roman" w:cs="Times New Roman"/>
          <w:sz w:val="24"/>
          <w:szCs w:val="24"/>
          <w:lang w:val="en-US"/>
        </w:rPr>
      </w:pPr>
      <w:r w:rsidRPr="00C57B08">
        <w:rPr>
          <w:rFonts w:ascii="Times New Roman" w:hAnsi="Times New Roman" w:cs="Times New Roman"/>
          <w:sz w:val="24"/>
          <w:szCs w:val="24"/>
          <w:lang w:val="en-US"/>
        </w:rPr>
        <w:t xml:space="preserve">                           Researchers can use it to test hypothesis about the relationships between variables, aiding in drawing conclusions from data.    </w:t>
      </w:r>
    </w:p>
    <w:p w14:paraId="15AF4B30" w14:textId="77777777" w:rsidR="001416A8" w:rsidRDefault="001416A8" w:rsidP="00BB33AC">
      <w:pPr>
        <w:spacing w:line="360" w:lineRule="auto"/>
        <w:jc w:val="both"/>
        <w:rPr>
          <w:rFonts w:ascii="Times New Roman" w:hAnsi="Times New Roman" w:cs="Times New Roman"/>
          <w:sz w:val="24"/>
          <w:szCs w:val="24"/>
        </w:rPr>
      </w:pPr>
    </w:p>
    <w:p w14:paraId="1121B9A7" w14:textId="77777777" w:rsidR="002C4AB0" w:rsidRDefault="002C4AB0" w:rsidP="00BB33AC">
      <w:pPr>
        <w:spacing w:line="360" w:lineRule="auto"/>
        <w:jc w:val="both"/>
        <w:rPr>
          <w:rFonts w:ascii="Times New Roman" w:hAnsi="Times New Roman" w:cs="Times New Roman"/>
          <w:sz w:val="24"/>
          <w:szCs w:val="24"/>
        </w:rPr>
      </w:pPr>
    </w:p>
    <w:p w14:paraId="74520F01" w14:textId="77777777" w:rsidR="002C4AB0" w:rsidRDefault="002C4AB0" w:rsidP="00BB33AC">
      <w:pPr>
        <w:spacing w:line="360" w:lineRule="auto"/>
        <w:jc w:val="both"/>
        <w:rPr>
          <w:rFonts w:ascii="Times New Roman" w:hAnsi="Times New Roman" w:cs="Times New Roman"/>
          <w:sz w:val="24"/>
          <w:szCs w:val="24"/>
        </w:rPr>
      </w:pPr>
    </w:p>
    <w:p w14:paraId="7A1D034D" w14:textId="77777777" w:rsidR="002C4AB0" w:rsidRDefault="002C4AB0" w:rsidP="00BB33AC">
      <w:pPr>
        <w:spacing w:line="360" w:lineRule="auto"/>
        <w:jc w:val="both"/>
        <w:rPr>
          <w:rFonts w:ascii="Times New Roman" w:hAnsi="Times New Roman" w:cs="Times New Roman"/>
          <w:sz w:val="24"/>
          <w:szCs w:val="24"/>
        </w:rPr>
      </w:pPr>
    </w:p>
    <w:p w14:paraId="2246D833" w14:textId="77777777" w:rsidR="002C4AB0" w:rsidRDefault="002C4AB0" w:rsidP="00BB33AC">
      <w:pPr>
        <w:spacing w:line="360" w:lineRule="auto"/>
        <w:jc w:val="both"/>
        <w:rPr>
          <w:rFonts w:ascii="Times New Roman" w:hAnsi="Times New Roman" w:cs="Times New Roman"/>
          <w:sz w:val="24"/>
          <w:szCs w:val="24"/>
        </w:rPr>
      </w:pPr>
    </w:p>
    <w:p w14:paraId="5994FA20" w14:textId="77777777" w:rsidR="002C4AB0" w:rsidRDefault="002C4AB0" w:rsidP="00BB33AC">
      <w:pPr>
        <w:spacing w:line="360" w:lineRule="auto"/>
        <w:jc w:val="both"/>
        <w:rPr>
          <w:rFonts w:ascii="Times New Roman" w:hAnsi="Times New Roman" w:cs="Times New Roman"/>
          <w:sz w:val="24"/>
          <w:szCs w:val="24"/>
        </w:rPr>
      </w:pPr>
    </w:p>
    <w:p w14:paraId="66B84B9A" w14:textId="77777777" w:rsidR="002C4AB0" w:rsidRDefault="002C4AB0" w:rsidP="00BB33AC">
      <w:pPr>
        <w:spacing w:line="360" w:lineRule="auto"/>
        <w:jc w:val="both"/>
        <w:rPr>
          <w:rFonts w:ascii="Times New Roman" w:hAnsi="Times New Roman" w:cs="Times New Roman"/>
          <w:sz w:val="24"/>
          <w:szCs w:val="24"/>
        </w:rPr>
      </w:pPr>
    </w:p>
    <w:p w14:paraId="77BA09B7" w14:textId="77777777" w:rsidR="002C4AB0" w:rsidRDefault="002C4AB0" w:rsidP="00BB33AC">
      <w:pPr>
        <w:spacing w:line="360" w:lineRule="auto"/>
        <w:jc w:val="both"/>
        <w:rPr>
          <w:rFonts w:ascii="Times New Roman" w:hAnsi="Times New Roman" w:cs="Times New Roman"/>
          <w:sz w:val="24"/>
          <w:szCs w:val="24"/>
        </w:rPr>
      </w:pPr>
    </w:p>
    <w:p w14:paraId="06CE5832" w14:textId="77777777" w:rsidR="002C4AB0" w:rsidRDefault="002C4AB0" w:rsidP="00BB33AC">
      <w:pPr>
        <w:spacing w:line="360" w:lineRule="auto"/>
        <w:jc w:val="both"/>
        <w:rPr>
          <w:rFonts w:ascii="Times New Roman" w:hAnsi="Times New Roman" w:cs="Times New Roman"/>
          <w:sz w:val="24"/>
          <w:szCs w:val="24"/>
        </w:rPr>
      </w:pPr>
    </w:p>
    <w:p w14:paraId="44FC09EF" w14:textId="77777777" w:rsidR="002C4AB0" w:rsidRDefault="002C4AB0" w:rsidP="00BB33AC">
      <w:pPr>
        <w:spacing w:line="360" w:lineRule="auto"/>
        <w:jc w:val="both"/>
        <w:rPr>
          <w:rFonts w:ascii="Times New Roman" w:hAnsi="Times New Roman" w:cs="Times New Roman"/>
          <w:sz w:val="24"/>
          <w:szCs w:val="24"/>
        </w:rPr>
      </w:pPr>
    </w:p>
    <w:p w14:paraId="2A5B6A21" w14:textId="77777777" w:rsidR="002C4AB0" w:rsidRDefault="002C4AB0" w:rsidP="00BB33AC">
      <w:pPr>
        <w:spacing w:line="360" w:lineRule="auto"/>
        <w:jc w:val="both"/>
        <w:rPr>
          <w:rFonts w:ascii="Times New Roman" w:hAnsi="Times New Roman" w:cs="Times New Roman"/>
          <w:sz w:val="24"/>
          <w:szCs w:val="24"/>
        </w:rPr>
      </w:pPr>
    </w:p>
    <w:p w14:paraId="3B0BC2B5" w14:textId="1D9C2780" w:rsidR="00E4592F" w:rsidRPr="002C4AB0" w:rsidRDefault="000B3652" w:rsidP="002C4AB0">
      <w:pPr>
        <w:spacing w:line="360" w:lineRule="auto"/>
        <w:jc w:val="center"/>
        <w:rPr>
          <w:rFonts w:ascii="Times New Roman" w:hAnsi="Times New Roman" w:cs="Times New Roman"/>
          <w:b/>
          <w:bCs/>
          <w:sz w:val="56"/>
          <w:szCs w:val="56"/>
        </w:rPr>
      </w:pPr>
      <w:r w:rsidRPr="002C4AB0">
        <w:rPr>
          <w:rFonts w:ascii="Times New Roman" w:hAnsi="Times New Roman" w:cs="Times New Roman"/>
          <w:b/>
          <w:bCs/>
          <w:sz w:val="56"/>
          <w:szCs w:val="56"/>
        </w:rPr>
        <w:t>EXPERIMENTAL RESULTS</w:t>
      </w:r>
    </w:p>
    <w:p w14:paraId="74D3E3D3" w14:textId="77777777" w:rsidR="000B3652" w:rsidRDefault="000B3652" w:rsidP="00E4592F">
      <w:pPr>
        <w:spacing w:line="360" w:lineRule="auto"/>
        <w:jc w:val="center"/>
        <w:rPr>
          <w:rFonts w:ascii="Times New Roman" w:hAnsi="Times New Roman" w:cs="Times New Roman"/>
          <w:b/>
          <w:bCs/>
          <w:sz w:val="28"/>
          <w:szCs w:val="28"/>
        </w:rPr>
      </w:pPr>
    </w:p>
    <w:p w14:paraId="2043FEE0" w14:textId="77777777" w:rsidR="000B3652" w:rsidRDefault="000B3652" w:rsidP="00E4592F">
      <w:pPr>
        <w:spacing w:line="360" w:lineRule="auto"/>
        <w:jc w:val="center"/>
        <w:rPr>
          <w:rFonts w:ascii="Times New Roman" w:hAnsi="Times New Roman" w:cs="Times New Roman"/>
          <w:b/>
          <w:bCs/>
          <w:sz w:val="28"/>
          <w:szCs w:val="28"/>
        </w:rPr>
      </w:pPr>
    </w:p>
    <w:p w14:paraId="66C83327" w14:textId="5EACE43D" w:rsidR="00B67EF3" w:rsidRDefault="00B67EF3" w:rsidP="00E4592F">
      <w:pPr>
        <w:spacing w:line="360" w:lineRule="auto"/>
        <w:jc w:val="center"/>
        <w:rPr>
          <w:rFonts w:ascii="Times New Roman" w:hAnsi="Times New Roman" w:cs="Times New Roman"/>
          <w:b/>
          <w:bCs/>
          <w:sz w:val="28"/>
          <w:szCs w:val="28"/>
        </w:rPr>
      </w:pPr>
    </w:p>
    <w:p w14:paraId="2019B43F" w14:textId="4F32EAC1" w:rsidR="00EA4CDB" w:rsidRDefault="00B67EF3">
      <w:pPr>
        <w:rPr>
          <w:rFonts w:ascii="Times New Roman" w:hAnsi="Times New Roman" w:cs="Times New Roman"/>
          <w:b/>
          <w:bCs/>
          <w:sz w:val="28"/>
          <w:szCs w:val="28"/>
        </w:rPr>
      </w:pPr>
      <w:r>
        <w:rPr>
          <w:rFonts w:ascii="Times New Roman" w:hAnsi="Times New Roman" w:cs="Times New Roman"/>
          <w:b/>
          <w:bCs/>
          <w:sz w:val="28"/>
          <w:szCs w:val="28"/>
        </w:rPr>
        <w:br w:type="page"/>
      </w:r>
    </w:p>
    <w:p w14:paraId="096EDF56" w14:textId="396990A7" w:rsidR="005E5195" w:rsidRDefault="0078248C" w:rsidP="00EA4CDB">
      <w:pPr>
        <w:tabs>
          <w:tab w:val="left" w:pos="1454"/>
        </w:tabs>
        <w:rPr>
          <w:rFonts w:ascii="Times New Roman" w:hAnsi="Times New Roman" w:cs="Times New Roman"/>
          <w:b/>
          <w:bCs/>
          <w:sz w:val="28"/>
          <w:szCs w:val="28"/>
        </w:rPr>
      </w:pPr>
      <w:r>
        <w:rPr>
          <w:rFonts w:ascii="Times New Roman" w:hAnsi="Times New Roman" w:cs="Times New Roman"/>
          <w:b/>
          <w:bCs/>
          <w:sz w:val="28"/>
          <w:szCs w:val="28"/>
        </w:rPr>
        <w:lastRenderedPageBreak/>
        <w:tab/>
      </w:r>
      <w:r w:rsidR="00A568EA">
        <w:rPr>
          <w:rFonts w:ascii="Times New Roman" w:hAnsi="Times New Roman" w:cs="Times New Roman"/>
          <w:b/>
          <w:bCs/>
          <w:sz w:val="28"/>
          <w:szCs w:val="28"/>
        </w:rPr>
        <w:tab/>
      </w:r>
      <w:r w:rsidR="00A568EA">
        <w:rPr>
          <w:rFonts w:ascii="Times New Roman" w:hAnsi="Times New Roman" w:cs="Times New Roman"/>
          <w:b/>
          <w:bCs/>
          <w:sz w:val="28"/>
          <w:szCs w:val="28"/>
        </w:rPr>
        <w:tab/>
        <w:t>VISUALIZATION OF DATA</w:t>
      </w:r>
    </w:p>
    <w:p w14:paraId="0D0D1351" w14:textId="1DC69FC6" w:rsidR="005E5195" w:rsidRDefault="00EA4CDB" w:rsidP="00EA4CDB">
      <w:pPr>
        <w:tabs>
          <w:tab w:val="left" w:pos="1454"/>
        </w:tabs>
        <w:rPr>
          <w:rFonts w:ascii="Times New Roman" w:hAnsi="Times New Roman" w:cs="Times New Roman"/>
          <w:b/>
          <w:bCs/>
          <w:noProof/>
          <w:sz w:val="28"/>
          <w:szCs w:val="28"/>
        </w:rPr>
      </w:pPr>
      <w:r>
        <w:rPr>
          <w:noProof/>
        </w:rPr>
        <mc:AlternateContent>
          <mc:Choice Requires="wps">
            <w:drawing>
              <wp:inline distT="0" distB="0" distL="0" distR="0" wp14:anchorId="35469E8F" wp14:editId="6B100902">
                <wp:extent cx="307975" cy="307975"/>
                <wp:effectExtent l="0" t="0" r="0" b="0"/>
                <wp:docPr id="117273684" name="Rectangle 1172736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D7B06" id="Rectangle 11727368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005E5195">
        <w:rPr>
          <w:rFonts w:ascii="Times New Roman" w:hAnsi="Times New Roman" w:cs="Times New Roman"/>
          <w:b/>
          <w:bCs/>
          <w:noProof/>
          <w:sz w:val="28"/>
          <w:szCs w:val="28"/>
        </w:rPr>
        <w:drawing>
          <wp:inline distT="0" distB="0" distL="0" distR="0" wp14:anchorId="17182178" wp14:editId="2D6BABA7">
            <wp:extent cx="4787900" cy="3600667"/>
            <wp:effectExtent l="0" t="0" r="0" b="0"/>
            <wp:docPr id="1490291910" name="Picture 149029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3194" cy="3702413"/>
                    </a:xfrm>
                    <a:prstGeom prst="rect">
                      <a:avLst/>
                    </a:prstGeom>
                    <a:noFill/>
                  </pic:spPr>
                </pic:pic>
              </a:graphicData>
            </a:graphic>
          </wp:inline>
        </w:drawing>
      </w:r>
    </w:p>
    <w:p w14:paraId="05D52791" w14:textId="0ABC5584" w:rsidR="007C2180" w:rsidRPr="007C2180" w:rsidRDefault="00F34E64" w:rsidP="002468F2">
      <w:pPr>
        <w:tabs>
          <w:tab w:val="left" w:pos="1454"/>
        </w:tabs>
        <w:spacing w:line="360" w:lineRule="auto"/>
        <w:jc w:val="both"/>
        <w:rPr>
          <w:rFonts w:ascii="Times New Roman" w:hAnsi="Times New Roman" w:cs="Times New Roman"/>
          <w:noProof/>
          <w:sz w:val="24"/>
          <w:szCs w:val="24"/>
        </w:rPr>
      </w:pPr>
      <w:r>
        <w:rPr>
          <w:rFonts w:ascii="Times New Roman" w:hAnsi="Times New Roman" w:cs="Times New Roman"/>
          <w:noProof/>
          <w:sz w:val="28"/>
          <w:szCs w:val="28"/>
        </w:rPr>
        <w:drawing>
          <wp:anchor distT="0" distB="0" distL="114300" distR="114300" simplePos="0" relativeHeight="251658243" behindDoc="0" locked="0" layoutInCell="1" allowOverlap="1" wp14:anchorId="2E018181" wp14:editId="3007D0B0">
            <wp:simplePos x="0" y="0"/>
            <wp:positionH relativeFrom="margin">
              <wp:align>center</wp:align>
            </wp:positionH>
            <wp:positionV relativeFrom="paragraph">
              <wp:posOffset>626220</wp:posOffset>
            </wp:positionV>
            <wp:extent cx="3999230" cy="2865120"/>
            <wp:effectExtent l="0" t="0" r="1270" b="0"/>
            <wp:wrapTopAndBottom/>
            <wp:docPr id="1793731489" name="Picture 179373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9230" cy="2865120"/>
                    </a:xfrm>
                    <a:prstGeom prst="rect">
                      <a:avLst/>
                    </a:prstGeom>
                    <a:noFill/>
                  </pic:spPr>
                </pic:pic>
              </a:graphicData>
            </a:graphic>
            <wp14:sizeRelH relativeFrom="margin">
              <wp14:pctWidth>0</wp14:pctWidth>
            </wp14:sizeRelH>
            <wp14:sizeRelV relativeFrom="margin">
              <wp14:pctHeight>0</wp14:pctHeight>
            </wp14:sizeRelV>
          </wp:anchor>
        </w:drawing>
      </w:r>
      <w:r w:rsidR="005E5195">
        <w:rPr>
          <w:rFonts w:ascii="Times New Roman" w:hAnsi="Times New Roman" w:cs="Times New Roman"/>
          <w:noProof/>
          <w:sz w:val="24"/>
          <w:szCs w:val="24"/>
        </w:rPr>
        <w:t xml:space="preserve">In the above chart we can see that highest percentage of 75.3% belongs to 18-24 age group and lowest percentage of 3.7% belongs to Under 18 </w:t>
      </w:r>
      <w:r w:rsidR="007C2180">
        <w:rPr>
          <w:rFonts w:ascii="Times New Roman" w:hAnsi="Times New Roman" w:cs="Times New Roman"/>
          <w:noProof/>
          <w:sz w:val="24"/>
          <w:szCs w:val="24"/>
        </w:rPr>
        <w:t>age group.</w:t>
      </w:r>
    </w:p>
    <w:p w14:paraId="6AC4E0FB" w14:textId="326718E5" w:rsidR="007C2180" w:rsidRPr="00F34E64" w:rsidRDefault="007C2180" w:rsidP="002468F2">
      <w:pPr>
        <w:tabs>
          <w:tab w:val="left" w:pos="1454"/>
        </w:tabs>
        <w:spacing w:line="360" w:lineRule="auto"/>
        <w:jc w:val="both"/>
        <w:rPr>
          <w:rFonts w:ascii="Times New Roman" w:hAnsi="Times New Roman" w:cs="Times New Roman"/>
          <w:noProof/>
          <w:sz w:val="24"/>
          <w:szCs w:val="24"/>
        </w:rPr>
      </w:pPr>
      <w:r>
        <w:rPr>
          <w:rFonts w:ascii="Times New Roman" w:hAnsi="Times New Roman" w:cs="Times New Roman"/>
          <w:noProof/>
          <w:sz w:val="28"/>
          <w:szCs w:val="28"/>
        </w:rPr>
        <w:t xml:space="preserve"> </w:t>
      </w:r>
      <w:r w:rsidR="00F34E64">
        <w:rPr>
          <w:rFonts w:ascii="Times New Roman" w:hAnsi="Times New Roman" w:cs="Times New Roman"/>
          <w:noProof/>
          <w:sz w:val="24"/>
          <w:szCs w:val="24"/>
        </w:rPr>
        <w:t xml:space="preserve">In the above chart </w:t>
      </w:r>
      <w:r w:rsidR="00B36D22">
        <w:rPr>
          <w:rFonts w:ascii="Times New Roman" w:hAnsi="Times New Roman" w:cs="Times New Roman"/>
          <w:noProof/>
          <w:sz w:val="24"/>
          <w:szCs w:val="24"/>
        </w:rPr>
        <w:t>we can see that most of them use OTT daily with highest percentage of 65.7% and some never use with percentage of 1.3%.</w:t>
      </w:r>
    </w:p>
    <w:p w14:paraId="5E06FE44" w14:textId="1A495812" w:rsidR="007D6C00" w:rsidRPr="007C2180" w:rsidRDefault="00F34E64" w:rsidP="00F34E64">
      <w:pPr>
        <w:tabs>
          <w:tab w:val="left" w:pos="1454"/>
        </w:tabs>
        <w:rPr>
          <w:rFonts w:ascii="Times New Roman" w:hAnsi="Times New Roman" w:cs="Times New Roman"/>
          <w:noProof/>
          <w:sz w:val="24"/>
          <w:szCs w:val="24"/>
        </w:rPr>
      </w:pPr>
      <w:r>
        <w:rPr>
          <w:rFonts w:ascii="Times New Roman" w:hAnsi="Times New Roman" w:cs="Times New Roman"/>
          <w:noProof/>
          <w:sz w:val="28"/>
          <w:szCs w:val="28"/>
        </w:rPr>
        <w:lastRenderedPageBreak/>
        <w:drawing>
          <wp:anchor distT="0" distB="0" distL="114300" distR="114300" simplePos="0" relativeHeight="251658245" behindDoc="0" locked="0" layoutInCell="1" allowOverlap="1" wp14:anchorId="036D5631" wp14:editId="4423E798">
            <wp:simplePos x="0" y="0"/>
            <wp:positionH relativeFrom="column">
              <wp:posOffset>134896</wp:posOffset>
            </wp:positionH>
            <wp:positionV relativeFrom="paragraph">
              <wp:posOffset>286054</wp:posOffset>
            </wp:positionV>
            <wp:extent cx="5041127" cy="3688715"/>
            <wp:effectExtent l="0" t="0" r="7620" b="6985"/>
            <wp:wrapTopAndBottom/>
            <wp:docPr id="1467704709" name="Picture 146770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127" cy="3688715"/>
                    </a:xfrm>
                    <a:prstGeom prst="rect">
                      <a:avLst/>
                    </a:prstGeom>
                    <a:noFill/>
                  </pic:spPr>
                </pic:pic>
              </a:graphicData>
            </a:graphic>
          </wp:anchor>
        </w:drawing>
      </w:r>
      <w:r w:rsidR="007D6C00">
        <w:rPr>
          <w:rFonts w:ascii="Times New Roman" w:hAnsi="Times New Roman" w:cs="Times New Roman"/>
          <w:noProof/>
          <w:sz w:val="24"/>
          <w:szCs w:val="24"/>
        </w:rPr>
        <w:tab/>
      </w:r>
    </w:p>
    <w:p w14:paraId="776A3ACB" w14:textId="71E5DC82" w:rsidR="00EA4CDB" w:rsidRDefault="00EA4CDB" w:rsidP="007D6C00">
      <w:pPr>
        <w:jc w:val="center"/>
        <w:rPr>
          <w:rFonts w:ascii="Times New Roman" w:hAnsi="Times New Roman" w:cs="Times New Roman"/>
          <w:sz w:val="28"/>
          <w:szCs w:val="28"/>
        </w:rPr>
      </w:pPr>
    </w:p>
    <w:p w14:paraId="2C341B82" w14:textId="7AFA5C06" w:rsidR="00F8559A" w:rsidRDefault="00F34E64" w:rsidP="002468F2">
      <w:pPr>
        <w:spacing w:line="360" w:lineRule="auto"/>
        <w:jc w:val="both"/>
        <w:rPr>
          <w:ins w:id="19" w:author="Microsoft Word" w:date="2023-09-30T23:07:00Z"/>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58244" behindDoc="0" locked="0" layoutInCell="1" allowOverlap="1" wp14:anchorId="7CD7EAEB" wp14:editId="2490901C">
            <wp:simplePos x="0" y="0"/>
            <wp:positionH relativeFrom="margin">
              <wp:posOffset>758923</wp:posOffset>
            </wp:positionH>
            <wp:positionV relativeFrom="paragraph">
              <wp:posOffset>506681</wp:posOffset>
            </wp:positionV>
            <wp:extent cx="4569460" cy="3585845"/>
            <wp:effectExtent l="0" t="0" r="2540" b="0"/>
            <wp:wrapTopAndBottom/>
            <wp:docPr id="1279790109" name="Picture 127979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9460" cy="358584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In the above chart we can see that many try the free trail when its depends on the length of the time period with 44.3%.                                                                                                      </w:t>
      </w:r>
    </w:p>
    <w:p w14:paraId="3F32F787" w14:textId="4C567786" w:rsidR="00EA4CDB" w:rsidRPr="00F34E64" w:rsidRDefault="00F34E64" w:rsidP="00F855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above chart 77.3% with highest percentage agreed to have parental control when others with 22.7% doesn’t agree.</w:t>
      </w:r>
    </w:p>
    <w:p w14:paraId="1720EFE5" w14:textId="0D7BEA85" w:rsidR="00EA4CDB" w:rsidRDefault="004B1E3D">
      <w:pPr>
        <w:rPr>
          <w:rFonts w:ascii="Times New Roman" w:hAnsi="Times New Roman" w:cs="Times New Roman"/>
          <w:b/>
          <w:bCs/>
          <w:sz w:val="28"/>
          <w:szCs w:val="28"/>
        </w:rPr>
      </w:pPr>
      <w:r>
        <w:rPr>
          <w:rFonts w:ascii="Times New Roman" w:hAnsi="Times New Roman" w:cs="Times New Roman"/>
          <w:noProof/>
          <w:sz w:val="28"/>
          <w:szCs w:val="28"/>
        </w:rPr>
        <w:lastRenderedPageBreak/>
        <w:drawing>
          <wp:anchor distT="0" distB="0" distL="114300" distR="114300" simplePos="0" relativeHeight="251658249" behindDoc="0" locked="0" layoutInCell="1" allowOverlap="1" wp14:anchorId="4F0D6D39" wp14:editId="3CBCD860">
            <wp:simplePos x="0" y="0"/>
            <wp:positionH relativeFrom="column">
              <wp:posOffset>312057</wp:posOffset>
            </wp:positionH>
            <wp:positionV relativeFrom="paragraph">
              <wp:posOffset>0</wp:posOffset>
            </wp:positionV>
            <wp:extent cx="4695371" cy="3684324"/>
            <wp:effectExtent l="0" t="0" r="0" b="0"/>
            <wp:wrapTopAndBottom/>
            <wp:docPr id="958314368" name="Picture 95831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371" cy="3684324"/>
                    </a:xfrm>
                    <a:prstGeom prst="rect">
                      <a:avLst/>
                    </a:prstGeom>
                    <a:noFill/>
                  </pic:spPr>
                </pic:pic>
              </a:graphicData>
            </a:graphic>
          </wp:anchor>
        </w:drawing>
      </w:r>
      <w:r w:rsidR="00EA4CDB">
        <w:rPr>
          <w:rFonts w:ascii="Times New Roman" w:hAnsi="Times New Roman" w:cs="Times New Roman"/>
          <w:b/>
          <w:bCs/>
          <w:noProof/>
          <w:sz w:val="28"/>
          <w:szCs w:val="28"/>
        </w:rPr>
        <w:drawing>
          <wp:anchor distT="0" distB="0" distL="114300" distR="114300" simplePos="0" relativeHeight="251658246" behindDoc="0" locked="0" layoutInCell="1" allowOverlap="1" wp14:anchorId="1F5E66CB" wp14:editId="2D507EC3">
            <wp:simplePos x="0" y="0"/>
            <wp:positionH relativeFrom="margin">
              <wp:posOffset>469126</wp:posOffset>
            </wp:positionH>
            <wp:positionV relativeFrom="paragraph">
              <wp:posOffset>0</wp:posOffset>
            </wp:positionV>
            <wp:extent cx="4428490" cy="3474720"/>
            <wp:effectExtent l="0" t="0" r="0" b="0"/>
            <wp:wrapTopAndBottom/>
            <wp:docPr id="528466426" name="Picture 52846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8490" cy="3474720"/>
                    </a:xfrm>
                    <a:prstGeom prst="rect">
                      <a:avLst/>
                    </a:prstGeom>
                    <a:noFill/>
                  </pic:spPr>
                </pic:pic>
              </a:graphicData>
            </a:graphic>
            <wp14:sizeRelH relativeFrom="margin">
              <wp14:pctWidth>0</wp14:pctWidth>
            </wp14:sizeRelH>
            <wp14:sizeRelV relativeFrom="margin">
              <wp14:pctHeight>0</wp14:pctHeight>
            </wp14:sizeRelV>
          </wp:anchor>
        </w:drawing>
      </w:r>
    </w:p>
    <w:p w14:paraId="7339BC4C" w14:textId="43E43612" w:rsidR="00EA4CDB" w:rsidRPr="00B36D22" w:rsidRDefault="00B36D22" w:rsidP="00F8559A">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58247" behindDoc="0" locked="0" layoutInCell="1" allowOverlap="1" wp14:anchorId="642B3AE1" wp14:editId="288187CC">
            <wp:simplePos x="0" y="0"/>
            <wp:positionH relativeFrom="column">
              <wp:posOffset>515438</wp:posOffset>
            </wp:positionH>
            <wp:positionV relativeFrom="paragraph">
              <wp:posOffset>428987</wp:posOffset>
            </wp:positionV>
            <wp:extent cx="4212771" cy="3305641"/>
            <wp:effectExtent l="0" t="0" r="0" b="9525"/>
            <wp:wrapTopAndBottom/>
            <wp:docPr id="977079778" name="Picture 97707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2771" cy="3305641"/>
                    </a:xfrm>
                    <a:prstGeom prst="rect">
                      <a:avLst/>
                    </a:prstGeom>
                    <a:noFill/>
                  </pic:spPr>
                </pic:pic>
              </a:graphicData>
            </a:graphic>
          </wp:anchor>
        </w:drawing>
      </w:r>
      <w:r>
        <w:rPr>
          <w:rFonts w:ascii="Times New Roman" w:hAnsi="Times New Roman" w:cs="Times New Roman"/>
          <w:sz w:val="24"/>
          <w:szCs w:val="24"/>
        </w:rPr>
        <w:t>In the a</w:t>
      </w:r>
      <w:r w:rsidR="00DB4361">
        <w:rPr>
          <w:rFonts w:ascii="Times New Roman" w:hAnsi="Times New Roman" w:cs="Times New Roman"/>
          <w:sz w:val="24"/>
          <w:szCs w:val="24"/>
        </w:rPr>
        <w:t>bove chart most people prefer both the internationals and domestic content</w:t>
      </w:r>
      <w:r w:rsidR="005E63E8">
        <w:rPr>
          <w:rFonts w:ascii="Times New Roman" w:hAnsi="Times New Roman" w:cs="Times New Roman"/>
          <w:sz w:val="24"/>
          <w:szCs w:val="24"/>
        </w:rPr>
        <w:t xml:space="preserve"> with 70.7%.</w:t>
      </w:r>
    </w:p>
    <w:p w14:paraId="6A73976B" w14:textId="1D7BDF57" w:rsidR="00EA4CDB" w:rsidRPr="00B36D22" w:rsidRDefault="00B36D22" w:rsidP="00F855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above chart the mostly watched genre is </w:t>
      </w:r>
      <w:r w:rsidR="004B1E3D">
        <w:rPr>
          <w:rFonts w:ascii="Times New Roman" w:hAnsi="Times New Roman" w:cs="Times New Roman"/>
          <w:sz w:val="24"/>
          <w:szCs w:val="24"/>
        </w:rPr>
        <w:t>COMEDY</w:t>
      </w:r>
      <w:r>
        <w:rPr>
          <w:rFonts w:ascii="Times New Roman" w:hAnsi="Times New Roman" w:cs="Times New Roman"/>
          <w:sz w:val="24"/>
          <w:szCs w:val="24"/>
        </w:rPr>
        <w:t xml:space="preserve"> with</w:t>
      </w:r>
      <w:r w:rsidR="004B1E3D">
        <w:rPr>
          <w:rFonts w:ascii="Times New Roman" w:hAnsi="Times New Roman" w:cs="Times New Roman"/>
          <w:sz w:val="24"/>
          <w:szCs w:val="24"/>
        </w:rPr>
        <w:t xml:space="preserve"> 29.3% and least watched genre is DOCUMENTARY with 2.3%.</w:t>
      </w:r>
    </w:p>
    <w:p w14:paraId="55853D39" w14:textId="5AADA917" w:rsidR="00EA4CDB" w:rsidRDefault="00EA4CDB" w:rsidP="00F8559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8" behindDoc="0" locked="0" layoutInCell="1" allowOverlap="1" wp14:anchorId="0245466D" wp14:editId="2F43A123">
            <wp:simplePos x="0" y="0"/>
            <wp:positionH relativeFrom="column">
              <wp:posOffset>0</wp:posOffset>
            </wp:positionH>
            <wp:positionV relativeFrom="paragraph">
              <wp:posOffset>-8020050</wp:posOffset>
            </wp:positionV>
            <wp:extent cx="3764195" cy="2953657"/>
            <wp:effectExtent l="0" t="0" r="8255" b="0"/>
            <wp:wrapTopAndBottom/>
            <wp:docPr id="1780325570" name="Picture 178032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4195" cy="2953657"/>
                    </a:xfrm>
                    <a:prstGeom prst="rect">
                      <a:avLst/>
                    </a:prstGeom>
                    <a:noFill/>
                  </pic:spPr>
                </pic:pic>
              </a:graphicData>
            </a:graphic>
          </wp:anchor>
        </w:drawing>
      </w:r>
    </w:p>
    <w:p w14:paraId="70B6878A" w14:textId="77777777" w:rsidR="00485595" w:rsidRDefault="00EA4CDB" w:rsidP="00485595">
      <w:pPr>
        <w:rPr>
          <w:rFonts w:ascii="Times New Roman" w:hAnsi="Times New Roman" w:cs="Times New Roman"/>
          <w:b/>
          <w:bCs/>
          <w:sz w:val="28"/>
          <w:szCs w:val="28"/>
        </w:rPr>
      </w:pPr>
      <w:r w:rsidRPr="00EA4CDB">
        <w:rPr>
          <w:rFonts w:ascii="Times New Roman" w:hAnsi="Times New Roman" w:cs="Times New Roman"/>
          <w:sz w:val="28"/>
          <w:szCs w:val="28"/>
        </w:rPr>
        <w:br w:type="page"/>
      </w:r>
      <w:r w:rsidR="007B65CB">
        <w:rPr>
          <w:rFonts w:ascii="Times New Roman" w:hAnsi="Times New Roman" w:cs="Times New Roman"/>
          <w:b/>
          <w:bCs/>
          <w:noProof/>
          <w:sz w:val="28"/>
          <w:szCs w:val="28"/>
        </w:rPr>
        <w:lastRenderedPageBreak/>
        <w:drawing>
          <wp:anchor distT="0" distB="0" distL="114300" distR="114300" simplePos="0" relativeHeight="251658250" behindDoc="0" locked="0" layoutInCell="1" allowOverlap="1" wp14:anchorId="6548BBC6" wp14:editId="15478EE8">
            <wp:simplePos x="0" y="0"/>
            <wp:positionH relativeFrom="margin">
              <wp:posOffset>1031166</wp:posOffset>
            </wp:positionH>
            <wp:positionV relativeFrom="paragraph">
              <wp:posOffset>628</wp:posOffset>
            </wp:positionV>
            <wp:extent cx="3796030" cy="2785110"/>
            <wp:effectExtent l="0" t="0" r="0" b="0"/>
            <wp:wrapTopAndBottom/>
            <wp:docPr id="1409773639" name="Picture 1409773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6030" cy="278511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23FF48DF" wp14:editId="56C679C0">
                <wp:extent cx="307975" cy="307975"/>
                <wp:effectExtent l="0" t="0" r="0" b="0"/>
                <wp:docPr id="75161908" name="Rectangle 751619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4E050" id="Rectangle 7516190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6E47BF74" w14:textId="77777777" w:rsidR="00485595" w:rsidRDefault="00485595" w:rsidP="00485595">
      <w:pPr>
        <w:rPr>
          <w:rFonts w:ascii="Times New Roman" w:hAnsi="Times New Roman" w:cs="Times New Roman"/>
          <w:b/>
          <w:bCs/>
          <w:sz w:val="28"/>
          <w:szCs w:val="28"/>
        </w:rPr>
      </w:pPr>
    </w:p>
    <w:p w14:paraId="5B9C3069" w14:textId="257AACE6" w:rsidR="004B1E3D" w:rsidRPr="006F1537" w:rsidRDefault="007B65CB" w:rsidP="00485595">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8251" behindDoc="0" locked="0" layoutInCell="1" allowOverlap="1" wp14:anchorId="2B4442EE" wp14:editId="22B28B2B">
            <wp:simplePos x="0" y="0"/>
            <wp:positionH relativeFrom="margin">
              <wp:posOffset>794434</wp:posOffset>
            </wp:positionH>
            <wp:positionV relativeFrom="paragraph">
              <wp:posOffset>416902</wp:posOffset>
            </wp:positionV>
            <wp:extent cx="4086225" cy="3206115"/>
            <wp:effectExtent l="0" t="0" r="9525" b="0"/>
            <wp:wrapTopAndBottom/>
            <wp:docPr id="192827165" name="Picture 19282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225" cy="3206115"/>
                    </a:xfrm>
                    <a:prstGeom prst="rect">
                      <a:avLst/>
                    </a:prstGeom>
                    <a:noFill/>
                  </pic:spPr>
                </pic:pic>
              </a:graphicData>
            </a:graphic>
            <wp14:sizeRelH relativeFrom="margin">
              <wp14:pctWidth>0</wp14:pctWidth>
            </wp14:sizeRelH>
            <wp14:sizeRelV relativeFrom="margin">
              <wp14:pctHeight>0</wp14:pctHeight>
            </wp14:sizeRelV>
          </wp:anchor>
        </w:drawing>
      </w:r>
      <w:r w:rsidR="004B1E3D">
        <w:rPr>
          <w:rFonts w:ascii="Times New Roman" w:hAnsi="Times New Roman" w:cs="Times New Roman"/>
          <w:sz w:val="24"/>
          <w:szCs w:val="24"/>
        </w:rPr>
        <w:t xml:space="preserve">In the above chart NETFLIX provides the best interface with 36.7% and </w:t>
      </w:r>
      <w:r w:rsidR="00FA20C0">
        <w:rPr>
          <w:rFonts w:ascii="Times New Roman" w:hAnsi="Times New Roman" w:cs="Times New Roman"/>
          <w:sz w:val="24"/>
          <w:szCs w:val="24"/>
        </w:rPr>
        <w:t>SONY LIV doesn’t provide the best interface with 1.3%.</w:t>
      </w:r>
    </w:p>
    <w:p w14:paraId="6BB9F26D" w14:textId="328514D5" w:rsidR="006774E1" w:rsidRDefault="00DB4361" w:rsidP="000C685A">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chart the mostly used OTT is DISNEY+HOTSTAR with 36% and least used OTT is SONY LIV with 0.3</w:t>
      </w:r>
      <w:r w:rsidR="006774E1">
        <w:rPr>
          <w:rFonts w:ascii="Times New Roman" w:hAnsi="Times New Roman" w:cs="Times New Roman"/>
          <w:sz w:val="24"/>
          <w:szCs w:val="24"/>
        </w:rPr>
        <w:t>%</w:t>
      </w:r>
    </w:p>
    <w:p w14:paraId="3968353D" w14:textId="77777777" w:rsidR="006774E1" w:rsidRDefault="006774E1" w:rsidP="000C685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EF073DE" w14:textId="213B6DED" w:rsidR="007D28D6" w:rsidRDefault="007D28D6" w:rsidP="007D28D6">
      <w:pPr>
        <w:pStyle w:val="ListParagraph"/>
        <w:spacing w:line="360" w:lineRule="auto"/>
        <w:jc w:val="center"/>
        <w:rPr>
          <w:rFonts w:ascii="Times New Roman" w:hAnsi="Times New Roman" w:cs="Times New Roman"/>
          <w:b/>
          <w:bCs/>
          <w:sz w:val="28"/>
          <w:szCs w:val="28"/>
        </w:rPr>
      </w:pPr>
    </w:p>
    <w:p w14:paraId="268567B4" w14:textId="3999B323" w:rsidR="00F52572" w:rsidRPr="00583D58" w:rsidRDefault="00F52572" w:rsidP="00F52572">
      <w:pPr>
        <w:rPr>
          <w:ins w:id="20" w:author="Microsoft Word" w:date="2023-09-30T23:07:00Z"/>
          <w:rFonts w:ascii="Times New Roman" w:hAnsi="Times New Roman" w:cs="Times New Roman"/>
          <w:sz w:val="24"/>
          <w:szCs w:val="24"/>
        </w:rPr>
      </w:pPr>
    </w:p>
    <w:p w14:paraId="09DE99FE" w14:textId="2923FDAA" w:rsidR="00024301" w:rsidRDefault="00846387" w:rsidP="00CD53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1C9110" wp14:editId="64C735ED">
            <wp:extent cx="5219700" cy="4095750"/>
            <wp:effectExtent l="0" t="0" r="0" b="0"/>
            <wp:docPr id="702585633" name="Picture 702585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inline>
        </w:drawing>
      </w:r>
    </w:p>
    <w:p w14:paraId="41B80166" w14:textId="21F803BF" w:rsidR="00024301" w:rsidRDefault="00D30206" w:rsidP="00925DE7">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chart the mostly</w:t>
      </w:r>
      <w:r w:rsidR="00C10187">
        <w:rPr>
          <w:rFonts w:ascii="Times New Roman" w:hAnsi="Times New Roman" w:cs="Times New Roman"/>
          <w:sz w:val="24"/>
          <w:szCs w:val="24"/>
        </w:rPr>
        <w:t xml:space="preserve"> influenced</w:t>
      </w:r>
      <w:r>
        <w:rPr>
          <w:rFonts w:ascii="Times New Roman" w:hAnsi="Times New Roman" w:cs="Times New Roman"/>
          <w:sz w:val="24"/>
          <w:szCs w:val="24"/>
        </w:rPr>
        <w:t xml:space="preserve"> </w:t>
      </w:r>
      <w:r w:rsidRPr="00340E49">
        <w:rPr>
          <w:rFonts w:ascii="Times New Roman" w:hAnsi="Times New Roman" w:cs="Times New Roman"/>
          <w:sz w:val="28"/>
          <w:szCs w:val="28"/>
        </w:rPr>
        <w:t>Factor</w:t>
      </w:r>
      <w:r>
        <w:rPr>
          <w:rFonts w:ascii="Times New Roman" w:hAnsi="Times New Roman" w:cs="Times New Roman"/>
          <w:sz w:val="24"/>
          <w:szCs w:val="24"/>
        </w:rPr>
        <w:t xml:space="preserve"> is</w:t>
      </w:r>
      <w:r w:rsidR="00340E49">
        <w:rPr>
          <w:rFonts w:ascii="Times New Roman" w:hAnsi="Times New Roman" w:cs="Times New Roman"/>
          <w:sz w:val="24"/>
          <w:szCs w:val="24"/>
        </w:rPr>
        <w:t xml:space="preserve"> </w:t>
      </w:r>
      <w:r w:rsidR="00396A9F">
        <w:rPr>
          <w:rFonts w:ascii="Times New Roman" w:hAnsi="Times New Roman" w:cs="Times New Roman"/>
          <w:sz w:val="24"/>
          <w:szCs w:val="24"/>
        </w:rPr>
        <w:t>ALL</w:t>
      </w:r>
      <w:r w:rsidR="00B419DE">
        <w:rPr>
          <w:rFonts w:ascii="Times New Roman" w:hAnsi="Times New Roman" w:cs="Times New Roman"/>
          <w:sz w:val="24"/>
          <w:szCs w:val="24"/>
        </w:rPr>
        <w:t xml:space="preserve"> </w:t>
      </w:r>
      <w:r w:rsidR="00B419DE" w:rsidRPr="005727BA">
        <w:rPr>
          <w:rFonts w:ascii="Times New Roman" w:hAnsi="Times New Roman" w:cs="Times New Roman"/>
        </w:rPr>
        <w:t>with</w:t>
      </w:r>
      <w:r w:rsidR="00396A9F" w:rsidRPr="005727BA">
        <w:rPr>
          <w:rFonts w:ascii="Times New Roman" w:hAnsi="Times New Roman" w:cs="Times New Roman"/>
        </w:rPr>
        <w:t xml:space="preserve"> 72%</w:t>
      </w:r>
      <w:r w:rsidR="00396A9F">
        <w:rPr>
          <w:rFonts w:ascii="Times New Roman" w:hAnsi="Times New Roman" w:cs="Times New Roman"/>
          <w:sz w:val="24"/>
          <w:szCs w:val="24"/>
        </w:rPr>
        <w:t xml:space="preserve"> and </w:t>
      </w:r>
      <w:r w:rsidR="00C802C1">
        <w:rPr>
          <w:rFonts w:ascii="Times New Roman" w:hAnsi="Times New Roman" w:cs="Times New Roman"/>
          <w:sz w:val="24"/>
          <w:szCs w:val="24"/>
        </w:rPr>
        <w:t xml:space="preserve">least </w:t>
      </w:r>
      <w:r w:rsidR="00396A9F">
        <w:rPr>
          <w:rFonts w:ascii="Times New Roman" w:hAnsi="Times New Roman" w:cs="Times New Roman"/>
          <w:sz w:val="24"/>
          <w:szCs w:val="24"/>
        </w:rPr>
        <w:t xml:space="preserve">influenced factor is </w:t>
      </w:r>
      <w:r w:rsidR="00B419DE" w:rsidRPr="00B419DE">
        <w:rPr>
          <w:rFonts w:ascii="Times New Roman" w:hAnsi="Times New Roman" w:cs="Times New Roman"/>
          <w:sz w:val="28"/>
          <w:szCs w:val="28"/>
        </w:rPr>
        <w:t>Price</w:t>
      </w:r>
      <w:r w:rsidR="00B419DE">
        <w:rPr>
          <w:rFonts w:ascii="Times New Roman" w:hAnsi="Times New Roman" w:cs="Times New Roman"/>
          <w:sz w:val="28"/>
          <w:szCs w:val="28"/>
        </w:rPr>
        <w:t xml:space="preserve"> </w:t>
      </w:r>
      <w:r w:rsidR="0062433C" w:rsidRPr="0062433C">
        <w:rPr>
          <w:rFonts w:ascii="Times New Roman" w:hAnsi="Times New Roman" w:cs="Times New Roman"/>
          <w:sz w:val="24"/>
          <w:szCs w:val="24"/>
        </w:rPr>
        <w:t>with</w:t>
      </w:r>
      <w:r w:rsidR="0062433C">
        <w:rPr>
          <w:rFonts w:ascii="Times New Roman" w:hAnsi="Times New Roman" w:cs="Times New Roman"/>
          <w:sz w:val="24"/>
          <w:szCs w:val="24"/>
        </w:rPr>
        <w:t xml:space="preserve"> </w:t>
      </w:r>
      <w:r w:rsidR="00B419DE" w:rsidRPr="0062433C">
        <w:rPr>
          <w:rFonts w:ascii="Times New Roman" w:hAnsi="Times New Roman" w:cs="Times New Roman"/>
          <w:sz w:val="24"/>
          <w:szCs w:val="24"/>
        </w:rPr>
        <w:t>4%</w:t>
      </w:r>
    </w:p>
    <w:p w14:paraId="710D98CA" w14:textId="77777777" w:rsidR="00336346" w:rsidRDefault="00CD536D" w:rsidP="00925DE7">
      <w:pPr>
        <w:spacing w:line="360" w:lineRule="auto"/>
        <w:jc w:val="both"/>
        <w:rPr>
          <w:rFonts w:ascii="Times New Roman" w:hAnsi="Times New Roman" w:cs="Times New Roman"/>
          <w:sz w:val="24"/>
          <w:szCs w:val="24"/>
        </w:rPr>
      </w:pPr>
      <w:r w:rsidRPr="00FA20C0">
        <w:rPr>
          <w:rFonts w:ascii="Times New Roman" w:hAnsi="Times New Roman" w:cs="Times New Roman"/>
          <w:sz w:val="24"/>
          <w:szCs w:val="24"/>
        </w:rPr>
        <w:br w:type="page"/>
      </w:r>
      <w:r w:rsidR="007D3FBD">
        <w:rPr>
          <w:rFonts w:ascii="Times New Roman" w:hAnsi="Times New Roman" w:cs="Times New Roman"/>
          <w:noProof/>
          <w:sz w:val="24"/>
          <w:szCs w:val="24"/>
        </w:rPr>
        <w:lastRenderedPageBreak/>
        <w:drawing>
          <wp:inline distT="0" distB="0" distL="0" distR="0" wp14:anchorId="0122A791" wp14:editId="078AFE81">
            <wp:extent cx="5219700" cy="4095750"/>
            <wp:effectExtent l="0" t="0" r="0" b="0"/>
            <wp:docPr id="1255702760" name="Picture 125570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inline>
        </w:drawing>
      </w:r>
    </w:p>
    <w:p w14:paraId="27DD0C89" w14:textId="7D6B8ED5" w:rsidR="00CD536D" w:rsidRDefault="00CD536D">
      <w:pPr>
        <w:rPr>
          <w:rFonts w:ascii="Times New Roman" w:hAnsi="Times New Roman" w:cs="Times New Roman"/>
          <w:sz w:val="24"/>
          <w:szCs w:val="24"/>
        </w:rPr>
      </w:pPr>
    </w:p>
    <w:p w14:paraId="27A3FB1F" w14:textId="77777777" w:rsidR="00150863" w:rsidRDefault="00150863" w:rsidP="00150863">
      <w:pPr>
        <w:rPr>
          <w:rFonts w:ascii="Times New Roman" w:hAnsi="Times New Roman" w:cs="Times New Roman"/>
          <w:sz w:val="24"/>
          <w:szCs w:val="24"/>
        </w:rPr>
      </w:pPr>
    </w:p>
    <w:p w14:paraId="58E58DE1" w14:textId="77777777" w:rsidR="00150863" w:rsidRDefault="00150863" w:rsidP="00150863">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chart 19.3% people prefer user reviews and ratings while subscribing to an online platform.</w:t>
      </w:r>
    </w:p>
    <w:p w14:paraId="33862E09" w14:textId="77777777" w:rsidR="00557214" w:rsidRDefault="00557214" w:rsidP="00150863">
      <w:pPr>
        <w:spacing w:line="360" w:lineRule="auto"/>
        <w:jc w:val="both"/>
        <w:rPr>
          <w:rFonts w:ascii="Times New Roman" w:hAnsi="Times New Roman" w:cs="Times New Roman"/>
          <w:sz w:val="24"/>
          <w:szCs w:val="24"/>
        </w:rPr>
      </w:pPr>
    </w:p>
    <w:p w14:paraId="785E93B7" w14:textId="7B20B6E9" w:rsidR="00DB4361" w:rsidRDefault="00BD76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CE8EB7" wp14:editId="5E338FCE">
            <wp:extent cx="5219700" cy="4095750"/>
            <wp:effectExtent l="0" t="0" r="0" b="0"/>
            <wp:docPr id="1026109492" name="Picture 1026109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inline>
        </w:drawing>
      </w:r>
    </w:p>
    <w:p w14:paraId="76C41F11" w14:textId="3139B598" w:rsidR="00DB4361" w:rsidRDefault="00DB4361">
      <w:pPr>
        <w:rPr>
          <w:rFonts w:ascii="Times New Roman" w:hAnsi="Times New Roman" w:cs="Times New Roman"/>
          <w:sz w:val="24"/>
          <w:szCs w:val="24"/>
        </w:rPr>
      </w:pPr>
    </w:p>
    <w:p w14:paraId="669A19C0" w14:textId="0C5CB44A" w:rsidR="00DB4361" w:rsidRDefault="00DB4361">
      <w:pPr>
        <w:rPr>
          <w:rFonts w:ascii="Times New Roman" w:hAnsi="Times New Roman" w:cs="Times New Roman"/>
          <w:sz w:val="24"/>
          <w:szCs w:val="24"/>
        </w:rPr>
      </w:pPr>
    </w:p>
    <w:p w14:paraId="23A1DBC2" w14:textId="7F4D57D6" w:rsidR="00DB4361" w:rsidRDefault="00482147">
      <w:pPr>
        <w:rPr>
          <w:rFonts w:ascii="Times New Roman" w:hAnsi="Times New Roman" w:cs="Times New Roman"/>
          <w:sz w:val="24"/>
          <w:szCs w:val="24"/>
        </w:rPr>
      </w:pPr>
      <w:r>
        <w:rPr>
          <w:rFonts w:ascii="Times New Roman" w:hAnsi="Times New Roman" w:cs="Times New Roman"/>
          <w:sz w:val="24"/>
          <w:szCs w:val="24"/>
        </w:rPr>
        <w:t>In the above chart 27.3% respondents think OTT platform create negative impact on television/cable services. Remaining 55% think they may create negative impact on the Television</w:t>
      </w:r>
      <w:r w:rsidR="0097386B">
        <w:rPr>
          <w:rFonts w:ascii="Times New Roman" w:hAnsi="Times New Roman" w:cs="Times New Roman"/>
          <w:sz w:val="24"/>
          <w:szCs w:val="24"/>
        </w:rPr>
        <w:t>.</w:t>
      </w:r>
    </w:p>
    <w:p w14:paraId="2923275E" w14:textId="7582AF52" w:rsidR="00CD536D" w:rsidRDefault="00CD536D" w:rsidP="003B37B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r w:rsidR="00482147">
        <w:rPr>
          <w:rFonts w:ascii="Times New Roman" w:hAnsi="Times New Roman" w:cs="Times New Roman"/>
          <w:sz w:val="24"/>
          <w:szCs w:val="24"/>
        </w:rPr>
        <w:lastRenderedPageBreak/>
        <w:t xml:space="preserve"> </w:t>
      </w:r>
      <w:r w:rsidR="00FF41D0">
        <w:rPr>
          <w:rFonts w:ascii="Times New Roman" w:hAnsi="Times New Roman" w:cs="Times New Roman"/>
          <w:noProof/>
          <w:sz w:val="24"/>
          <w:szCs w:val="24"/>
        </w:rPr>
        <w:drawing>
          <wp:inline distT="0" distB="0" distL="0" distR="0" wp14:anchorId="6B47CA2A" wp14:editId="2606EEA0">
            <wp:extent cx="5219700" cy="4095750"/>
            <wp:effectExtent l="0" t="0" r="0" b="0"/>
            <wp:docPr id="1024078178" name="Picture 102407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inline>
        </w:drawing>
      </w:r>
    </w:p>
    <w:p w14:paraId="4C55F388" w14:textId="0D5296D0" w:rsidR="00CD536D" w:rsidRDefault="00D03A66" w:rsidP="00A92FE5">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chart 82% of the respondents find it easy to choose a preferred genre in OTT.</w:t>
      </w:r>
    </w:p>
    <w:p w14:paraId="21B070F7" w14:textId="16C0B348" w:rsidR="0030171A" w:rsidRDefault="0030171A">
      <w:pPr>
        <w:rPr>
          <w:rFonts w:ascii="Times New Roman" w:hAnsi="Times New Roman" w:cs="Times New Roman"/>
          <w:sz w:val="24"/>
          <w:szCs w:val="24"/>
        </w:rPr>
      </w:pPr>
    </w:p>
    <w:p w14:paraId="24BC9FF6" w14:textId="7B13D022" w:rsidR="0030171A" w:rsidRDefault="0030171A">
      <w:pPr>
        <w:rPr>
          <w:rFonts w:ascii="Times New Roman" w:hAnsi="Times New Roman" w:cs="Times New Roman"/>
          <w:sz w:val="24"/>
          <w:szCs w:val="24"/>
        </w:rPr>
      </w:pPr>
    </w:p>
    <w:p w14:paraId="14437D89" w14:textId="42A7369F" w:rsidR="0030171A" w:rsidRDefault="0030171A">
      <w:pPr>
        <w:rPr>
          <w:rFonts w:ascii="Times New Roman" w:hAnsi="Times New Roman" w:cs="Times New Roman"/>
          <w:sz w:val="24"/>
          <w:szCs w:val="24"/>
        </w:rPr>
      </w:pPr>
    </w:p>
    <w:p w14:paraId="6852A6F7" w14:textId="215FAC83" w:rsidR="0030171A" w:rsidRDefault="0030171A">
      <w:pPr>
        <w:rPr>
          <w:rFonts w:ascii="Times New Roman" w:hAnsi="Times New Roman" w:cs="Times New Roman"/>
          <w:sz w:val="24"/>
          <w:szCs w:val="24"/>
        </w:rPr>
      </w:pPr>
    </w:p>
    <w:p w14:paraId="2D26B331" w14:textId="77777777" w:rsidR="0030171A" w:rsidRDefault="0030171A">
      <w:pPr>
        <w:rPr>
          <w:rFonts w:ascii="Times New Roman" w:hAnsi="Times New Roman" w:cs="Times New Roman"/>
          <w:sz w:val="24"/>
          <w:szCs w:val="24"/>
        </w:rPr>
      </w:pPr>
    </w:p>
    <w:p w14:paraId="76545802" w14:textId="7C88C697" w:rsidR="00CD536D" w:rsidRDefault="00CD536D">
      <w:pPr>
        <w:rPr>
          <w:rFonts w:ascii="Times New Roman" w:hAnsi="Times New Roman" w:cs="Times New Roman"/>
          <w:sz w:val="24"/>
          <w:szCs w:val="24"/>
        </w:rPr>
      </w:pPr>
    </w:p>
    <w:p w14:paraId="3CA3BA09" w14:textId="77777777" w:rsidR="00CD536D" w:rsidRDefault="00CD536D">
      <w:pPr>
        <w:rPr>
          <w:rFonts w:ascii="Times New Roman" w:hAnsi="Times New Roman" w:cs="Times New Roman"/>
          <w:sz w:val="24"/>
          <w:szCs w:val="24"/>
        </w:rPr>
      </w:pPr>
    </w:p>
    <w:p w14:paraId="4F961EBA" w14:textId="77777777" w:rsidR="00CD536D" w:rsidRDefault="00CD536D">
      <w:pPr>
        <w:rPr>
          <w:rFonts w:ascii="Times New Roman" w:hAnsi="Times New Roman" w:cs="Times New Roman"/>
          <w:sz w:val="24"/>
          <w:szCs w:val="24"/>
        </w:rPr>
      </w:pPr>
    </w:p>
    <w:p w14:paraId="15660138" w14:textId="31FC68DD" w:rsidR="00CD536D" w:rsidRDefault="00CD536D">
      <w:pPr>
        <w:rPr>
          <w:rFonts w:ascii="Times New Roman" w:hAnsi="Times New Roman" w:cs="Times New Roman"/>
          <w:sz w:val="24"/>
          <w:szCs w:val="24"/>
        </w:rPr>
      </w:pPr>
      <w:r>
        <w:rPr>
          <w:rFonts w:ascii="Times New Roman" w:hAnsi="Times New Roman" w:cs="Times New Roman"/>
          <w:sz w:val="24"/>
          <w:szCs w:val="24"/>
        </w:rPr>
        <w:br w:type="page"/>
      </w:r>
      <w:r w:rsidR="00F043B1">
        <w:rPr>
          <w:rFonts w:ascii="Times New Roman" w:hAnsi="Times New Roman" w:cs="Times New Roman"/>
          <w:noProof/>
          <w:sz w:val="24"/>
          <w:szCs w:val="24"/>
        </w:rPr>
        <w:lastRenderedPageBreak/>
        <w:drawing>
          <wp:inline distT="0" distB="0" distL="0" distR="0" wp14:anchorId="59200E46" wp14:editId="29FEE0A2">
            <wp:extent cx="5219700" cy="4095750"/>
            <wp:effectExtent l="0" t="0" r="0" b="0"/>
            <wp:docPr id="440363034" name="Picture 44036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inline>
        </w:drawing>
      </w:r>
    </w:p>
    <w:p w14:paraId="704F96E5" w14:textId="123D4E9C" w:rsidR="0030171A" w:rsidRDefault="00D03A66" w:rsidP="00425F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above chart 38.7% of the respondents preferred Netflix is the OTT platform offers the most diverse content selection, the next one comes under is Prime 26.3%, the very next one is </w:t>
      </w:r>
      <w:proofErr w:type="spellStart"/>
      <w:r>
        <w:rPr>
          <w:rFonts w:ascii="Times New Roman" w:hAnsi="Times New Roman" w:cs="Times New Roman"/>
          <w:sz w:val="24"/>
          <w:szCs w:val="24"/>
        </w:rPr>
        <w:t>Disney+hostar</w:t>
      </w:r>
      <w:proofErr w:type="spellEnd"/>
      <w:r>
        <w:rPr>
          <w:rFonts w:ascii="Times New Roman" w:hAnsi="Times New Roman" w:cs="Times New Roman"/>
          <w:sz w:val="24"/>
          <w:szCs w:val="24"/>
        </w:rPr>
        <w:t xml:space="preserve"> 25.7%.</w:t>
      </w:r>
    </w:p>
    <w:p w14:paraId="574BB860" w14:textId="77777777" w:rsidR="0030171A" w:rsidRDefault="0030171A" w:rsidP="00425F99">
      <w:pPr>
        <w:spacing w:line="360" w:lineRule="auto"/>
        <w:jc w:val="both"/>
        <w:rPr>
          <w:rFonts w:ascii="Times New Roman" w:hAnsi="Times New Roman" w:cs="Times New Roman"/>
          <w:sz w:val="24"/>
          <w:szCs w:val="24"/>
        </w:rPr>
      </w:pPr>
    </w:p>
    <w:p w14:paraId="3C4873BA" w14:textId="77777777" w:rsidR="0030171A" w:rsidRDefault="0030171A">
      <w:pPr>
        <w:rPr>
          <w:rFonts w:ascii="Times New Roman" w:hAnsi="Times New Roman" w:cs="Times New Roman"/>
          <w:sz w:val="24"/>
          <w:szCs w:val="24"/>
        </w:rPr>
      </w:pPr>
    </w:p>
    <w:p w14:paraId="1FD713F8" w14:textId="77777777" w:rsidR="0030171A" w:rsidRDefault="0030171A">
      <w:pPr>
        <w:rPr>
          <w:rFonts w:ascii="Times New Roman" w:hAnsi="Times New Roman" w:cs="Times New Roman"/>
          <w:sz w:val="24"/>
          <w:szCs w:val="24"/>
        </w:rPr>
      </w:pPr>
    </w:p>
    <w:p w14:paraId="5460D896" w14:textId="2E85ED5F" w:rsidR="0030171A" w:rsidRDefault="00EA4CDB">
      <w:pPr>
        <w:rPr>
          <w:rFonts w:ascii="Times New Roman" w:hAnsi="Times New Roman" w:cs="Times New Roman"/>
          <w:sz w:val="24"/>
          <w:szCs w:val="24"/>
        </w:rPr>
      </w:pPr>
      <w:r w:rsidRPr="00FA20C0">
        <w:rPr>
          <w:rFonts w:ascii="Times New Roman" w:hAnsi="Times New Roman" w:cs="Times New Roman"/>
          <w:sz w:val="24"/>
          <w:szCs w:val="24"/>
        </w:rPr>
        <w:br w:type="page"/>
      </w:r>
      <w:r w:rsidR="00355D2F">
        <w:rPr>
          <w:rFonts w:ascii="Times New Roman" w:hAnsi="Times New Roman" w:cs="Times New Roman"/>
          <w:noProof/>
          <w:sz w:val="24"/>
          <w:szCs w:val="24"/>
        </w:rPr>
        <w:lastRenderedPageBreak/>
        <w:drawing>
          <wp:inline distT="0" distB="0" distL="0" distR="0" wp14:anchorId="5555A7D2" wp14:editId="6A17CFA5">
            <wp:extent cx="5219700" cy="4095750"/>
            <wp:effectExtent l="0" t="0" r="0" b="0"/>
            <wp:docPr id="1911248184" name="Picture 1911248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inline>
        </w:drawing>
      </w:r>
    </w:p>
    <w:p w14:paraId="29955ACF" w14:textId="4A2007CF" w:rsidR="0030171A" w:rsidRDefault="002740FD" w:rsidP="00425F99">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chart 43.3% of the respondents tells it is important the availability of offline viewing/download options on an OTT platform.</w:t>
      </w:r>
    </w:p>
    <w:p w14:paraId="643486CE" w14:textId="77777777" w:rsidR="002740FD" w:rsidRDefault="002740FD" w:rsidP="00425F99">
      <w:pPr>
        <w:spacing w:line="360" w:lineRule="auto"/>
        <w:jc w:val="both"/>
        <w:rPr>
          <w:rFonts w:ascii="Times New Roman" w:hAnsi="Times New Roman" w:cs="Times New Roman"/>
          <w:sz w:val="24"/>
          <w:szCs w:val="24"/>
        </w:rPr>
      </w:pPr>
    </w:p>
    <w:p w14:paraId="0CB9DF37" w14:textId="77777777" w:rsidR="0030171A" w:rsidRDefault="0030171A" w:rsidP="00425F99">
      <w:pPr>
        <w:spacing w:line="360" w:lineRule="auto"/>
        <w:jc w:val="both"/>
        <w:rPr>
          <w:rFonts w:ascii="Times New Roman" w:hAnsi="Times New Roman" w:cs="Times New Roman"/>
          <w:sz w:val="24"/>
          <w:szCs w:val="24"/>
        </w:rPr>
      </w:pPr>
    </w:p>
    <w:p w14:paraId="2494AF61" w14:textId="77777777" w:rsidR="0030171A" w:rsidRDefault="0030171A">
      <w:pPr>
        <w:rPr>
          <w:rFonts w:ascii="Times New Roman" w:hAnsi="Times New Roman" w:cs="Times New Roman"/>
          <w:sz w:val="24"/>
          <w:szCs w:val="24"/>
        </w:rPr>
      </w:pPr>
    </w:p>
    <w:p w14:paraId="0F7ABEEC" w14:textId="77777777" w:rsidR="0030171A" w:rsidRDefault="0030171A">
      <w:pPr>
        <w:rPr>
          <w:rFonts w:ascii="Times New Roman" w:hAnsi="Times New Roman" w:cs="Times New Roman"/>
          <w:sz w:val="24"/>
          <w:szCs w:val="24"/>
        </w:rPr>
      </w:pPr>
    </w:p>
    <w:p w14:paraId="24D04EA3" w14:textId="77777777" w:rsidR="0030171A" w:rsidRDefault="0030171A">
      <w:pPr>
        <w:rPr>
          <w:rFonts w:ascii="Times New Roman" w:hAnsi="Times New Roman" w:cs="Times New Roman"/>
          <w:sz w:val="24"/>
          <w:szCs w:val="24"/>
        </w:rPr>
      </w:pPr>
    </w:p>
    <w:p w14:paraId="60E58F2C" w14:textId="6C631E34" w:rsidR="0030171A" w:rsidRDefault="00CC1C6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52" behindDoc="0" locked="0" layoutInCell="1" allowOverlap="1" wp14:anchorId="0AFEE42C" wp14:editId="2EC5E2B6">
            <wp:simplePos x="0" y="0"/>
            <wp:positionH relativeFrom="column">
              <wp:posOffset>195072</wp:posOffset>
            </wp:positionH>
            <wp:positionV relativeFrom="paragraph">
              <wp:posOffset>414528</wp:posOffset>
            </wp:positionV>
            <wp:extent cx="5219700" cy="4095750"/>
            <wp:effectExtent l="0" t="0" r="0" b="0"/>
            <wp:wrapTopAndBottom/>
            <wp:docPr id="1604468075" name="Picture 160446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anchor>
        </w:drawing>
      </w:r>
    </w:p>
    <w:p w14:paraId="5A1EDA20" w14:textId="77777777" w:rsidR="00CC1C63" w:rsidRDefault="00CC1C63" w:rsidP="005C3CBF">
      <w:pPr>
        <w:spacing w:line="360" w:lineRule="auto"/>
        <w:jc w:val="both"/>
        <w:rPr>
          <w:rFonts w:ascii="Times New Roman" w:hAnsi="Times New Roman" w:cs="Times New Roman"/>
          <w:sz w:val="24"/>
          <w:szCs w:val="24"/>
        </w:rPr>
      </w:pPr>
    </w:p>
    <w:p w14:paraId="2C9DD2CD" w14:textId="051B4EC0" w:rsidR="0030171A" w:rsidRDefault="00482147" w:rsidP="005C3C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above chart 38.3% of the respondents most likely to recommend favourite online platform to others. </w:t>
      </w:r>
      <w:r w:rsidR="0030171A">
        <w:rPr>
          <w:rFonts w:ascii="Times New Roman" w:hAnsi="Times New Roman" w:cs="Times New Roman"/>
          <w:sz w:val="24"/>
          <w:szCs w:val="24"/>
        </w:rPr>
        <w:br w:type="page"/>
      </w:r>
      <w:r w:rsidR="00CC1C63">
        <w:rPr>
          <w:rFonts w:ascii="Times New Roman" w:hAnsi="Times New Roman" w:cs="Times New Roman"/>
          <w:b/>
          <w:bCs/>
          <w:noProof/>
          <w:sz w:val="28"/>
          <w:szCs w:val="28"/>
        </w:rPr>
        <w:lastRenderedPageBreak/>
        <w:drawing>
          <wp:anchor distT="0" distB="0" distL="114300" distR="114300" simplePos="0" relativeHeight="251658253" behindDoc="0" locked="0" layoutInCell="1" allowOverlap="1" wp14:anchorId="76D9A02F" wp14:editId="03A8BE25">
            <wp:simplePos x="0" y="0"/>
            <wp:positionH relativeFrom="margin">
              <wp:align>left</wp:align>
            </wp:positionH>
            <wp:positionV relativeFrom="paragraph">
              <wp:posOffset>317119</wp:posOffset>
            </wp:positionV>
            <wp:extent cx="5219700" cy="4095750"/>
            <wp:effectExtent l="0" t="0" r="0" b="0"/>
            <wp:wrapTopAndBottom/>
            <wp:docPr id="2057631776" name="Picture 205763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anchor>
        </w:drawing>
      </w:r>
      <w:r w:rsidR="0030171A">
        <w:rPr>
          <w:noProof/>
        </w:rPr>
        <mc:AlternateContent>
          <mc:Choice Requires="wps">
            <w:drawing>
              <wp:inline distT="0" distB="0" distL="0" distR="0" wp14:anchorId="10FB855D" wp14:editId="119F7D87">
                <wp:extent cx="304800" cy="304800"/>
                <wp:effectExtent l="0" t="0" r="0" b="0"/>
                <wp:docPr id="506364442" name="Rectangle 5063644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38504" id="Rectangle 5063644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1C979A" w14:textId="5AD74565" w:rsidR="00CD536D" w:rsidRPr="00FA20C0" w:rsidRDefault="00CD536D">
      <w:pPr>
        <w:rPr>
          <w:rFonts w:ascii="Times New Roman" w:hAnsi="Times New Roman" w:cs="Times New Roman"/>
          <w:sz w:val="24"/>
          <w:szCs w:val="24"/>
        </w:rPr>
      </w:pPr>
    </w:p>
    <w:p w14:paraId="27965ECC" w14:textId="77013A02" w:rsidR="00ED0379" w:rsidRDefault="00ED0379" w:rsidP="00ED0379">
      <w:pPr>
        <w:tabs>
          <w:tab w:val="left" w:pos="1169"/>
        </w:tabs>
        <w:rPr>
          <w:rFonts w:ascii="Times New Roman" w:hAnsi="Times New Roman" w:cs="Times New Roman"/>
          <w:b/>
          <w:bCs/>
          <w:sz w:val="28"/>
          <w:szCs w:val="28"/>
        </w:rPr>
      </w:pPr>
    </w:p>
    <w:p w14:paraId="56ECF988" w14:textId="4E5598B3" w:rsidR="00ED0379" w:rsidRPr="00A00BF2" w:rsidRDefault="002740FD" w:rsidP="00A00BF2">
      <w:pPr>
        <w:spacing w:line="360" w:lineRule="auto"/>
        <w:jc w:val="both"/>
        <w:rPr>
          <w:rFonts w:ascii="Times New Roman" w:hAnsi="Times New Roman" w:cs="Times New Roman"/>
          <w:sz w:val="24"/>
          <w:szCs w:val="24"/>
        </w:rPr>
      </w:pPr>
      <w:r w:rsidRPr="00A00BF2">
        <w:rPr>
          <w:rFonts w:ascii="Times New Roman" w:hAnsi="Times New Roman" w:cs="Times New Roman"/>
          <w:sz w:val="24"/>
          <w:szCs w:val="24"/>
        </w:rPr>
        <w:t xml:space="preserve">In the above chart 51.7% of respondents </w:t>
      </w:r>
      <w:r w:rsidR="0029622F" w:rsidRPr="00A00BF2">
        <w:rPr>
          <w:rFonts w:ascii="Times New Roman" w:hAnsi="Times New Roman" w:cs="Times New Roman"/>
          <w:sz w:val="24"/>
          <w:szCs w:val="24"/>
        </w:rPr>
        <w:t>prefer Smart phone to watch an OTT platform, 30.3% of respondents prefer Smart Tv to watch an OTT platform.</w:t>
      </w:r>
    </w:p>
    <w:p w14:paraId="33A36F5B" w14:textId="230C18D4" w:rsidR="00ED0379" w:rsidRPr="00A00BF2" w:rsidRDefault="00ED0379" w:rsidP="00A00BF2">
      <w:pPr>
        <w:spacing w:line="360" w:lineRule="auto"/>
        <w:jc w:val="both"/>
        <w:rPr>
          <w:rFonts w:ascii="Times New Roman" w:hAnsi="Times New Roman" w:cs="Times New Roman"/>
          <w:sz w:val="24"/>
          <w:szCs w:val="24"/>
        </w:rPr>
      </w:pPr>
    </w:p>
    <w:p w14:paraId="681F54DA" w14:textId="138643EC" w:rsidR="00ED0379" w:rsidRDefault="00ED0379" w:rsidP="00ED0379">
      <w:pPr>
        <w:ind w:firstLine="720"/>
        <w:rPr>
          <w:rFonts w:ascii="Times New Roman" w:hAnsi="Times New Roman" w:cs="Times New Roman"/>
          <w:sz w:val="28"/>
          <w:szCs w:val="28"/>
        </w:rPr>
      </w:pPr>
      <w:r>
        <w:rPr>
          <w:noProof/>
        </w:rPr>
        <mc:AlternateContent>
          <mc:Choice Requires="wps">
            <w:drawing>
              <wp:inline distT="0" distB="0" distL="0" distR="0" wp14:anchorId="29E5C976" wp14:editId="1980F8EC">
                <wp:extent cx="307975" cy="307975"/>
                <wp:effectExtent l="0" t="0" r="0" b="0"/>
                <wp:docPr id="1136569087" name="Rectangle 11365690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57CF1" id="Rectangle 113656908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56A88011" w14:textId="61780665" w:rsidR="0030171A" w:rsidRPr="0030171A" w:rsidRDefault="0030171A" w:rsidP="0030171A">
      <w:pPr>
        <w:rPr>
          <w:rFonts w:ascii="Times New Roman" w:hAnsi="Times New Roman" w:cs="Times New Roman"/>
          <w:noProof/>
          <w:sz w:val="28"/>
          <w:szCs w:val="28"/>
        </w:rPr>
      </w:pPr>
    </w:p>
    <w:p w14:paraId="292B9DE9" w14:textId="77777777" w:rsidR="0030171A" w:rsidRDefault="0030171A" w:rsidP="0030171A">
      <w:pPr>
        <w:rPr>
          <w:rFonts w:ascii="Times New Roman" w:hAnsi="Times New Roman" w:cs="Times New Roman"/>
          <w:noProof/>
          <w:sz w:val="28"/>
          <w:szCs w:val="28"/>
        </w:rPr>
      </w:pPr>
    </w:p>
    <w:p w14:paraId="3B82422D" w14:textId="77777777" w:rsidR="0030171A" w:rsidRDefault="0030171A" w:rsidP="0030171A">
      <w:pPr>
        <w:rPr>
          <w:rFonts w:ascii="Times New Roman" w:hAnsi="Times New Roman" w:cs="Times New Roman"/>
          <w:noProof/>
          <w:sz w:val="28"/>
          <w:szCs w:val="28"/>
        </w:rPr>
      </w:pPr>
    </w:p>
    <w:p w14:paraId="146E6394" w14:textId="7C3054B5" w:rsidR="0030171A" w:rsidRDefault="0030171A">
      <w:pPr>
        <w:rPr>
          <w:rFonts w:ascii="Times New Roman" w:hAnsi="Times New Roman" w:cs="Times New Roman"/>
          <w:sz w:val="28"/>
          <w:szCs w:val="28"/>
        </w:rPr>
      </w:pPr>
    </w:p>
    <w:p w14:paraId="6CBBB1CD" w14:textId="57555D2D" w:rsidR="00AE2C77" w:rsidRDefault="00AE2C77">
      <w:pPr>
        <w:rPr>
          <w:rFonts w:ascii="Times New Roman" w:hAnsi="Times New Roman" w:cs="Times New Roman"/>
          <w:sz w:val="28"/>
          <w:szCs w:val="28"/>
        </w:rPr>
      </w:pPr>
    </w:p>
    <w:p w14:paraId="77131336" w14:textId="497B10E8" w:rsidR="00AE2C77" w:rsidRDefault="00AE2C77">
      <w:pPr>
        <w:rPr>
          <w:rFonts w:ascii="Times New Roman" w:hAnsi="Times New Roman" w:cs="Times New Roman"/>
          <w:sz w:val="28"/>
          <w:szCs w:val="28"/>
        </w:rPr>
      </w:pPr>
    </w:p>
    <w:p w14:paraId="20774E41" w14:textId="77777777" w:rsidR="00AE2C77" w:rsidRDefault="00AE2C77">
      <w:pPr>
        <w:rPr>
          <w:rFonts w:ascii="Times New Roman" w:hAnsi="Times New Roman" w:cs="Times New Roman"/>
          <w:sz w:val="28"/>
          <w:szCs w:val="28"/>
        </w:rPr>
      </w:pPr>
    </w:p>
    <w:p w14:paraId="0FA93C35" w14:textId="4B09AE8F" w:rsidR="00AE2C77" w:rsidRDefault="00AE2C77">
      <w:pPr>
        <w:rPr>
          <w:rFonts w:ascii="Times New Roman" w:hAnsi="Times New Roman" w:cs="Times New Roman"/>
          <w:sz w:val="28"/>
          <w:szCs w:val="28"/>
        </w:rPr>
      </w:pPr>
    </w:p>
    <w:p w14:paraId="01DC36BE" w14:textId="5A6C4C7C" w:rsidR="00AE2C77" w:rsidRDefault="00AE2C77">
      <w:pPr>
        <w:rPr>
          <w:rFonts w:ascii="Times New Roman" w:hAnsi="Times New Roman" w:cs="Times New Roman"/>
          <w:sz w:val="28"/>
          <w:szCs w:val="28"/>
        </w:rPr>
      </w:pPr>
    </w:p>
    <w:p w14:paraId="6F42206C" w14:textId="77777777" w:rsidR="00AE2C77" w:rsidRDefault="00AE2C77">
      <w:pPr>
        <w:rPr>
          <w:rFonts w:ascii="Times New Roman" w:hAnsi="Times New Roman" w:cs="Times New Roman"/>
          <w:sz w:val="28"/>
          <w:szCs w:val="28"/>
        </w:rPr>
      </w:pPr>
    </w:p>
    <w:p w14:paraId="5542B89C" w14:textId="333D8455" w:rsidR="00AE2C77" w:rsidRDefault="00AE2C77">
      <w:pPr>
        <w:rPr>
          <w:rFonts w:ascii="Times New Roman" w:hAnsi="Times New Roman" w:cs="Times New Roman"/>
          <w:sz w:val="28"/>
          <w:szCs w:val="28"/>
        </w:rPr>
      </w:pPr>
    </w:p>
    <w:p w14:paraId="550B8725" w14:textId="3ADD5626" w:rsidR="00AE2C77" w:rsidRDefault="00AE2C77">
      <w:pPr>
        <w:rPr>
          <w:rFonts w:ascii="Times New Roman" w:hAnsi="Times New Roman" w:cs="Times New Roman"/>
          <w:sz w:val="28"/>
          <w:szCs w:val="28"/>
        </w:rPr>
      </w:pPr>
    </w:p>
    <w:p w14:paraId="310E62B4" w14:textId="678E3F69" w:rsidR="00AE2C77" w:rsidRDefault="00AE2C77">
      <w:pPr>
        <w:rPr>
          <w:rFonts w:ascii="Times New Roman" w:hAnsi="Times New Roman" w:cs="Times New Roman"/>
          <w:sz w:val="28"/>
          <w:szCs w:val="28"/>
        </w:rPr>
      </w:pPr>
    </w:p>
    <w:p w14:paraId="303BE704" w14:textId="1BCE71D0" w:rsidR="00AE2C77" w:rsidRDefault="00AE2C77">
      <w:pPr>
        <w:rPr>
          <w:rFonts w:ascii="Times New Roman" w:hAnsi="Times New Roman" w:cs="Times New Roman"/>
          <w:sz w:val="28"/>
          <w:szCs w:val="28"/>
        </w:rPr>
      </w:pPr>
    </w:p>
    <w:p w14:paraId="5B2268A6" w14:textId="2AFDDF0D" w:rsidR="00AE2C77" w:rsidRDefault="005C576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54" behindDoc="0" locked="0" layoutInCell="1" allowOverlap="1" wp14:anchorId="62D46BF0" wp14:editId="0180FD5E">
            <wp:simplePos x="0" y="0"/>
            <wp:positionH relativeFrom="column">
              <wp:posOffset>0</wp:posOffset>
            </wp:positionH>
            <wp:positionV relativeFrom="paragraph">
              <wp:posOffset>0</wp:posOffset>
            </wp:positionV>
            <wp:extent cx="5219700" cy="4095750"/>
            <wp:effectExtent l="0" t="0" r="0" b="0"/>
            <wp:wrapTopAndBottom/>
            <wp:docPr id="229571299" name="Picture 22957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anchor>
        </w:drawing>
      </w:r>
    </w:p>
    <w:p w14:paraId="499F586A" w14:textId="62D4C137" w:rsidR="00ED0379" w:rsidRPr="00A00BF2" w:rsidRDefault="0029622F" w:rsidP="00A00BF2">
      <w:pPr>
        <w:spacing w:line="360" w:lineRule="auto"/>
        <w:jc w:val="both"/>
        <w:rPr>
          <w:rFonts w:ascii="Times New Roman" w:hAnsi="Times New Roman" w:cs="Times New Roman"/>
          <w:sz w:val="24"/>
          <w:szCs w:val="24"/>
        </w:rPr>
      </w:pPr>
      <w:r w:rsidRPr="00A00BF2">
        <w:rPr>
          <w:rFonts w:ascii="Times New Roman" w:hAnsi="Times New Roman" w:cs="Times New Roman"/>
          <w:sz w:val="24"/>
          <w:szCs w:val="24"/>
        </w:rPr>
        <w:t>In the above chart 55.3% of respondents subscribe to an OTT platform specifically to watch live sports events.</w:t>
      </w:r>
    </w:p>
    <w:p w14:paraId="52A90A73" w14:textId="7AC16E5D" w:rsidR="00ED0379" w:rsidRPr="00A00BF2" w:rsidRDefault="00ED0379" w:rsidP="00A00BF2">
      <w:pPr>
        <w:spacing w:line="360" w:lineRule="auto"/>
        <w:jc w:val="both"/>
        <w:rPr>
          <w:rFonts w:ascii="Times New Roman" w:hAnsi="Times New Roman" w:cs="Times New Roman"/>
          <w:sz w:val="24"/>
          <w:szCs w:val="24"/>
        </w:rPr>
      </w:pPr>
    </w:p>
    <w:p w14:paraId="0BCD8AAD" w14:textId="0BCA0CCD" w:rsidR="00AE2C77" w:rsidRPr="00A00BF2" w:rsidRDefault="00AE2C77" w:rsidP="00A00BF2">
      <w:pPr>
        <w:spacing w:line="360" w:lineRule="auto"/>
        <w:jc w:val="both"/>
        <w:rPr>
          <w:rFonts w:ascii="Times New Roman" w:hAnsi="Times New Roman" w:cs="Times New Roman"/>
          <w:sz w:val="24"/>
          <w:szCs w:val="24"/>
        </w:rPr>
      </w:pPr>
    </w:p>
    <w:p w14:paraId="282FD1A3" w14:textId="7332478B" w:rsidR="00AE2C77" w:rsidRDefault="00AE2C77" w:rsidP="00AE2C77">
      <w:pPr>
        <w:ind w:firstLine="720"/>
        <w:rPr>
          <w:rFonts w:ascii="Times New Roman" w:hAnsi="Times New Roman" w:cs="Times New Roman"/>
          <w:sz w:val="28"/>
          <w:szCs w:val="28"/>
        </w:rPr>
      </w:pPr>
    </w:p>
    <w:p w14:paraId="4A382C0B" w14:textId="69FA38DD" w:rsidR="00AE2C77" w:rsidRDefault="00AE2C77" w:rsidP="00AE2C77">
      <w:pPr>
        <w:ind w:firstLine="720"/>
        <w:rPr>
          <w:rFonts w:ascii="Times New Roman" w:hAnsi="Times New Roman" w:cs="Times New Roman"/>
          <w:sz w:val="28"/>
          <w:szCs w:val="28"/>
        </w:rPr>
      </w:pPr>
    </w:p>
    <w:p w14:paraId="2757C422" w14:textId="01A3C731" w:rsidR="00AE2C77" w:rsidRDefault="00AE2C77" w:rsidP="00AE2C77">
      <w:pPr>
        <w:ind w:firstLine="720"/>
        <w:rPr>
          <w:rFonts w:ascii="Times New Roman" w:hAnsi="Times New Roman" w:cs="Times New Roman"/>
          <w:sz w:val="28"/>
          <w:szCs w:val="28"/>
        </w:rPr>
      </w:pPr>
    </w:p>
    <w:p w14:paraId="046FEB01" w14:textId="1572FF7B" w:rsidR="00AE2C77" w:rsidRDefault="00AE2C77" w:rsidP="00AE2C77">
      <w:pPr>
        <w:ind w:firstLine="720"/>
        <w:rPr>
          <w:rFonts w:ascii="Times New Roman" w:hAnsi="Times New Roman" w:cs="Times New Roman"/>
          <w:sz w:val="28"/>
          <w:szCs w:val="28"/>
        </w:rPr>
      </w:pPr>
    </w:p>
    <w:p w14:paraId="6408654C" w14:textId="62FD28C7" w:rsidR="00AE2C77" w:rsidRDefault="00AE2C77">
      <w:pPr>
        <w:rPr>
          <w:rFonts w:ascii="Times New Roman" w:hAnsi="Times New Roman" w:cs="Times New Roman"/>
          <w:sz w:val="28"/>
          <w:szCs w:val="28"/>
        </w:rPr>
      </w:pPr>
    </w:p>
    <w:p w14:paraId="25282B6F" w14:textId="6F644DCF" w:rsidR="00EA4CDB" w:rsidRDefault="00ED0379">
      <w:pPr>
        <w:rPr>
          <w:rFonts w:ascii="Times New Roman" w:hAnsi="Times New Roman" w:cs="Times New Roman"/>
          <w:b/>
          <w:bCs/>
          <w:sz w:val="28"/>
          <w:szCs w:val="28"/>
        </w:rPr>
      </w:pPr>
      <w:r>
        <w:rPr>
          <w:noProof/>
        </w:rPr>
        <mc:AlternateContent>
          <mc:Choice Requires="wps">
            <w:drawing>
              <wp:inline distT="0" distB="0" distL="0" distR="0" wp14:anchorId="7C788531" wp14:editId="73EDFB27">
                <wp:extent cx="307975" cy="307975"/>
                <wp:effectExtent l="0" t="0" r="0" b="0"/>
                <wp:docPr id="176211330" name="Rectangle 1762113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1A9BA" id="Rectangle 17621133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176CB0D4" w14:textId="49B184BC" w:rsidR="00CC1C63" w:rsidRDefault="00CC1C63">
      <w:pPr>
        <w:rPr>
          <w:rFonts w:ascii="Times New Roman" w:hAnsi="Times New Roman" w:cs="Times New Roman"/>
          <w:sz w:val="24"/>
          <w:szCs w:val="24"/>
        </w:rPr>
      </w:pPr>
    </w:p>
    <w:p w14:paraId="0A9C0A90" w14:textId="25124B49" w:rsidR="00CC1C63" w:rsidRDefault="00CC1C63">
      <w:p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58255" behindDoc="0" locked="0" layoutInCell="1" allowOverlap="1" wp14:anchorId="2DA27328" wp14:editId="20752F86">
            <wp:simplePos x="0" y="0"/>
            <wp:positionH relativeFrom="column">
              <wp:posOffset>182880</wp:posOffset>
            </wp:positionH>
            <wp:positionV relativeFrom="paragraph">
              <wp:posOffset>477393</wp:posOffset>
            </wp:positionV>
            <wp:extent cx="5219700" cy="4095750"/>
            <wp:effectExtent l="0" t="0" r="0" b="0"/>
            <wp:wrapTopAndBottom/>
            <wp:docPr id="1656207069" name="Picture 165620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anchor>
        </w:drawing>
      </w:r>
    </w:p>
    <w:p w14:paraId="0D4222B6" w14:textId="77777777" w:rsidR="00CC1C63" w:rsidRDefault="00CC1C63">
      <w:pPr>
        <w:rPr>
          <w:rFonts w:ascii="Times New Roman" w:hAnsi="Times New Roman" w:cs="Times New Roman"/>
          <w:sz w:val="24"/>
          <w:szCs w:val="24"/>
        </w:rPr>
      </w:pPr>
    </w:p>
    <w:p w14:paraId="0144044B" w14:textId="77777777" w:rsidR="00CC1C63" w:rsidRDefault="00CC1C63">
      <w:pPr>
        <w:rPr>
          <w:rFonts w:ascii="Times New Roman" w:hAnsi="Times New Roman" w:cs="Times New Roman"/>
          <w:sz w:val="24"/>
          <w:szCs w:val="24"/>
        </w:rPr>
      </w:pPr>
    </w:p>
    <w:p w14:paraId="2FC4F6AD" w14:textId="77777777" w:rsidR="00CC1C63" w:rsidRDefault="00CC1C63">
      <w:pPr>
        <w:rPr>
          <w:rFonts w:ascii="Times New Roman" w:hAnsi="Times New Roman" w:cs="Times New Roman"/>
          <w:sz w:val="24"/>
          <w:szCs w:val="24"/>
        </w:rPr>
      </w:pPr>
    </w:p>
    <w:p w14:paraId="039B0E9F" w14:textId="296556F0" w:rsidR="00EA4CDB" w:rsidRDefault="00482147">
      <w:pPr>
        <w:rPr>
          <w:rFonts w:ascii="Times New Roman" w:hAnsi="Times New Roman" w:cs="Times New Roman"/>
          <w:b/>
          <w:bCs/>
          <w:sz w:val="28"/>
          <w:szCs w:val="28"/>
        </w:rPr>
      </w:pPr>
      <w:r>
        <w:rPr>
          <w:rFonts w:ascii="Times New Roman" w:hAnsi="Times New Roman" w:cs="Times New Roman"/>
          <w:sz w:val="24"/>
          <w:szCs w:val="24"/>
        </w:rPr>
        <w:t>In the above chart 58.7% of respondents will continue using an OTT platform even if it increases subscription price.</w:t>
      </w:r>
    </w:p>
    <w:p w14:paraId="0D27DDD2" w14:textId="1BD39712" w:rsidR="00AE2C77" w:rsidRPr="0029622F" w:rsidRDefault="00AE2C77">
      <w:pPr>
        <w:rPr>
          <w:rFonts w:ascii="Times New Roman" w:hAnsi="Times New Roman" w:cs="Times New Roman"/>
          <w:b/>
          <w:bCs/>
          <w:sz w:val="28"/>
          <w:szCs w:val="28"/>
        </w:rPr>
      </w:pPr>
    </w:p>
    <w:p w14:paraId="18D11592" w14:textId="24268D25" w:rsidR="00AE2C77" w:rsidRDefault="00AE2C77" w:rsidP="00482147">
      <w:p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r w:rsidR="00EA4CDB">
        <w:rPr>
          <w:rFonts w:ascii="Times New Roman" w:hAnsi="Times New Roman" w:cs="Times New Roman"/>
          <w:b/>
          <w:bCs/>
          <w:sz w:val="28"/>
          <w:szCs w:val="28"/>
        </w:rPr>
        <w:br w:type="page"/>
      </w:r>
    </w:p>
    <w:p w14:paraId="6324A529" w14:textId="7571C039" w:rsidR="007B65CB" w:rsidRDefault="007B65CB">
      <w:pPr>
        <w:rPr>
          <w:rFonts w:ascii="Times New Roman" w:hAnsi="Times New Roman" w:cs="Times New Roman"/>
          <w:sz w:val="24"/>
          <w:szCs w:val="24"/>
        </w:rPr>
      </w:pPr>
    </w:p>
    <w:p w14:paraId="4484C385" w14:textId="64B1EAFD" w:rsidR="00E541BD" w:rsidRDefault="00E541BD">
      <w:pPr>
        <w:rPr>
          <w:rFonts w:ascii="Times New Roman" w:hAnsi="Times New Roman" w:cs="Times New Roman"/>
          <w:sz w:val="24"/>
          <w:szCs w:val="24"/>
        </w:rPr>
      </w:pPr>
    </w:p>
    <w:p w14:paraId="35E40AD7" w14:textId="77777777" w:rsidR="005B0E08" w:rsidRDefault="009C27B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86F1036" wp14:editId="6448435D">
            <wp:extent cx="5219700" cy="4095750"/>
            <wp:effectExtent l="0" t="0" r="0" b="0"/>
            <wp:docPr id="2030839139" name="Picture 203083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inline>
        </w:drawing>
      </w:r>
    </w:p>
    <w:p w14:paraId="4B142D24" w14:textId="77777777" w:rsidR="005B0E08" w:rsidRPr="005B0E08" w:rsidRDefault="005B0E08" w:rsidP="005B0E08">
      <w:pPr>
        <w:rPr>
          <w:rFonts w:ascii="Times New Roman" w:hAnsi="Times New Roman" w:cs="Times New Roman"/>
          <w:sz w:val="24"/>
          <w:szCs w:val="24"/>
        </w:rPr>
      </w:pPr>
    </w:p>
    <w:p w14:paraId="0F93B560" w14:textId="77777777" w:rsidR="005B0E08" w:rsidRPr="005B0E08" w:rsidRDefault="005B0E08" w:rsidP="005B0E08">
      <w:pPr>
        <w:rPr>
          <w:rFonts w:ascii="Times New Roman" w:hAnsi="Times New Roman" w:cs="Times New Roman"/>
          <w:sz w:val="24"/>
          <w:szCs w:val="24"/>
        </w:rPr>
      </w:pPr>
    </w:p>
    <w:p w14:paraId="4E02D005" w14:textId="77777777" w:rsidR="005B0E08" w:rsidRPr="005B0E08" w:rsidRDefault="005B0E08" w:rsidP="005B0E08">
      <w:pPr>
        <w:rPr>
          <w:rFonts w:ascii="Times New Roman" w:hAnsi="Times New Roman" w:cs="Times New Roman"/>
          <w:sz w:val="24"/>
          <w:szCs w:val="24"/>
        </w:rPr>
      </w:pPr>
    </w:p>
    <w:p w14:paraId="77302819" w14:textId="77777777" w:rsidR="005B0E08" w:rsidRDefault="005B0E08">
      <w:pPr>
        <w:rPr>
          <w:rFonts w:ascii="Times New Roman" w:hAnsi="Times New Roman" w:cs="Times New Roman"/>
          <w:noProof/>
          <w:sz w:val="24"/>
          <w:szCs w:val="24"/>
        </w:rPr>
      </w:pPr>
    </w:p>
    <w:p w14:paraId="64CDA50F" w14:textId="63791AC5" w:rsidR="005B0E08" w:rsidRDefault="005B0E08" w:rsidP="0028400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In the above chart 35% of the respondents prefer Netflix is known for its fast and reliable streaming performance even with slower internet connections. 33.3% of respondents prefer  Disney+hotstar is the relaiable streaming service.</w:t>
      </w:r>
    </w:p>
    <w:p w14:paraId="1890E60C" w14:textId="0D7F3980" w:rsidR="00E541BD" w:rsidRDefault="00E541BD" w:rsidP="00284000">
      <w:pPr>
        <w:spacing w:line="360" w:lineRule="auto"/>
        <w:jc w:val="both"/>
        <w:rPr>
          <w:rFonts w:ascii="Times New Roman" w:hAnsi="Times New Roman" w:cs="Times New Roman"/>
          <w:sz w:val="24"/>
          <w:szCs w:val="24"/>
        </w:rPr>
      </w:pPr>
      <w:r w:rsidRPr="005B0E08">
        <w:rPr>
          <w:rFonts w:ascii="Times New Roman" w:hAnsi="Times New Roman" w:cs="Times New Roman"/>
          <w:sz w:val="24"/>
          <w:szCs w:val="24"/>
        </w:rPr>
        <w:br w:type="page"/>
      </w:r>
      <w:r>
        <w:rPr>
          <w:rFonts w:ascii="Times New Roman" w:hAnsi="Times New Roman" w:cs="Times New Roman"/>
          <w:noProof/>
          <w:sz w:val="24"/>
          <w:szCs w:val="24"/>
        </w:rPr>
        <w:lastRenderedPageBreak/>
        <w:drawing>
          <wp:inline distT="0" distB="0" distL="0" distR="0" wp14:anchorId="68F5F71F" wp14:editId="469626DD">
            <wp:extent cx="5219700" cy="4095750"/>
            <wp:effectExtent l="0" t="0" r="0" b="0"/>
            <wp:docPr id="1512409849" name="Picture 1512409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pic:spPr>
                </pic:pic>
              </a:graphicData>
            </a:graphic>
          </wp:inline>
        </w:drawing>
      </w:r>
    </w:p>
    <w:p w14:paraId="0BA56F77" w14:textId="19DF9106" w:rsidR="00E541BD" w:rsidRDefault="00265C29" w:rsidP="00284000">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chart 60.3% of respondents never encountered technical issues while using OTT. Remaining 39.7% of respondents encountered technical issues.</w:t>
      </w:r>
    </w:p>
    <w:p w14:paraId="2EE09890" w14:textId="77777777" w:rsidR="00E541BD" w:rsidRDefault="00E541BD" w:rsidP="0028400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919C4EE" w14:textId="70E95B7E" w:rsidR="004430BF" w:rsidRPr="002C6EB2" w:rsidRDefault="004430BF" w:rsidP="00356EE2">
      <w:pPr>
        <w:rPr>
          <w:rFonts w:ascii="Times New Roman" w:hAnsi="Times New Roman" w:cs="Times New Roman"/>
          <w:sz w:val="24"/>
          <w:szCs w:val="24"/>
        </w:rPr>
      </w:pPr>
    </w:p>
    <w:p w14:paraId="779D44FA" w14:textId="7D969706" w:rsidR="00EA4CDB" w:rsidRDefault="00DE618F" w:rsidP="002C6EB2">
      <w:pPr>
        <w:jc w:val="center"/>
        <w:rPr>
          <w:rFonts w:ascii="Times New Roman" w:hAnsi="Times New Roman" w:cs="Times New Roman"/>
          <w:b/>
          <w:bCs/>
          <w:sz w:val="28"/>
          <w:szCs w:val="28"/>
        </w:rPr>
      </w:pPr>
      <w:r>
        <w:rPr>
          <w:rFonts w:ascii="Times New Roman" w:hAnsi="Times New Roman" w:cs="Times New Roman"/>
          <w:b/>
          <w:bCs/>
          <w:sz w:val="28"/>
          <w:szCs w:val="28"/>
        </w:rPr>
        <w:t>Descriptives</w:t>
      </w:r>
      <w:r w:rsidR="008B67C7">
        <w:rPr>
          <w:rFonts w:ascii="Times New Roman" w:hAnsi="Times New Roman" w:cs="Times New Roman"/>
          <w:b/>
          <w:bCs/>
          <w:sz w:val="28"/>
          <w:szCs w:val="28"/>
        </w:rPr>
        <w:t xml:space="preserve"> and Crosstabulation </w:t>
      </w:r>
      <w:r>
        <w:rPr>
          <w:rFonts w:ascii="Times New Roman" w:hAnsi="Times New Roman" w:cs="Times New Roman"/>
          <w:b/>
          <w:bCs/>
          <w:sz w:val="28"/>
          <w:szCs w:val="28"/>
        </w:rPr>
        <w:t>table</w:t>
      </w:r>
    </w:p>
    <w:tbl>
      <w:tblPr>
        <w:tblStyle w:val="TableGrid"/>
        <w:tblW w:w="0" w:type="auto"/>
        <w:jc w:val="center"/>
        <w:tblLook w:val="04A0" w:firstRow="1" w:lastRow="0" w:firstColumn="1" w:lastColumn="0" w:noHBand="0" w:noVBand="1"/>
      </w:tblPr>
      <w:tblGrid>
        <w:gridCol w:w="4354"/>
        <w:gridCol w:w="2651"/>
      </w:tblGrid>
      <w:tr w:rsidR="00D10C41" w:rsidRPr="006462C4" w14:paraId="2124321C" w14:textId="77777777" w:rsidTr="006774D7">
        <w:trPr>
          <w:trHeight w:val="313"/>
          <w:jc w:val="center"/>
        </w:trPr>
        <w:tc>
          <w:tcPr>
            <w:tcW w:w="4354" w:type="dxa"/>
          </w:tcPr>
          <w:p w14:paraId="521ECF1C" w14:textId="5357C43A" w:rsidR="00D10C41" w:rsidRPr="006462C4" w:rsidRDefault="00EA4CDB" w:rsidP="002C6EB2">
            <w:pPr>
              <w:jc w:val="center"/>
              <w:rPr>
                <w:rFonts w:ascii="Times New Roman" w:hAnsi="Times New Roman" w:cs="Times New Roman"/>
                <w:b/>
                <w:bCs/>
                <w:sz w:val="28"/>
                <w:szCs w:val="28"/>
              </w:rPr>
            </w:pPr>
            <w:r w:rsidRPr="006462C4">
              <w:rPr>
                <w:rFonts w:ascii="Times New Roman" w:hAnsi="Times New Roman" w:cs="Times New Roman"/>
                <w:b/>
                <w:bCs/>
                <w:sz w:val="28"/>
                <w:szCs w:val="28"/>
              </w:rPr>
              <w:br w:type="page"/>
            </w:r>
            <w:r w:rsidRPr="006462C4">
              <w:rPr>
                <w:rFonts w:ascii="Times New Roman" w:hAnsi="Times New Roman" w:cs="Times New Roman"/>
                <w:b/>
                <w:bCs/>
                <w:sz w:val="28"/>
                <w:szCs w:val="28"/>
              </w:rPr>
              <w:br w:type="page"/>
            </w:r>
            <w:r w:rsidRPr="006462C4">
              <w:rPr>
                <w:rFonts w:ascii="Times New Roman" w:hAnsi="Times New Roman" w:cs="Times New Roman"/>
                <w:b/>
                <w:bCs/>
                <w:sz w:val="28"/>
                <w:szCs w:val="28"/>
              </w:rPr>
              <w:br w:type="page"/>
            </w:r>
            <w:r w:rsidRPr="006462C4">
              <w:rPr>
                <w:rFonts w:ascii="Times New Roman" w:hAnsi="Times New Roman" w:cs="Times New Roman"/>
                <w:b/>
                <w:bCs/>
                <w:sz w:val="28"/>
                <w:szCs w:val="28"/>
              </w:rPr>
              <w:br w:type="page"/>
            </w:r>
            <w:r w:rsidRPr="006462C4">
              <w:rPr>
                <w:rFonts w:ascii="Times New Roman" w:hAnsi="Times New Roman" w:cs="Times New Roman"/>
                <w:b/>
                <w:bCs/>
                <w:sz w:val="28"/>
                <w:szCs w:val="28"/>
              </w:rPr>
              <w:br w:type="page"/>
            </w:r>
            <w:r w:rsidR="00BF7214" w:rsidRPr="006462C4">
              <w:rPr>
                <w:rFonts w:ascii="Times New Roman" w:hAnsi="Times New Roman" w:cs="Times New Roman"/>
                <w:b/>
                <w:bCs/>
                <w:sz w:val="28"/>
                <w:szCs w:val="28"/>
              </w:rPr>
              <w:t>Variables</w:t>
            </w:r>
          </w:p>
        </w:tc>
        <w:tc>
          <w:tcPr>
            <w:tcW w:w="2651" w:type="dxa"/>
          </w:tcPr>
          <w:p w14:paraId="02FC3905" w14:textId="2D40FD32" w:rsidR="00D10C41" w:rsidRPr="006462C4" w:rsidRDefault="0075782C" w:rsidP="002C6EB2">
            <w:pPr>
              <w:jc w:val="center"/>
              <w:rPr>
                <w:rFonts w:ascii="Times New Roman" w:hAnsi="Times New Roman" w:cs="Times New Roman"/>
                <w:b/>
                <w:bCs/>
                <w:sz w:val="28"/>
                <w:szCs w:val="28"/>
              </w:rPr>
            </w:pPr>
            <w:r w:rsidRPr="006462C4">
              <w:rPr>
                <w:rFonts w:ascii="Times New Roman" w:hAnsi="Times New Roman" w:cs="Times New Roman"/>
                <w:b/>
                <w:bCs/>
                <w:sz w:val="28"/>
                <w:szCs w:val="28"/>
              </w:rPr>
              <w:t>M</w:t>
            </w:r>
            <w:r w:rsidR="00BF7214" w:rsidRPr="006462C4">
              <w:rPr>
                <w:rFonts w:ascii="Times New Roman" w:hAnsi="Times New Roman" w:cs="Times New Roman"/>
                <w:b/>
                <w:bCs/>
                <w:sz w:val="28"/>
                <w:szCs w:val="28"/>
              </w:rPr>
              <w:t>ean</w:t>
            </w:r>
            <w:r w:rsidRPr="006462C4">
              <w:rPr>
                <w:rFonts w:ascii="Times New Roman" w:hAnsi="Times New Roman" w:cs="Times New Roman"/>
                <w:b/>
                <w:bCs/>
                <w:sz w:val="28"/>
                <w:szCs w:val="28"/>
              </w:rPr>
              <w:t xml:space="preserve"> </w:t>
            </w:r>
            <w:r w:rsidR="003F7FE0" w:rsidRPr="006462C4">
              <w:rPr>
                <w:rFonts w:ascii="Times New Roman" w:hAnsi="Times New Roman" w:cs="Times New Roman"/>
                <w:b/>
                <w:bCs/>
                <w:sz w:val="28"/>
                <w:szCs w:val="28"/>
              </w:rPr>
              <w:t>± SD</w:t>
            </w:r>
          </w:p>
        </w:tc>
      </w:tr>
      <w:tr w:rsidR="00D10C41" w:rsidRPr="006462C4" w14:paraId="28AD1FED" w14:textId="77777777" w:rsidTr="006774D7">
        <w:trPr>
          <w:trHeight w:val="322"/>
          <w:jc w:val="center"/>
        </w:trPr>
        <w:tc>
          <w:tcPr>
            <w:tcW w:w="4354" w:type="dxa"/>
          </w:tcPr>
          <w:p w14:paraId="04A325FC" w14:textId="2ED6FE9C" w:rsidR="00D10C41" w:rsidRPr="006462C4" w:rsidRDefault="003F7FE0" w:rsidP="002C6EB2">
            <w:pPr>
              <w:jc w:val="center"/>
              <w:rPr>
                <w:rFonts w:ascii="Times New Roman" w:hAnsi="Times New Roman" w:cs="Times New Roman"/>
                <w:sz w:val="28"/>
                <w:szCs w:val="28"/>
              </w:rPr>
            </w:pPr>
            <w:r w:rsidRPr="006462C4">
              <w:rPr>
                <w:rFonts w:ascii="Times New Roman" w:hAnsi="Times New Roman" w:cs="Times New Roman"/>
                <w:sz w:val="28"/>
                <w:szCs w:val="28"/>
              </w:rPr>
              <w:t>Often_used</w:t>
            </w:r>
          </w:p>
        </w:tc>
        <w:tc>
          <w:tcPr>
            <w:tcW w:w="2651" w:type="dxa"/>
          </w:tcPr>
          <w:p w14:paraId="01F4D572" w14:textId="6D49A6D7" w:rsidR="00D10C41" w:rsidRPr="006462C4" w:rsidRDefault="003F7FE0" w:rsidP="002C6EB2">
            <w:pPr>
              <w:jc w:val="center"/>
              <w:rPr>
                <w:rFonts w:ascii="Times New Roman" w:hAnsi="Times New Roman" w:cs="Times New Roman"/>
                <w:sz w:val="28"/>
                <w:szCs w:val="28"/>
              </w:rPr>
            </w:pPr>
            <w:r w:rsidRPr="006462C4">
              <w:rPr>
                <w:rFonts w:ascii="Times New Roman" w:hAnsi="Times New Roman" w:cs="Times New Roman"/>
                <w:sz w:val="28"/>
                <w:szCs w:val="28"/>
              </w:rPr>
              <w:t xml:space="preserve">1.55± </w:t>
            </w:r>
            <w:r w:rsidR="00F636D3" w:rsidRPr="006462C4">
              <w:rPr>
                <w:rFonts w:ascii="Times New Roman" w:hAnsi="Times New Roman" w:cs="Times New Roman"/>
                <w:sz w:val="28"/>
                <w:szCs w:val="28"/>
              </w:rPr>
              <w:t>0.830</w:t>
            </w:r>
          </w:p>
        </w:tc>
      </w:tr>
      <w:tr w:rsidR="00D10C41" w:rsidRPr="006462C4" w14:paraId="6E01FA61" w14:textId="77777777" w:rsidTr="006774D7">
        <w:trPr>
          <w:trHeight w:val="313"/>
          <w:jc w:val="center"/>
        </w:trPr>
        <w:tc>
          <w:tcPr>
            <w:tcW w:w="4354" w:type="dxa"/>
          </w:tcPr>
          <w:p w14:paraId="14AE92B5" w14:textId="0E12B3C2" w:rsidR="00D10C41" w:rsidRPr="006462C4" w:rsidRDefault="00F636D3" w:rsidP="002C6EB2">
            <w:pPr>
              <w:jc w:val="center"/>
              <w:rPr>
                <w:rFonts w:ascii="Times New Roman" w:hAnsi="Times New Roman" w:cs="Times New Roman"/>
                <w:sz w:val="28"/>
                <w:szCs w:val="28"/>
              </w:rPr>
            </w:pPr>
            <w:proofErr w:type="spellStart"/>
            <w:r w:rsidRPr="006462C4">
              <w:rPr>
                <w:rFonts w:ascii="Times New Roman" w:hAnsi="Times New Roman" w:cs="Times New Roman"/>
                <w:sz w:val="28"/>
                <w:szCs w:val="28"/>
              </w:rPr>
              <w:t>Free_trail</w:t>
            </w:r>
            <w:proofErr w:type="spellEnd"/>
          </w:p>
        </w:tc>
        <w:tc>
          <w:tcPr>
            <w:tcW w:w="2651" w:type="dxa"/>
          </w:tcPr>
          <w:p w14:paraId="083ED870" w14:textId="69B58244" w:rsidR="00D10C41" w:rsidRPr="006462C4" w:rsidRDefault="00ED3581" w:rsidP="002C6EB2">
            <w:pPr>
              <w:jc w:val="center"/>
              <w:rPr>
                <w:rFonts w:ascii="Times New Roman" w:hAnsi="Times New Roman" w:cs="Times New Roman"/>
                <w:sz w:val="28"/>
                <w:szCs w:val="28"/>
              </w:rPr>
            </w:pPr>
            <w:r w:rsidRPr="006462C4">
              <w:rPr>
                <w:rFonts w:ascii="Times New Roman" w:hAnsi="Times New Roman" w:cs="Times New Roman"/>
                <w:sz w:val="28"/>
                <w:szCs w:val="28"/>
              </w:rPr>
              <w:t>2.203±0.802</w:t>
            </w:r>
          </w:p>
        </w:tc>
      </w:tr>
      <w:tr w:rsidR="00D10C41" w:rsidRPr="006462C4" w14:paraId="4B56B11F" w14:textId="77777777" w:rsidTr="006774D7">
        <w:trPr>
          <w:trHeight w:val="322"/>
          <w:jc w:val="center"/>
        </w:trPr>
        <w:tc>
          <w:tcPr>
            <w:tcW w:w="4354" w:type="dxa"/>
          </w:tcPr>
          <w:p w14:paraId="5CEF5632" w14:textId="0356517B" w:rsidR="00D10C41" w:rsidRPr="006462C4" w:rsidRDefault="00ED3581" w:rsidP="002C6EB2">
            <w:pPr>
              <w:jc w:val="center"/>
              <w:rPr>
                <w:rFonts w:ascii="Times New Roman" w:hAnsi="Times New Roman" w:cs="Times New Roman"/>
                <w:sz w:val="28"/>
                <w:szCs w:val="28"/>
              </w:rPr>
            </w:pPr>
            <w:proofErr w:type="spellStart"/>
            <w:r w:rsidRPr="006462C4">
              <w:rPr>
                <w:rFonts w:ascii="Times New Roman" w:hAnsi="Times New Roman" w:cs="Times New Roman"/>
                <w:sz w:val="28"/>
                <w:szCs w:val="28"/>
              </w:rPr>
              <w:t>Parentalcontrol</w:t>
            </w:r>
            <w:proofErr w:type="spellEnd"/>
          </w:p>
        </w:tc>
        <w:tc>
          <w:tcPr>
            <w:tcW w:w="2651" w:type="dxa"/>
          </w:tcPr>
          <w:p w14:paraId="64CA98D9" w14:textId="0F447777" w:rsidR="00D10C41" w:rsidRPr="006462C4" w:rsidRDefault="00797D83" w:rsidP="002C6EB2">
            <w:pPr>
              <w:jc w:val="center"/>
              <w:rPr>
                <w:rFonts w:ascii="Times New Roman" w:hAnsi="Times New Roman" w:cs="Times New Roman"/>
                <w:sz w:val="28"/>
                <w:szCs w:val="28"/>
              </w:rPr>
            </w:pPr>
            <w:r w:rsidRPr="006462C4">
              <w:rPr>
                <w:rFonts w:ascii="Times New Roman" w:hAnsi="Times New Roman" w:cs="Times New Roman"/>
                <w:sz w:val="28"/>
                <w:szCs w:val="28"/>
              </w:rPr>
              <w:t>1.773±0.419</w:t>
            </w:r>
          </w:p>
        </w:tc>
      </w:tr>
      <w:tr w:rsidR="00D10C41" w:rsidRPr="006462C4" w14:paraId="40932489" w14:textId="77777777" w:rsidTr="006774D7">
        <w:trPr>
          <w:trHeight w:val="313"/>
          <w:jc w:val="center"/>
        </w:trPr>
        <w:tc>
          <w:tcPr>
            <w:tcW w:w="4354" w:type="dxa"/>
          </w:tcPr>
          <w:p w14:paraId="57D5C881" w14:textId="039F6CB1" w:rsidR="00D10C41" w:rsidRPr="006462C4" w:rsidRDefault="00797D83" w:rsidP="002C6EB2">
            <w:pPr>
              <w:jc w:val="center"/>
              <w:rPr>
                <w:rFonts w:ascii="Times New Roman" w:hAnsi="Times New Roman" w:cs="Times New Roman"/>
                <w:sz w:val="28"/>
                <w:szCs w:val="28"/>
              </w:rPr>
            </w:pPr>
            <w:proofErr w:type="spellStart"/>
            <w:r w:rsidRPr="006462C4">
              <w:rPr>
                <w:rFonts w:ascii="Times New Roman" w:hAnsi="Times New Roman" w:cs="Times New Roman"/>
                <w:sz w:val="28"/>
                <w:szCs w:val="28"/>
              </w:rPr>
              <w:t>Review_rating</w:t>
            </w:r>
            <w:proofErr w:type="spellEnd"/>
          </w:p>
        </w:tc>
        <w:tc>
          <w:tcPr>
            <w:tcW w:w="2651" w:type="dxa"/>
          </w:tcPr>
          <w:p w14:paraId="3F79D953" w14:textId="45D375DD" w:rsidR="00D10C41" w:rsidRPr="006462C4" w:rsidRDefault="00797D83" w:rsidP="002C6EB2">
            <w:pPr>
              <w:jc w:val="center"/>
              <w:rPr>
                <w:rFonts w:ascii="Times New Roman" w:hAnsi="Times New Roman" w:cs="Times New Roman"/>
                <w:sz w:val="28"/>
                <w:szCs w:val="28"/>
              </w:rPr>
            </w:pPr>
            <w:r w:rsidRPr="006462C4">
              <w:rPr>
                <w:rFonts w:ascii="Times New Roman" w:hAnsi="Times New Roman" w:cs="Times New Roman"/>
                <w:sz w:val="28"/>
                <w:szCs w:val="28"/>
              </w:rPr>
              <w:t>1.807±0.395</w:t>
            </w:r>
          </w:p>
        </w:tc>
      </w:tr>
      <w:tr w:rsidR="00D10C41" w:rsidRPr="006462C4" w14:paraId="70AC7590" w14:textId="77777777" w:rsidTr="006774D7">
        <w:trPr>
          <w:trHeight w:val="322"/>
          <w:jc w:val="center"/>
        </w:trPr>
        <w:tc>
          <w:tcPr>
            <w:tcW w:w="4354" w:type="dxa"/>
          </w:tcPr>
          <w:p w14:paraId="67ED7E60" w14:textId="357D921E" w:rsidR="00D10C41" w:rsidRPr="006462C4" w:rsidRDefault="00AC31C0" w:rsidP="002C6EB2">
            <w:pPr>
              <w:jc w:val="center"/>
              <w:rPr>
                <w:rFonts w:ascii="Times New Roman" w:hAnsi="Times New Roman" w:cs="Times New Roman"/>
                <w:sz w:val="28"/>
                <w:szCs w:val="28"/>
              </w:rPr>
            </w:pPr>
            <w:r w:rsidRPr="006462C4">
              <w:rPr>
                <w:rFonts w:ascii="Times New Roman" w:hAnsi="Times New Roman" w:cs="Times New Roman"/>
                <w:sz w:val="28"/>
                <w:szCs w:val="28"/>
              </w:rPr>
              <w:t>Factors</w:t>
            </w:r>
          </w:p>
        </w:tc>
        <w:tc>
          <w:tcPr>
            <w:tcW w:w="2651" w:type="dxa"/>
          </w:tcPr>
          <w:p w14:paraId="1D160437" w14:textId="0DC19E89" w:rsidR="00D10C41" w:rsidRPr="006462C4" w:rsidRDefault="00AC31C0" w:rsidP="002C6EB2">
            <w:pPr>
              <w:jc w:val="center"/>
              <w:rPr>
                <w:rFonts w:ascii="Times New Roman" w:hAnsi="Times New Roman" w:cs="Times New Roman"/>
                <w:sz w:val="28"/>
                <w:szCs w:val="28"/>
              </w:rPr>
            </w:pPr>
            <w:r w:rsidRPr="006462C4">
              <w:rPr>
                <w:rFonts w:ascii="Times New Roman" w:hAnsi="Times New Roman" w:cs="Times New Roman"/>
                <w:sz w:val="28"/>
                <w:szCs w:val="28"/>
              </w:rPr>
              <w:t>3.447±0.936</w:t>
            </w:r>
          </w:p>
        </w:tc>
      </w:tr>
      <w:tr w:rsidR="00D10C41" w:rsidRPr="006462C4" w14:paraId="1957DA5A" w14:textId="77777777" w:rsidTr="006774D7">
        <w:trPr>
          <w:trHeight w:val="313"/>
          <w:jc w:val="center"/>
        </w:trPr>
        <w:tc>
          <w:tcPr>
            <w:tcW w:w="4354" w:type="dxa"/>
          </w:tcPr>
          <w:p w14:paraId="23270F5F" w14:textId="389E472B" w:rsidR="00D10C41" w:rsidRPr="006462C4" w:rsidRDefault="00AC31C0" w:rsidP="002C6EB2">
            <w:pPr>
              <w:jc w:val="center"/>
              <w:rPr>
                <w:rFonts w:ascii="Times New Roman" w:hAnsi="Times New Roman" w:cs="Times New Roman"/>
                <w:sz w:val="28"/>
                <w:szCs w:val="28"/>
              </w:rPr>
            </w:pPr>
            <w:r w:rsidRPr="006462C4">
              <w:rPr>
                <w:rFonts w:ascii="Times New Roman" w:hAnsi="Times New Roman" w:cs="Times New Roman"/>
                <w:sz w:val="28"/>
                <w:szCs w:val="28"/>
              </w:rPr>
              <w:t>Negative impact</w:t>
            </w:r>
          </w:p>
        </w:tc>
        <w:tc>
          <w:tcPr>
            <w:tcW w:w="2651" w:type="dxa"/>
          </w:tcPr>
          <w:p w14:paraId="2C85854E" w14:textId="1FA294F7" w:rsidR="00D10C41" w:rsidRPr="006462C4" w:rsidRDefault="00AC31C0" w:rsidP="002C6EB2">
            <w:pPr>
              <w:jc w:val="center"/>
              <w:rPr>
                <w:rFonts w:ascii="Times New Roman" w:hAnsi="Times New Roman" w:cs="Times New Roman"/>
                <w:sz w:val="28"/>
                <w:szCs w:val="28"/>
              </w:rPr>
            </w:pPr>
            <w:r w:rsidRPr="006462C4">
              <w:rPr>
                <w:rFonts w:ascii="Times New Roman" w:hAnsi="Times New Roman" w:cs="Times New Roman"/>
                <w:sz w:val="28"/>
                <w:szCs w:val="28"/>
              </w:rPr>
              <w:t>2.277±</w:t>
            </w:r>
            <w:r w:rsidR="00512265" w:rsidRPr="006462C4">
              <w:rPr>
                <w:rFonts w:ascii="Times New Roman" w:hAnsi="Times New Roman" w:cs="Times New Roman"/>
                <w:sz w:val="28"/>
                <w:szCs w:val="28"/>
              </w:rPr>
              <w:t>0.865</w:t>
            </w:r>
          </w:p>
        </w:tc>
      </w:tr>
      <w:tr w:rsidR="00D10C41" w:rsidRPr="006462C4" w14:paraId="15EF3940" w14:textId="77777777" w:rsidTr="006774D7">
        <w:trPr>
          <w:trHeight w:val="313"/>
          <w:jc w:val="center"/>
        </w:trPr>
        <w:tc>
          <w:tcPr>
            <w:tcW w:w="4354" w:type="dxa"/>
          </w:tcPr>
          <w:p w14:paraId="5A608071" w14:textId="21C8D292" w:rsidR="00D10C41" w:rsidRPr="006462C4" w:rsidRDefault="00512265" w:rsidP="002C6EB2">
            <w:pPr>
              <w:jc w:val="center"/>
              <w:rPr>
                <w:rFonts w:ascii="Times New Roman" w:hAnsi="Times New Roman" w:cs="Times New Roman"/>
                <w:sz w:val="28"/>
                <w:szCs w:val="28"/>
              </w:rPr>
            </w:pPr>
            <w:r w:rsidRPr="006462C4">
              <w:rPr>
                <w:rFonts w:ascii="Times New Roman" w:hAnsi="Times New Roman" w:cs="Times New Roman"/>
                <w:sz w:val="28"/>
                <w:szCs w:val="28"/>
              </w:rPr>
              <w:t>Find genre</w:t>
            </w:r>
          </w:p>
        </w:tc>
        <w:tc>
          <w:tcPr>
            <w:tcW w:w="2651" w:type="dxa"/>
          </w:tcPr>
          <w:p w14:paraId="432C4F69" w14:textId="7594B1E9" w:rsidR="00D10C41" w:rsidRPr="006462C4" w:rsidRDefault="00512265" w:rsidP="002C6EB2">
            <w:pPr>
              <w:jc w:val="center"/>
              <w:rPr>
                <w:rFonts w:ascii="Times New Roman" w:hAnsi="Times New Roman" w:cs="Times New Roman"/>
                <w:sz w:val="28"/>
                <w:szCs w:val="28"/>
              </w:rPr>
            </w:pPr>
            <w:r w:rsidRPr="006462C4">
              <w:rPr>
                <w:rFonts w:ascii="Times New Roman" w:hAnsi="Times New Roman" w:cs="Times New Roman"/>
                <w:sz w:val="28"/>
                <w:szCs w:val="28"/>
              </w:rPr>
              <w:t>1.82±0.384</w:t>
            </w:r>
          </w:p>
        </w:tc>
      </w:tr>
      <w:tr w:rsidR="00D10C41" w:rsidRPr="006462C4" w14:paraId="77F8BDF0" w14:textId="77777777" w:rsidTr="006774D7">
        <w:trPr>
          <w:trHeight w:val="322"/>
          <w:jc w:val="center"/>
        </w:trPr>
        <w:tc>
          <w:tcPr>
            <w:tcW w:w="4354" w:type="dxa"/>
          </w:tcPr>
          <w:p w14:paraId="15741861" w14:textId="5DDC7EA5" w:rsidR="00D10C41" w:rsidRPr="006462C4" w:rsidRDefault="00512265" w:rsidP="002C6EB2">
            <w:pPr>
              <w:jc w:val="center"/>
              <w:rPr>
                <w:rFonts w:ascii="Times New Roman" w:hAnsi="Times New Roman" w:cs="Times New Roman"/>
                <w:sz w:val="28"/>
                <w:szCs w:val="28"/>
              </w:rPr>
            </w:pPr>
            <w:r w:rsidRPr="006462C4">
              <w:rPr>
                <w:rFonts w:ascii="Times New Roman" w:hAnsi="Times New Roman" w:cs="Times New Roman"/>
                <w:sz w:val="28"/>
                <w:szCs w:val="28"/>
              </w:rPr>
              <w:t>Diverse content</w:t>
            </w:r>
          </w:p>
        </w:tc>
        <w:tc>
          <w:tcPr>
            <w:tcW w:w="2651" w:type="dxa"/>
          </w:tcPr>
          <w:p w14:paraId="21D809B2" w14:textId="242E0DD7" w:rsidR="00D10C41" w:rsidRPr="006462C4" w:rsidRDefault="00512265" w:rsidP="002C6EB2">
            <w:pPr>
              <w:jc w:val="center"/>
              <w:rPr>
                <w:rFonts w:ascii="Times New Roman" w:hAnsi="Times New Roman" w:cs="Times New Roman"/>
                <w:sz w:val="28"/>
                <w:szCs w:val="28"/>
              </w:rPr>
            </w:pPr>
            <w:r w:rsidRPr="006462C4">
              <w:rPr>
                <w:rFonts w:ascii="Times New Roman" w:hAnsi="Times New Roman" w:cs="Times New Roman"/>
                <w:sz w:val="28"/>
                <w:szCs w:val="28"/>
              </w:rPr>
              <w:t>2.2±</w:t>
            </w:r>
            <w:r w:rsidR="00B860ED" w:rsidRPr="006462C4">
              <w:rPr>
                <w:rFonts w:ascii="Times New Roman" w:hAnsi="Times New Roman" w:cs="Times New Roman"/>
                <w:sz w:val="28"/>
                <w:szCs w:val="28"/>
              </w:rPr>
              <w:t>1.348</w:t>
            </w:r>
          </w:p>
        </w:tc>
      </w:tr>
      <w:tr w:rsidR="00D10C41" w:rsidRPr="006462C4" w14:paraId="7F672849" w14:textId="77777777" w:rsidTr="006774D7">
        <w:trPr>
          <w:trHeight w:val="313"/>
          <w:jc w:val="center"/>
        </w:trPr>
        <w:tc>
          <w:tcPr>
            <w:tcW w:w="4354" w:type="dxa"/>
          </w:tcPr>
          <w:p w14:paraId="1C9B9CF2" w14:textId="5BAD04A7" w:rsidR="00D10C41" w:rsidRPr="006462C4" w:rsidRDefault="00B860ED" w:rsidP="002C6EB2">
            <w:pPr>
              <w:jc w:val="center"/>
              <w:rPr>
                <w:rFonts w:ascii="Times New Roman" w:hAnsi="Times New Roman" w:cs="Times New Roman"/>
                <w:sz w:val="28"/>
                <w:szCs w:val="28"/>
              </w:rPr>
            </w:pPr>
            <w:r w:rsidRPr="006462C4">
              <w:rPr>
                <w:rFonts w:ascii="Times New Roman" w:hAnsi="Times New Roman" w:cs="Times New Roman"/>
                <w:sz w:val="28"/>
                <w:szCs w:val="28"/>
              </w:rPr>
              <w:t>Preferred OTT</w:t>
            </w:r>
          </w:p>
        </w:tc>
        <w:tc>
          <w:tcPr>
            <w:tcW w:w="2651" w:type="dxa"/>
          </w:tcPr>
          <w:p w14:paraId="18E0B407" w14:textId="08F4B96B" w:rsidR="00D10C41" w:rsidRPr="006462C4" w:rsidRDefault="00B860ED" w:rsidP="002C6EB2">
            <w:pPr>
              <w:jc w:val="center"/>
              <w:rPr>
                <w:rFonts w:ascii="Times New Roman" w:hAnsi="Times New Roman" w:cs="Times New Roman"/>
                <w:sz w:val="28"/>
                <w:szCs w:val="28"/>
              </w:rPr>
            </w:pPr>
            <w:r w:rsidRPr="006462C4">
              <w:rPr>
                <w:rFonts w:ascii="Times New Roman" w:hAnsi="Times New Roman" w:cs="Times New Roman"/>
                <w:sz w:val="28"/>
                <w:szCs w:val="28"/>
              </w:rPr>
              <w:t>2.517±1.420</w:t>
            </w:r>
          </w:p>
        </w:tc>
      </w:tr>
      <w:tr w:rsidR="00D10C41" w:rsidRPr="006462C4" w14:paraId="0F749321" w14:textId="77777777" w:rsidTr="006774D7">
        <w:trPr>
          <w:trHeight w:val="322"/>
          <w:jc w:val="center"/>
        </w:trPr>
        <w:tc>
          <w:tcPr>
            <w:tcW w:w="4354" w:type="dxa"/>
          </w:tcPr>
          <w:p w14:paraId="33817E1E" w14:textId="243C5FF3" w:rsidR="00D10C41" w:rsidRPr="006462C4" w:rsidRDefault="00B860ED" w:rsidP="002C6EB2">
            <w:pPr>
              <w:jc w:val="center"/>
              <w:rPr>
                <w:rFonts w:ascii="Times New Roman" w:hAnsi="Times New Roman" w:cs="Times New Roman"/>
                <w:sz w:val="28"/>
                <w:szCs w:val="28"/>
              </w:rPr>
            </w:pPr>
            <w:r w:rsidRPr="006462C4">
              <w:rPr>
                <w:rFonts w:ascii="Times New Roman" w:hAnsi="Times New Roman" w:cs="Times New Roman"/>
                <w:sz w:val="28"/>
                <w:szCs w:val="28"/>
              </w:rPr>
              <w:t>Genre</w:t>
            </w:r>
          </w:p>
        </w:tc>
        <w:tc>
          <w:tcPr>
            <w:tcW w:w="2651" w:type="dxa"/>
          </w:tcPr>
          <w:p w14:paraId="09D019A5" w14:textId="77DC4E1A" w:rsidR="00D10C41" w:rsidRPr="006462C4" w:rsidRDefault="00B860ED" w:rsidP="002C6EB2">
            <w:pPr>
              <w:jc w:val="center"/>
              <w:rPr>
                <w:rFonts w:ascii="Times New Roman" w:hAnsi="Times New Roman" w:cs="Times New Roman"/>
                <w:sz w:val="28"/>
                <w:szCs w:val="28"/>
              </w:rPr>
            </w:pPr>
            <w:r w:rsidRPr="006462C4">
              <w:rPr>
                <w:rFonts w:ascii="Times New Roman" w:hAnsi="Times New Roman" w:cs="Times New Roman"/>
                <w:sz w:val="28"/>
                <w:szCs w:val="28"/>
              </w:rPr>
              <w:t>4.053±2.406</w:t>
            </w:r>
          </w:p>
        </w:tc>
      </w:tr>
      <w:tr w:rsidR="00D10C41" w:rsidRPr="006462C4" w14:paraId="0B023CE9" w14:textId="77777777" w:rsidTr="006774D7">
        <w:trPr>
          <w:trHeight w:val="313"/>
          <w:jc w:val="center"/>
        </w:trPr>
        <w:tc>
          <w:tcPr>
            <w:tcW w:w="4354" w:type="dxa"/>
          </w:tcPr>
          <w:p w14:paraId="063D17B5" w14:textId="63503521" w:rsidR="00D10C41" w:rsidRPr="006462C4" w:rsidRDefault="00C314A8" w:rsidP="002C6EB2">
            <w:pPr>
              <w:jc w:val="center"/>
              <w:rPr>
                <w:rFonts w:ascii="Times New Roman" w:hAnsi="Times New Roman" w:cs="Times New Roman"/>
                <w:sz w:val="28"/>
                <w:szCs w:val="28"/>
              </w:rPr>
            </w:pPr>
            <w:proofErr w:type="spellStart"/>
            <w:r w:rsidRPr="006462C4">
              <w:rPr>
                <w:rFonts w:ascii="Times New Roman" w:hAnsi="Times New Roman" w:cs="Times New Roman"/>
                <w:sz w:val="28"/>
                <w:szCs w:val="28"/>
              </w:rPr>
              <w:t>Extrapay</w:t>
            </w:r>
            <w:proofErr w:type="spellEnd"/>
          </w:p>
        </w:tc>
        <w:tc>
          <w:tcPr>
            <w:tcW w:w="2651" w:type="dxa"/>
          </w:tcPr>
          <w:p w14:paraId="70C32F80" w14:textId="462D9CEE" w:rsidR="00D10C41" w:rsidRPr="006462C4" w:rsidRDefault="00C314A8" w:rsidP="002C6EB2">
            <w:pPr>
              <w:jc w:val="center"/>
              <w:rPr>
                <w:rFonts w:ascii="Times New Roman" w:hAnsi="Times New Roman" w:cs="Times New Roman"/>
                <w:sz w:val="28"/>
                <w:szCs w:val="28"/>
              </w:rPr>
            </w:pPr>
            <w:r w:rsidRPr="006462C4">
              <w:rPr>
                <w:rFonts w:ascii="Times New Roman" w:hAnsi="Times New Roman" w:cs="Times New Roman"/>
                <w:sz w:val="28"/>
                <w:szCs w:val="28"/>
              </w:rPr>
              <w:t>2±0.936</w:t>
            </w:r>
          </w:p>
        </w:tc>
      </w:tr>
      <w:tr w:rsidR="00D10C41" w:rsidRPr="006462C4" w14:paraId="031B812F" w14:textId="77777777" w:rsidTr="006774D7">
        <w:trPr>
          <w:trHeight w:val="322"/>
          <w:jc w:val="center"/>
        </w:trPr>
        <w:tc>
          <w:tcPr>
            <w:tcW w:w="4354" w:type="dxa"/>
          </w:tcPr>
          <w:p w14:paraId="6FE77069" w14:textId="1EEFCE3F" w:rsidR="00D10C41" w:rsidRPr="006462C4" w:rsidRDefault="00C314A8" w:rsidP="002C6EB2">
            <w:pPr>
              <w:jc w:val="center"/>
              <w:rPr>
                <w:rFonts w:ascii="Times New Roman" w:hAnsi="Times New Roman" w:cs="Times New Roman"/>
                <w:sz w:val="28"/>
                <w:szCs w:val="28"/>
              </w:rPr>
            </w:pPr>
            <w:r w:rsidRPr="006462C4">
              <w:rPr>
                <w:rFonts w:ascii="Times New Roman" w:hAnsi="Times New Roman" w:cs="Times New Roman"/>
                <w:sz w:val="28"/>
                <w:szCs w:val="28"/>
              </w:rPr>
              <w:t>Content</w:t>
            </w:r>
          </w:p>
        </w:tc>
        <w:tc>
          <w:tcPr>
            <w:tcW w:w="2651" w:type="dxa"/>
          </w:tcPr>
          <w:p w14:paraId="1CD06E13" w14:textId="7903AE38" w:rsidR="00D10C41" w:rsidRPr="006462C4" w:rsidRDefault="00C314A8" w:rsidP="002C6EB2">
            <w:pPr>
              <w:jc w:val="center"/>
              <w:rPr>
                <w:rFonts w:ascii="Times New Roman" w:hAnsi="Times New Roman" w:cs="Times New Roman"/>
                <w:sz w:val="28"/>
                <w:szCs w:val="28"/>
              </w:rPr>
            </w:pPr>
            <w:r w:rsidRPr="006462C4">
              <w:rPr>
                <w:rFonts w:ascii="Times New Roman" w:hAnsi="Times New Roman" w:cs="Times New Roman"/>
                <w:sz w:val="28"/>
                <w:szCs w:val="28"/>
              </w:rPr>
              <w:t>2.557±0.740</w:t>
            </w:r>
          </w:p>
        </w:tc>
      </w:tr>
      <w:tr w:rsidR="00D10C41" w:rsidRPr="006462C4" w14:paraId="30C0A341" w14:textId="77777777" w:rsidTr="006774D7">
        <w:trPr>
          <w:trHeight w:val="313"/>
          <w:jc w:val="center"/>
        </w:trPr>
        <w:tc>
          <w:tcPr>
            <w:tcW w:w="4354" w:type="dxa"/>
          </w:tcPr>
          <w:p w14:paraId="513796FB" w14:textId="2E46BF57" w:rsidR="00D10C41" w:rsidRPr="006462C4" w:rsidRDefault="0095510F" w:rsidP="002C6EB2">
            <w:pPr>
              <w:jc w:val="center"/>
              <w:rPr>
                <w:rFonts w:ascii="Times New Roman" w:hAnsi="Times New Roman" w:cs="Times New Roman"/>
                <w:sz w:val="28"/>
                <w:szCs w:val="28"/>
              </w:rPr>
            </w:pPr>
            <w:r w:rsidRPr="006462C4">
              <w:rPr>
                <w:rFonts w:ascii="Times New Roman" w:hAnsi="Times New Roman" w:cs="Times New Roman"/>
                <w:sz w:val="28"/>
                <w:szCs w:val="28"/>
              </w:rPr>
              <w:t>Experience interface</w:t>
            </w:r>
          </w:p>
        </w:tc>
        <w:tc>
          <w:tcPr>
            <w:tcW w:w="2651" w:type="dxa"/>
          </w:tcPr>
          <w:p w14:paraId="5CA7E9C9" w14:textId="6E701611" w:rsidR="00D10C41" w:rsidRPr="006462C4" w:rsidRDefault="0095510F" w:rsidP="002C6EB2">
            <w:pPr>
              <w:jc w:val="center"/>
              <w:rPr>
                <w:rFonts w:ascii="Times New Roman" w:hAnsi="Times New Roman" w:cs="Times New Roman"/>
                <w:sz w:val="28"/>
                <w:szCs w:val="28"/>
              </w:rPr>
            </w:pPr>
            <w:r w:rsidRPr="006462C4">
              <w:rPr>
                <w:rFonts w:ascii="Times New Roman" w:hAnsi="Times New Roman" w:cs="Times New Roman"/>
                <w:sz w:val="28"/>
                <w:szCs w:val="28"/>
              </w:rPr>
              <w:t>2.25±1.361</w:t>
            </w:r>
          </w:p>
        </w:tc>
      </w:tr>
      <w:tr w:rsidR="00D10C41" w:rsidRPr="006462C4" w14:paraId="1F0EBF80" w14:textId="77777777" w:rsidTr="006774D7">
        <w:trPr>
          <w:trHeight w:val="313"/>
          <w:jc w:val="center"/>
        </w:trPr>
        <w:tc>
          <w:tcPr>
            <w:tcW w:w="4354" w:type="dxa"/>
          </w:tcPr>
          <w:p w14:paraId="6943C948" w14:textId="4602B6FD" w:rsidR="00D10C41" w:rsidRPr="006462C4" w:rsidRDefault="00417C47" w:rsidP="002C6EB2">
            <w:pPr>
              <w:jc w:val="center"/>
              <w:rPr>
                <w:rFonts w:ascii="Times New Roman" w:hAnsi="Times New Roman" w:cs="Times New Roman"/>
                <w:sz w:val="28"/>
                <w:szCs w:val="28"/>
              </w:rPr>
            </w:pPr>
            <w:proofErr w:type="spellStart"/>
            <w:r w:rsidRPr="006462C4">
              <w:rPr>
                <w:rFonts w:ascii="Times New Roman" w:hAnsi="Times New Roman" w:cs="Times New Roman"/>
                <w:sz w:val="28"/>
                <w:szCs w:val="28"/>
              </w:rPr>
              <w:t>Documentries</w:t>
            </w:r>
            <w:proofErr w:type="spellEnd"/>
          </w:p>
        </w:tc>
        <w:tc>
          <w:tcPr>
            <w:tcW w:w="2651" w:type="dxa"/>
          </w:tcPr>
          <w:p w14:paraId="688DB2BC" w14:textId="7F66390E" w:rsidR="00D10C41" w:rsidRPr="006462C4" w:rsidRDefault="00417C47" w:rsidP="002C6EB2">
            <w:pPr>
              <w:jc w:val="center"/>
              <w:rPr>
                <w:rFonts w:ascii="Times New Roman" w:hAnsi="Times New Roman" w:cs="Times New Roman"/>
                <w:sz w:val="28"/>
                <w:szCs w:val="28"/>
              </w:rPr>
            </w:pPr>
            <w:r w:rsidRPr="006462C4">
              <w:rPr>
                <w:rFonts w:ascii="Times New Roman" w:hAnsi="Times New Roman" w:cs="Times New Roman"/>
                <w:sz w:val="28"/>
                <w:szCs w:val="28"/>
              </w:rPr>
              <w:t>2.207±1.335</w:t>
            </w:r>
          </w:p>
        </w:tc>
      </w:tr>
      <w:tr w:rsidR="00D10C41" w:rsidRPr="006462C4" w14:paraId="60073DD9" w14:textId="77777777" w:rsidTr="006774D7">
        <w:trPr>
          <w:trHeight w:val="322"/>
          <w:jc w:val="center"/>
        </w:trPr>
        <w:tc>
          <w:tcPr>
            <w:tcW w:w="4354" w:type="dxa"/>
          </w:tcPr>
          <w:p w14:paraId="13D545E1" w14:textId="70EA4B40" w:rsidR="00D10C41" w:rsidRPr="006462C4" w:rsidRDefault="00417C47" w:rsidP="002C6EB2">
            <w:pPr>
              <w:jc w:val="center"/>
              <w:rPr>
                <w:rFonts w:ascii="Times New Roman" w:hAnsi="Times New Roman" w:cs="Times New Roman"/>
                <w:sz w:val="28"/>
                <w:szCs w:val="28"/>
              </w:rPr>
            </w:pPr>
            <w:r w:rsidRPr="006462C4">
              <w:rPr>
                <w:rFonts w:ascii="Times New Roman" w:hAnsi="Times New Roman" w:cs="Times New Roman"/>
                <w:sz w:val="28"/>
                <w:szCs w:val="28"/>
              </w:rPr>
              <w:t>Downloads</w:t>
            </w:r>
          </w:p>
        </w:tc>
        <w:tc>
          <w:tcPr>
            <w:tcW w:w="2651" w:type="dxa"/>
          </w:tcPr>
          <w:p w14:paraId="77E67AF0" w14:textId="5785A4FD" w:rsidR="00D10C41" w:rsidRPr="006462C4" w:rsidRDefault="00417C47" w:rsidP="002C6EB2">
            <w:pPr>
              <w:jc w:val="center"/>
              <w:rPr>
                <w:rFonts w:ascii="Times New Roman" w:hAnsi="Times New Roman" w:cs="Times New Roman"/>
                <w:sz w:val="28"/>
                <w:szCs w:val="28"/>
              </w:rPr>
            </w:pPr>
            <w:r w:rsidRPr="006462C4">
              <w:rPr>
                <w:rFonts w:ascii="Times New Roman" w:hAnsi="Times New Roman" w:cs="Times New Roman"/>
                <w:sz w:val="28"/>
                <w:szCs w:val="28"/>
              </w:rPr>
              <w:t>1.833±0.735</w:t>
            </w:r>
          </w:p>
        </w:tc>
      </w:tr>
      <w:tr w:rsidR="00D10C41" w:rsidRPr="006462C4" w14:paraId="0771F539" w14:textId="77777777" w:rsidTr="006774D7">
        <w:trPr>
          <w:trHeight w:val="313"/>
          <w:jc w:val="center"/>
        </w:trPr>
        <w:tc>
          <w:tcPr>
            <w:tcW w:w="4354" w:type="dxa"/>
          </w:tcPr>
          <w:p w14:paraId="10DCA6FF" w14:textId="4C194A85" w:rsidR="00D10C41" w:rsidRPr="006462C4" w:rsidRDefault="00417C47" w:rsidP="002C6EB2">
            <w:pPr>
              <w:jc w:val="center"/>
              <w:rPr>
                <w:rFonts w:ascii="Times New Roman" w:hAnsi="Times New Roman" w:cs="Times New Roman"/>
                <w:sz w:val="28"/>
                <w:szCs w:val="28"/>
              </w:rPr>
            </w:pPr>
            <w:r w:rsidRPr="006462C4">
              <w:rPr>
                <w:rFonts w:ascii="Times New Roman" w:hAnsi="Times New Roman" w:cs="Times New Roman"/>
                <w:sz w:val="28"/>
                <w:szCs w:val="28"/>
              </w:rPr>
              <w:t>Recommend</w:t>
            </w:r>
          </w:p>
        </w:tc>
        <w:tc>
          <w:tcPr>
            <w:tcW w:w="2651" w:type="dxa"/>
          </w:tcPr>
          <w:p w14:paraId="7BFF2D18" w14:textId="3E8BBA99" w:rsidR="00D10C41" w:rsidRPr="006462C4" w:rsidRDefault="00417C47" w:rsidP="002C6EB2">
            <w:pPr>
              <w:jc w:val="center"/>
              <w:rPr>
                <w:rFonts w:ascii="Times New Roman" w:hAnsi="Times New Roman" w:cs="Times New Roman"/>
                <w:sz w:val="28"/>
                <w:szCs w:val="28"/>
              </w:rPr>
            </w:pPr>
            <w:r w:rsidRPr="006462C4">
              <w:rPr>
                <w:rFonts w:ascii="Times New Roman" w:hAnsi="Times New Roman" w:cs="Times New Roman"/>
                <w:sz w:val="28"/>
                <w:szCs w:val="28"/>
              </w:rPr>
              <w:t>1.79±</w:t>
            </w:r>
            <w:r w:rsidR="003B2B6B" w:rsidRPr="006462C4">
              <w:rPr>
                <w:rFonts w:ascii="Times New Roman" w:hAnsi="Times New Roman" w:cs="Times New Roman"/>
                <w:sz w:val="28"/>
                <w:szCs w:val="28"/>
              </w:rPr>
              <w:t>0.829</w:t>
            </w:r>
          </w:p>
        </w:tc>
      </w:tr>
      <w:tr w:rsidR="00D10C41" w:rsidRPr="006462C4" w14:paraId="754F8805" w14:textId="77777777" w:rsidTr="006774D7">
        <w:trPr>
          <w:trHeight w:val="322"/>
          <w:jc w:val="center"/>
        </w:trPr>
        <w:tc>
          <w:tcPr>
            <w:tcW w:w="4354" w:type="dxa"/>
          </w:tcPr>
          <w:p w14:paraId="39D936CB" w14:textId="15D67F6B" w:rsidR="00D10C41" w:rsidRPr="006462C4" w:rsidRDefault="003B2B6B" w:rsidP="002C6EB2">
            <w:pPr>
              <w:jc w:val="center"/>
              <w:rPr>
                <w:rFonts w:ascii="Times New Roman" w:hAnsi="Times New Roman" w:cs="Times New Roman"/>
                <w:sz w:val="28"/>
                <w:szCs w:val="28"/>
              </w:rPr>
            </w:pPr>
            <w:r w:rsidRPr="006462C4">
              <w:rPr>
                <w:rFonts w:ascii="Times New Roman" w:hAnsi="Times New Roman" w:cs="Times New Roman"/>
                <w:sz w:val="28"/>
                <w:szCs w:val="28"/>
              </w:rPr>
              <w:t>Device</w:t>
            </w:r>
          </w:p>
        </w:tc>
        <w:tc>
          <w:tcPr>
            <w:tcW w:w="2651" w:type="dxa"/>
          </w:tcPr>
          <w:p w14:paraId="5D17CE3B" w14:textId="5E827CB0" w:rsidR="00D10C41" w:rsidRPr="006462C4" w:rsidRDefault="003B2B6B" w:rsidP="002C6EB2">
            <w:pPr>
              <w:jc w:val="center"/>
              <w:rPr>
                <w:rFonts w:ascii="Times New Roman" w:hAnsi="Times New Roman" w:cs="Times New Roman"/>
                <w:sz w:val="28"/>
                <w:szCs w:val="28"/>
              </w:rPr>
            </w:pPr>
            <w:r w:rsidRPr="006462C4">
              <w:rPr>
                <w:rFonts w:ascii="Times New Roman" w:hAnsi="Times New Roman" w:cs="Times New Roman"/>
                <w:sz w:val="28"/>
                <w:szCs w:val="28"/>
              </w:rPr>
              <w:t>2.76±1.352</w:t>
            </w:r>
          </w:p>
        </w:tc>
      </w:tr>
      <w:tr w:rsidR="00D10C41" w:rsidRPr="006462C4" w14:paraId="2A16B1FF" w14:textId="77777777" w:rsidTr="006774D7">
        <w:trPr>
          <w:trHeight w:val="313"/>
          <w:jc w:val="center"/>
        </w:trPr>
        <w:tc>
          <w:tcPr>
            <w:tcW w:w="4354" w:type="dxa"/>
          </w:tcPr>
          <w:p w14:paraId="072218D0" w14:textId="5DBDEBF5" w:rsidR="00D10C41" w:rsidRPr="006462C4" w:rsidRDefault="003B2B6B" w:rsidP="002C6EB2">
            <w:pPr>
              <w:jc w:val="center"/>
              <w:rPr>
                <w:rFonts w:ascii="Times New Roman" w:hAnsi="Times New Roman" w:cs="Times New Roman"/>
                <w:sz w:val="28"/>
                <w:szCs w:val="28"/>
              </w:rPr>
            </w:pPr>
            <w:r w:rsidRPr="006462C4">
              <w:rPr>
                <w:rFonts w:ascii="Times New Roman" w:hAnsi="Times New Roman" w:cs="Times New Roman"/>
                <w:sz w:val="28"/>
                <w:szCs w:val="28"/>
              </w:rPr>
              <w:t>Sports live</w:t>
            </w:r>
          </w:p>
        </w:tc>
        <w:tc>
          <w:tcPr>
            <w:tcW w:w="2651" w:type="dxa"/>
          </w:tcPr>
          <w:p w14:paraId="421E93BE" w14:textId="2FF4D05D" w:rsidR="00D10C41" w:rsidRPr="006462C4" w:rsidRDefault="003B2B6B" w:rsidP="002C6EB2">
            <w:pPr>
              <w:jc w:val="center"/>
              <w:rPr>
                <w:rFonts w:ascii="Times New Roman" w:hAnsi="Times New Roman" w:cs="Times New Roman"/>
                <w:sz w:val="28"/>
                <w:szCs w:val="28"/>
              </w:rPr>
            </w:pPr>
            <w:r w:rsidRPr="006462C4">
              <w:rPr>
                <w:rFonts w:ascii="Times New Roman" w:hAnsi="Times New Roman" w:cs="Times New Roman"/>
                <w:sz w:val="28"/>
                <w:szCs w:val="28"/>
              </w:rPr>
              <w:t>1.447±0.497</w:t>
            </w:r>
          </w:p>
        </w:tc>
      </w:tr>
      <w:tr w:rsidR="00D10C41" w:rsidRPr="006462C4" w14:paraId="1CAD9FA1" w14:textId="77777777" w:rsidTr="006774D7">
        <w:trPr>
          <w:trHeight w:val="313"/>
          <w:jc w:val="center"/>
        </w:trPr>
        <w:tc>
          <w:tcPr>
            <w:tcW w:w="4354" w:type="dxa"/>
          </w:tcPr>
          <w:p w14:paraId="43B75289" w14:textId="7B44FAE3" w:rsidR="00D10C41" w:rsidRPr="006462C4" w:rsidRDefault="00A0569B" w:rsidP="002C6EB2">
            <w:pPr>
              <w:jc w:val="center"/>
              <w:rPr>
                <w:rFonts w:ascii="Times New Roman" w:hAnsi="Times New Roman" w:cs="Times New Roman"/>
                <w:sz w:val="28"/>
                <w:szCs w:val="28"/>
              </w:rPr>
            </w:pPr>
            <w:r w:rsidRPr="006462C4">
              <w:rPr>
                <w:rFonts w:ascii="Times New Roman" w:hAnsi="Times New Roman" w:cs="Times New Roman"/>
                <w:sz w:val="28"/>
                <w:szCs w:val="28"/>
              </w:rPr>
              <w:t>Increase price</w:t>
            </w:r>
          </w:p>
        </w:tc>
        <w:tc>
          <w:tcPr>
            <w:tcW w:w="2651" w:type="dxa"/>
          </w:tcPr>
          <w:p w14:paraId="6AE635DF" w14:textId="48F3C30E" w:rsidR="00D10C41" w:rsidRPr="006462C4" w:rsidRDefault="00A0569B" w:rsidP="002C6EB2">
            <w:pPr>
              <w:jc w:val="center"/>
              <w:rPr>
                <w:rFonts w:ascii="Times New Roman" w:hAnsi="Times New Roman" w:cs="Times New Roman"/>
                <w:sz w:val="28"/>
                <w:szCs w:val="28"/>
              </w:rPr>
            </w:pPr>
            <w:r w:rsidRPr="006462C4">
              <w:rPr>
                <w:rFonts w:ascii="Times New Roman" w:hAnsi="Times New Roman" w:cs="Times New Roman"/>
                <w:sz w:val="28"/>
                <w:szCs w:val="28"/>
              </w:rPr>
              <w:t>1.413±0.493</w:t>
            </w:r>
          </w:p>
        </w:tc>
      </w:tr>
      <w:tr w:rsidR="00D10C41" w:rsidRPr="006462C4" w14:paraId="5DA35880" w14:textId="77777777" w:rsidTr="006774D7">
        <w:trPr>
          <w:trHeight w:val="322"/>
          <w:jc w:val="center"/>
        </w:trPr>
        <w:tc>
          <w:tcPr>
            <w:tcW w:w="4354" w:type="dxa"/>
          </w:tcPr>
          <w:p w14:paraId="4BD1A174" w14:textId="4D65A7DA" w:rsidR="00D10C41" w:rsidRPr="006462C4" w:rsidRDefault="00A0569B" w:rsidP="002C6EB2">
            <w:pPr>
              <w:jc w:val="center"/>
              <w:rPr>
                <w:rFonts w:ascii="Times New Roman" w:hAnsi="Times New Roman" w:cs="Times New Roman"/>
                <w:sz w:val="28"/>
                <w:szCs w:val="28"/>
              </w:rPr>
            </w:pPr>
            <w:r w:rsidRPr="006462C4">
              <w:rPr>
                <w:rFonts w:ascii="Times New Roman" w:hAnsi="Times New Roman" w:cs="Times New Roman"/>
                <w:sz w:val="28"/>
                <w:szCs w:val="28"/>
              </w:rPr>
              <w:t>Technical issue</w:t>
            </w:r>
          </w:p>
        </w:tc>
        <w:tc>
          <w:tcPr>
            <w:tcW w:w="2651" w:type="dxa"/>
          </w:tcPr>
          <w:p w14:paraId="442BC14C" w14:textId="57E6B14A" w:rsidR="00D10C41" w:rsidRPr="006462C4" w:rsidRDefault="00A0569B" w:rsidP="002C6EB2">
            <w:pPr>
              <w:jc w:val="center"/>
              <w:rPr>
                <w:rFonts w:ascii="Times New Roman" w:hAnsi="Times New Roman" w:cs="Times New Roman"/>
                <w:sz w:val="28"/>
                <w:szCs w:val="28"/>
              </w:rPr>
            </w:pPr>
            <w:r w:rsidRPr="006462C4">
              <w:rPr>
                <w:rFonts w:ascii="Times New Roman" w:hAnsi="Times New Roman" w:cs="Times New Roman"/>
                <w:sz w:val="28"/>
                <w:szCs w:val="28"/>
              </w:rPr>
              <w:t>1.603±0.490</w:t>
            </w:r>
          </w:p>
        </w:tc>
      </w:tr>
      <w:tr w:rsidR="00D10C41" w:rsidRPr="006462C4" w14:paraId="6410B293" w14:textId="77777777" w:rsidTr="006774D7">
        <w:trPr>
          <w:trHeight w:val="313"/>
          <w:jc w:val="center"/>
        </w:trPr>
        <w:tc>
          <w:tcPr>
            <w:tcW w:w="4354" w:type="dxa"/>
          </w:tcPr>
          <w:p w14:paraId="5E8702CF" w14:textId="65F4342E" w:rsidR="00D10C41" w:rsidRPr="006462C4" w:rsidRDefault="00A0569B" w:rsidP="002C6EB2">
            <w:pPr>
              <w:jc w:val="center"/>
              <w:rPr>
                <w:rFonts w:ascii="Times New Roman" w:hAnsi="Times New Roman" w:cs="Times New Roman"/>
                <w:sz w:val="28"/>
                <w:szCs w:val="28"/>
              </w:rPr>
            </w:pPr>
            <w:r w:rsidRPr="006462C4">
              <w:rPr>
                <w:rFonts w:ascii="Times New Roman" w:hAnsi="Times New Roman" w:cs="Times New Roman"/>
                <w:sz w:val="28"/>
                <w:szCs w:val="28"/>
              </w:rPr>
              <w:t>Slow internet</w:t>
            </w:r>
          </w:p>
        </w:tc>
        <w:tc>
          <w:tcPr>
            <w:tcW w:w="2651" w:type="dxa"/>
          </w:tcPr>
          <w:p w14:paraId="7C83B702" w14:textId="413E05E4" w:rsidR="00D10C41" w:rsidRPr="006462C4" w:rsidRDefault="008F1BC6" w:rsidP="002C6EB2">
            <w:pPr>
              <w:jc w:val="center"/>
              <w:rPr>
                <w:rFonts w:ascii="Times New Roman" w:hAnsi="Times New Roman" w:cs="Times New Roman"/>
                <w:sz w:val="28"/>
                <w:szCs w:val="28"/>
              </w:rPr>
            </w:pPr>
            <w:r w:rsidRPr="006462C4">
              <w:rPr>
                <w:rFonts w:ascii="Times New Roman" w:hAnsi="Times New Roman" w:cs="Times New Roman"/>
                <w:sz w:val="28"/>
                <w:szCs w:val="28"/>
              </w:rPr>
              <w:t>1.983±0.827</w:t>
            </w:r>
          </w:p>
        </w:tc>
      </w:tr>
      <w:tr w:rsidR="00D10C41" w:rsidRPr="006462C4" w14:paraId="08749D65" w14:textId="77777777" w:rsidTr="006774D7">
        <w:trPr>
          <w:trHeight w:val="322"/>
          <w:jc w:val="center"/>
        </w:trPr>
        <w:tc>
          <w:tcPr>
            <w:tcW w:w="4354" w:type="dxa"/>
          </w:tcPr>
          <w:p w14:paraId="6F9F8C23" w14:textId="52C772E0" w:rsidR="00D10C41" w:rsidRPr="006462C4" w:rsidRDefault="008F1BC6" w:rsidP="002C6EB2">
            <w:pPr>
              <w:jc w:val="center"/>
              <w:rPr>
                <w:rFonts w:ascii="Times New Roman" w:hAnsi="Times New Roman" w:cs="Times New Roman"/>
                <w:sz w:val="28"/>
                <w:szCs w:val="28"/>
              </w:rPr>
            </w:pPr>
            <w:r w:rsidRPr="006462C4">
              <w:rPr>
                <w:rFonts w:ascii="Times New Roman" w:hAnsi="Times New Roman" w:cs="Times New Roman"/>
                <w:sz w:val="28"/>
                <w:szCs w:val="28"/>
              </w:rPr>
              <w:t>Rating</w:t>
            </w:r>
          </w:p>
        </w:tc>
        <w:tc>
          <w:tcPr>
            <w:tcW w:w="2651" w:type="dxa"/>
          </w:tcPr>
          <w:p w14:paraId="56D019A4" w14:textId="019C0C90" w:rsidR="00D10C41" w:rsidRPr="006462C4" w:rsidRDefault="008F1BC6" w:rsidP="002C6EB2">
            <w:pPr>
              <w:jc w:val="center"/>
              <w:rPr>
                <w:rFonts w:ascii="Times New Roman" w:hAnsi="Times New Roman" w:cs="Times New Roman"/>
                <w:sz w:val="28"/>
                <w:szCs w:val="28"/>
              </w:rPr>
            </w:pPr>
            <w:r w:rsidRPr="006462C4">
              <w:rPr>
                <w:rFonts w:ascii="Times New Roman" w:hAnsi="Times New Roman" w:cs="Times New Roman"/>
                <w:sz w:val="28"/>
                <w:szCs w:val="28"/>
              </w:rPr>
              <w:t>4.08±0.892</w:t>
            </w:r>
          </w:p>
        </w:tc>
      </w:tr>
    </w:tbl>
    <w:p w14:paraId="00BE30E5" w14:textId="77777777" w:rsidR="002A6714" w:rsidRDefault="002A6714" w:rsidP="002C6EB2">
      <w:pPr>
        <w:jc w:val="center"/>
        <w:rPr>
          <w:rFonts w:ascii="Times New Roman" w:hAnsi="Times New Roman" w:cs="Times New Roman"/>
          <w:sz w:val="28"/>
          <w:szCs w:val="28"/>
        </w:rPr>
      </w:pPr>
      <w:r w:rsidRPr="00123E3D">
        <w:rPr>
          <w:rFonts w:ascii="Times New Roman" w:hAnsi="Times New Roman" w:cs="Times New Roman"/>
          <w:sz w:val="28"/>
          <w:szCs w:val="28"/>
        </w:rPr>
        <w:br w:type="page"/>
      </w:r>
    </w:p>
    <w:tbl>
      <w:tblPr>
        <w:tblStyle w:val="TableGrid"/>
        <w:tblpPr w:leftFromText="180" w:rightFromText="180" w:vertAnchor="page" w:horzAnchor="margin" w:tblpXSpec="center" w:tblpY="1158"/>
        <w:tblW w:w="10489" w:type="dxa"/>
        <w:tblLayout w:type="fixed"/>
        <w:tblLook w:val="04A0" w:firstRow="1" w:lastRow="0" w:firstColumn="1" w:lastColumn="0" w:noHBand="0" w:noVBand="1"/>
      </w:tblPr>
      <w:tblGrid>
        <w:gridCol w:w="567"/>
        <w:gridCol w:w="1037"/>
        <w:gridCol w:w="1514"/>
        <w:gridCol w:w="567"/>
        <w:gridCol w:w="705"/>
        <w:gridCol w:w="567"/>
        <w:gridCol w:w="850"/>
        <w:gridCol w:w="567"/>
        <w:gridCol w:w="709"/>
        <w:gridCol w:w="567"/>
        <w:gridCol w:w="1138"/>
        <w:gridCol w:w="851"/>
        <w:gridCol w:w="850"/>
      </w:tblGrid>
      <w:tr w:rsidR="003B3FFC" w:rsidRPr="00A02E2C" w14:paraId="5BC4B40C" w14:textId="77777777" w:rsidTr="003B3FFC">
        <w:trPr>
          <w:trHeight w:val="273"/>
        </w:trPr>
        <w:tc>
          <w:tcPr>
            <w:tcW w:w="567" w:type="dxa"/>
            <w:vMerge w:val="restart"/>
          </w:tcPr>
          <w:p w14:paraId="6F01ABE8" w14:textId="77777777" w:rsidR="003B3FFC" w:rsidRPr="003B3FFC" w:rsidRDefault="003B3FFC" w:rsidP="009513B6">
            <w:pPr>
              <w:jc w:val="center"/>
              <w:rPr>
                <w:rFonts w:ascii="Times New Roman" w:hAnsi="Times New Roman" w:cs="Times New Roman"/>
                <w:b/>
                <w:bCs/>
                <w:sz w:val="20"/>
                <w:szCs w:val="20"/>
              </w:rPr>
            </w:pPr>
          </w:p>
          <w:p w14:paraId="2F285C15" w14:textId="267EF174" w:rsidR="009513B6" w:rsidRPr="003B3FFC" w:rsidRDefault="003B3FFC" w:rsidP="009513B6">
            <w:pPr>
              <w:jc w:val="center"/>
              <w:rPr>
                <w:rFonts w:ascii="Times New Roman" w:hAnsi="Times New Roman" w:cs="Times New Roman"/>
                <w:b/>
                <w:bCs/>
              </w:rPr>
            </w:pPr>
            <w:r w:rsidRPr="003B3FFC">
              <w:rPr>
                <w:rFonts w:ascii="Times New Roman" w:hAnsi="Times New Roman" w:cs="Times New Roman"/>
                <w:b/>
                <w:bCs/>
                <w:sz w:val="20"/>
                <w:szCs w:val="20"/>
              </w:rPr>
              <w:t>s.no</w:t>
            </w:r>
          </w:p>
        </w:tc>
        <w:tc>
          <w:tcPr>
            <w:tcW w:w="2551" w:type="dxa"/>
            <w:gridSpan w:val="2"/>
            <w:vMerge w:val="restart"/>
          </w:tcPr>
          <w:p w14:paraId="4D369904" w14:textId="77777777" w:rsidR="00151D2E" w:rsidRPr="003B3FFC" w:rsidRDefault="00151D2E" w:rsidP="00151D2E">
            <w:pPr>
              <w:rPr>
                <w:rFonts w:ascii="Times New Roman" w:hAnsi="Times New Roman" w:cs="Times New Roman"/>
                <w:b/>
                <w:bCs/>
              </w:rPr>
            </w:pPr>
          </w:p>
          <w:p w14:paraId="3A6152BE" w14:textId="37478142" w:rsidR="009513B6" w:rsidRPr="003B3FFC" w:rsidRDefault="009513B6" w:rsidP="00151D2E">
            <w:pPr>
              <w:rPr>
                <w:rFonts w:ascii="Times New Roman" w:hAnsi="Times New Roman" w:cs="Times New Roman"/>
                <w:b/>
                <w:bCs/>
              </w:rPr>
            </w:pPr>
            <w:r w:rsidRPr="003B3FFC">
              <w:rPr>
                <w:rFonts w:ascii="Times New Roman" w:hAnsi="Times New Roman" w:cs="Times New Roman"/>
                <w:b/>
                <w:bCs/>
              </w:rPr>
              <w:t xml:space="preserve"> VARIABLES</w:t>
            </w:r>
          </w:p>
        </w:tc>
        <w:tc>
          <w:tcPr>
            <w:tcW w:w="5670" w:type="dxa"/>
            <w:gridSpan w:val="8"/>
          </w:tcPr>
          <w:p w14:paraId="42B016F1"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AGE</w:t>
            </w:r>
          </w:p>
        </w:tc>
        <w:tc>
          <w:tcPr>
            <w:tcW w:w="851" w:type="dxa"/>
            <w:vMerge w:val="restart"/>
          </w:tcPr>
          <w:p w14:paraId="786D062C"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CHI-SQUARE</w:t>
            </w:r>
          </w:p>
        </w:tc>
        <w:tc>
          <w:tcPr>
            <w:tcW w:w="850" w:type="dxa"/>
            <w:vMerge w:val="restart"/>
          </w:tcPr>
          <w:p w14:paraId="0992B209" w14:textId="166CE928"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P</w:t>
            </w:r>
            <w:r w:rsidR="00A84B58" w:rsidRPr="003B3FFC">
              <w:rPr>
                <w:rFonts w:ascii="Times New Roman" w:hAnsi="Times New Roman" w:cs="Times New Roman"/>
                <w:b/>
                <w:bCs/>
              </w:rPr>
              <w:t xml:space="preserve"> </w:t>
            </w:r>
            <w:r w:rsidRPr="003B3FFC">
              <w:rPr>
                <w:rFonts w:ascii="Times New Roman" w:hAnsi="Times New Roman" w:cs="Times New Roman"/>
                <w:b/>
                <w:bCs/>
              </w:rPr>
              <w:t>VALUE</w:t>
            </w:r>
          </w:p>
        </w:tc>
      </w:tr>
      <w:tr w:rsidR="003B3FFC" w:rsidRPr="00A02E2C" w14:paraId="35DA0E31" w14:textId="77777777" w:rsidTr="00F64FCB">
        <w:trPr>
          <w:trHeight w:val="273"/>
        </w:trPr>
        <w:tc>
          <w:tcPr>
            <w:tcW w:w="567" w:type="dxa"/>
            <w:vMerge/>
          </w:tcPr>
          <w:p w14:paraId="243C13B7" w14:textId="77777777" w:rsidR="009513B6" w:rsidRPr="00A02E2C" w:rsidRDefault="009513B6" w:rsidP="009513B6">
            <w:pPr>
              <w:jc w:val="center"/>
              <w:rPr>
                <w:rFonts w:ascii="Times New Roman" w:hAnsi="Times New Roman" w:cs="Times New Roman"/>
              </w:rPr>
            </w:pPr>
          </w:p>
        </w:tc>
        <w:tc>
          <w:tcPr>
            <w:tcW w:w="2551" w:type="dxa"/>
            <w:gridSpan w:val="2"/>
            <w:vMerge/>
          </w:tcPr>
          <w:p w14:paraId="2FCD27C7" w14:textId="77777777" w:rsidR="009513B6" w:rsidRPr="00A02E2C" w:rsidRDefault="009513B6" w:rsidP="009513B6">
            <w:pPr>
              <w:jc w:val="center"/>
              <w:rPr>
                <w:rFonts w:ascii="Times New Roman" w:hAnsi="Times New Roman" w:cs="Times New Roman"/>
              </w:rPr>
            </w:pPr>
          </w:p>
        </w:tc>
        <w:tc>
          <w:tcPr>
            <w:tcW w:w="1272" w:type="dxa"/>
            <w:gridSpan w:val="2"/>
          </w:tcPr>
          <w:p w14:paraId="6C7BBE07" w14:textId="77777777" w:rsidR="009513B6" w:rsidRPr="003B3FFC" w:rsidRDefault="009513B6" w:rsidP="007D6E5E">
            <w:pPr>
              <w:jc w:val="center"/>
              <w:rPr>
                <w:rFonts w:ascii="Times New Roman" w:hAnsi="Times New Roman" w:cs="Times New Roman"/>
                <w:b/>
                <w:bCs/>
              </w:rPr>
            </w:pPr>
            <w:r w:rsidRPr="003B3FFC">
              <w:rPr>
                <w:rFonts w:ascii="Times New Roman" w:hAnsi="Times New Roman" w:cs="Times New Roman"/>
                <w:b/>
                <w:bCs/>
              </w:rPr>
              <w:t>Under18</w:t>
            </w:r>
          </w:p>
        </w:tc>
        <w:tc>
          <w:tcPr>
            <w:tcW w:w="1417" w:type="dxa"/>
            <w:gridSpan w:val="2"/>
          </w:tcPr>
          <w:p w14:paraId="62361059" w14:textId="77777777" w:rsidR="009513B6" w:rsidRPr="003B3FFC" w:rsidRDefault="009513B6" w:rsidP="007D6E5E">
            <w:pPr>
              <w:jc w:val="center"/>
              <w:rPr>
                <w:rFonts w:ascii="Times New Roman" w:hAnsi="Times New Roman" w:cs="Times New Roman"/>
                <w:b/>
                <w:bCs/>
              </w:rPr>
            </w:pPr>
            <w:r w:rsidRPr="003B3FFC">
              <w:rPr>
                <w:rFonts w:ascii="Times New Roman" w:hAnsi="Times New Roman" w:cs="Times New Roman"/>
                <w:b/>
                <w:bCs/>
              </w:rPr>
              <w:t>18-24</w:t>
            </w:r>
          </w:p>
        </w:tc>
        <w:tc>
          <w:tcPr>
            <w:tcW w:w="1276" w:type="dxa"/>
            <w:gridSpan w:val="2"/>
          </w:tcPr>
          <w:p w14:paraId="4F1DFF45" w14:textId="77777777" w:rsidR="009513B6" w:rsidRPr="003B3FFC" w:rsidRDefault="009513B6" w:rsidP="007D6E5E">
            <w:pPr>
              <w:jc w:val="center"/>
              <w:rPr>
                <w:rFonts w:ascii="Times New Roman" w:hAnsi="Times New Roman" w:cs="Times New Roman"/>
                <w:b/>
                <w:bCs/>
              </w:rPr>
            </w:pPr>
            <w:r w:rsidRPr="003B3FFC">
              <w:rPr>
                <w:rFonts w:ascii="Times New Roman" w:hAnsi="Times New Roman" w:cs="Times New Roman"/>
                <w:b/>
                <w:bCs/>
              </w:rPr>
              <w:t>25-30</w:t>
            </w:r>
          </w:p>
        </w:tc>
        <w:tc>
          <w:tcPr>
            <w:tcW w:w="1705" w:type="dxa"/>
            <w:gridSpan w:val="2"/>
          </w:tcPr>
          <w:p w14:paraId="4CD6EB35" w14:textId="77777777" w:rsidR="009513B6" w:rsidRPr="003B3FFC" w:rsidRDefault="009513B6" w:rsidP="007D6E5E">
            <w:pPr>
              <w:jc w:val="center"/>
              <w:rPr>
                <w:rFonts w:ascii="Times New Roman" w:hAnsi="Times New Roman" w:cs="Times New Roman"/>
                <w:b/>
                <w:bCs/>
              </w:rPr>
            </w:pPr>
            <w:r w:rsidRPr="003B3FFC">
              <w:rPr>
                <w:rFonts w:ascii="Times New Roman" w:hAnsi="Times New Roman" w:cs="Times New Roman"/>
                <w:b/>
                <w:bCs/>
              </w:rPr>
              <w:t>30&amp;above</w:t>
            </w:r>
          </w:p>
        </w:tc>
        <w:tc>
          <w:tcPr>
            <w:tcW w:w="851" w:type="dxa"/>
            <w:vMerge/>
          </w:tcPr>
          <w:p w14:paraId="6C0A34BB" w14:textId="77777777" w:rsidR="009513B6" w:rsidRPr="00A02E2C" w:rsidRDefault="009513B6" w:rsidP="009513B6">
            <w:pPr>
              <w:jc w:val="center"/>
              <w:rPr>
                <w:rFonts w:ascii="Times New Roman" w:hAnsi="Times New Roman" w:cs="Times New Roman"/>
              </w:rPr>
            </w:pPr>
          </w:p>
        </w:tc>
        <w:tc>
          <w:tcPr>
            <w:tcW w:w="850" w:type="dxa"/>
            <w:vMerge/>
          </w:tcPr>
          <w:p w14:paraId="5E95DA06" w14:textId="77777777" w:rsidR="009513B6" w:rsidRPr="00A02E2C" w:rsidRDefault="009513B6" w:rsidP="009513B6">
            <w:pPr>
              <w:jc w:val="center"/>
              <w:rPr>
                <w:rFonts w:ascii="Times New Roman" w:hAnsi="Times New Roman" w:cs="Times New Roman"/>
              </w:rPr>
            </w:pPr>
          </w:p>
        </w:tc>
      </w:tr>
      <w:tr w:rsidR="003B3FFC" w:rsidRPr="00A02E2C" w14:paraId="39C310E7" w14:textId="77777777" w:rsidTr="00F64FCB">
        <w:trPr>
          <w:trHeight w:val="273"/>
        </w:trPr>
        <w:tc>
          <w:tcPr>
            <w:tcW w:w="567" w:type="dxa"/>
            <w:vMerge/>
          </w:tcPr>
          <w:p w14:paraId="095F4ADE" w14:textId="77777777" w:rsidR="009513B6" w:rsidRPr="00A02E2C" w:rsidRDefault="009513B6" w:rsidP="009513B6">
            <w:pPr>
              <w:jc w:val="center"/>
              <w:rPr>
                <w:rFonts w:ascii="Times New Roman" w:hAnsi="Times New Roman" w:cs="Times New Roman"/>
              </w:rPr>
            </w:pPr>
          </w:p>
        </w:tc>
        <w:tc>
          <w:tcPr>
            <w:tcW w:w="2551" w:type="dxa"/>
            <w:gridSpan w:val="2"/>
            <w:vMerge/>
          </w:tcPr>
          <w:p w14:paraId="27C7CAB1" w14:textId="77777777" w:rsidR="009513B6" w:rsidRPr="00A02E2C" w:rsidRDefault="009513B6" w:rsidP="009513B6">
            <w:pPr>
              <w:jc w:val="center"/>
              <w:rPr>
                <w:rFonts w:ascii="Times New Roman" w:hAnsi="Times New Roman" w:cs="Times New Roman"/>
              </w:rPr>
            </w:pPr>
          </w:p>
        </w:tc>
        <w:tc>
          <w:tcPr>
            <w:tcW w:w="567" w:type="dxa"/>
          </w:tcPr>
          <w:p w14:paraId="36B7A9F0"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F</w:t>
            </w:r>
          </w:p>
        </w:tc>
        <w:tc>
          <w:tcPr>
            <w:tcW w:w="705" w:type="dxa"/>
          </w:tcPr>
          <w:p w14:paraId="3EFF3A86"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w:t>
            </w:r>
          </w:p>
        </w:tc>
        <w:tc>
          <w:tcPr>
            <w:tcW w:w="567" w:type="dxa"/>
          </w:tcPr>
          <w:p w14:paraId="6074F474"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F</w:t>
            </w:r>
          </w:p>
        </w:tc>
        <w:tc>
          <w:tcPr>
            <w:tcW w:w="850" w:type="dxa"/>
          </w:tcPr>
          <w:p w14:paraId="01D2F4D0"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w:t>
            </w:r>
          </w:p>
        </w:tc>
        <w:tc>
          <w:tcPr>
            <w:tcW w:w="567" w:type="dxa"/>
          </w:tcPr>
          <w:p w14:paraId="15068DE8"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F</w:t>
            </w:r>
          </w:p>
        </w:tc>
        <w:tc>
          <w:tcPr>
            <w:tcW w:w="709" w:type="dxa"/>
          </w:tcPr>
          <w:p w14:paraId="377EB58E"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w:t>
            </w:r>
          </w:p>
        </w:tc>
        <w:tc>
          <w:tcPr>
            <w:tcW w:w="567" w:type="dxa"/>
          </w:tcPr>
          <w:p w14:paraId="1307E2E1"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F</w:t>
            </w:r>
          </w:p>
        </w:tc>
        <w:tc>
          <w:tcPr>
            <w:tcW w:w="1138" w:type="dxa"/>
          </w:tcPr>
          <w:p w14:paraId="3097807F" w14:textId="77777777" w:rsidR="009513B6" w:rsidRPr="003B3FFC" w:rsidRDefault="009513B6" w:rsidP="009513B6">
            <w:pPr>
              <w:jc w:val="center"/>
              <w:rPr>
                <w:rFonts w:ascii="Times New Roman" w:hAnsi="Times New Roman" w:cs="Times New Roman"/>
                <w:b/>
                <w:bCs/>
              </w:rPr>
            </w:pPr>
            <w:r w:rsidRPr="003B3FFC">
              <w:rPr>
                <w:rFonts w:ascii="Times New Roman" w:hAnsi="Times New Roman" w:cs="Times New Roman"/>
                <w:b/>
                <w:bCs/>
              </w:rPr>
              <w:t>%</w:t>
            </w:r>
          </w:p>
        </w:tc>
        <w:tc>
          <w:tcPr>
            <w:tcW w:w="851" w:type="dxa"/>
            <w:vMerge/>
          </w:tcPr>
          <w:p w14:paraId="3F2948CD" w14:textId="77777777" w:rsidR="009513B6" w:rsidRPr="00A02E2C" w:rsidRDefault="009513B6" w:rsidP="009513B6">
            <w:pPr>
              <w:jc w:val="center"/>
              <w:rPr>
                <w:rFonts w:ascii="Times New Roman" w:hAnsi="Times New Roman" w:cs="Times New Roman"/>
              </w:rPr>
            </w:pPr>
          </w:p>
        </w:tc>
        <w:tc>
          <w:tcPr>
            <w:tcW w:w="850" w:type="dxa"/>
            <w:vMerge/>
          </w:tcPr>
          <w:p w14:paraId="2DDAB0F2" w14:textId="77777777" w:rsidR="009513B6" w:rsidRPr="00A02E2C" w:rsidRDefault="009513B6" w:rsidP="009513B6">
            <w:pPr>
              <w:jc w:val="center"/>
              <w:rPr>
                <w:rFonts w:ascii="Times New Roman" w:hAnsi="Times New Roman" w:cs="Times New Roman"/>
              </w:rPr>
            </w:pPr>
          </w:p>
        </w:tc>
      </w:tr>
      <w:tr w:rsidR="003B3FFC" w:rsidRPr="00A02E2C" w14:paraId="1F14F839" w14:textId="77777777" w:rsidTr="00F64FCB">
        <w:trPr>
          <w:trHeight w:val="214"/>
        </w:trPr>
        <w:tc>
          <w:tcPr>
            <w:tcW w:w="567" w:type="dxa"/>
            <w:vMerge w:val="restart"/>
          </w:tcPr>
          <w:p w14:paraId="0B6C315B" w14:textId="2E2CC909" w:rsidR="009513B6" w:rsidRPr="00A02E2C" w:rsidRDefault="009513B6" w:rsidP="003B3FFC">
            <w:pPr>
              <w:pStyle w:val="NoSpacing"/>
            </w:pPr>
            <w:r w:rsidRPr="00A02E2C">
              <w:t>1.</w:t>
            </w:r>
          </w:p>
          <w:p w14:paraId="50AE35D1" w14:textId="77777777" w:rsidR="009513B6" w:rsidRPr="00A02E2C" w:rsidRDefault="009513B6" w:rsidP="003B3FFC">
            <w:pPr>
              <w:pStyle w:val="NoSpacing"/>
            </w:pPr>
          </w:p>
        </w:tc>
        <w:tc>
          <w:tcPr>
            <w:tcW w:w="1037" w:type="dxa"/>
            <w:vMerge w:val="restart"/>
          </w:tcPr>
          <w:p w14:paraId="465370E3" w14:textId="77777777" w:rsidR="009513B6" w:rsidRPr="00022538" w:rsidRDefault="009513B6" w:rsidP="003B3FFC">
            <w:pPr>
              <w:pStyle w:val="NoSpacing"/>
              <w:rPr>
                <w:b/>
                <w:bCs/>
              </w:rPr>
            </w:pPr>
            <w:r w:rsidRPr="00022538">
              <w:rPr>
                <w:b/>
                <w:bCs/>
              </w:rPr>
              <w:t>Factors</w:t>
            </w:r>
          </w:p>
        </w:tc>
        <w:tc>
          <w:tcPr>
            <w:tcW w:w="1514" w:type="dxa"/>
          </w:tcPr>
          <w:p w14:paraId="0A1E85C4" w14:textId="10105950" w:rsidR="009513B6" w:rsidRPr="00A02E2C" w:rsidRDefault="009513B6" w:rsidP="003B3FFC">
            <w:pPr>
              <w:pStyle w:val="NoSpacing"/>
            </w:pPr>
            <w:r w:rsidRPr="00A02E2C">
              <w:t>Price</w:t>
            </w:r>
          </w:p>
        </w:tc>
        <w:tc>
          <w:tcPr>
            <w:tcW w:w="567" w:type="dxa"/>
          </w:tcPr>
          <w:p w14:paraId="4FFE66C0" w14:textId="77777777" w:rsidR="009513B6" w:rsidRPr="00A02E2C" w:rsidRDefault="009513B6" w:rsidP="003B3FFC">
            <w:pPr>
              <w:pStyle w:val="NoSpacing"/>
            </w:pPr>
            <w:r w:rsidRPr="00A02E2C">
              <w:t>0</w:t>
            </w:r>
          </w:p>
        </w:tc>
        <w:tc>
          <w:tcPr>
            <w:tcW w:w="705" w:type="dxa"/>
          </w:tcPr>
          <w:p w14:paraId="6DB8B694" w14:textId="42CC2300" w:rsidR="009513B6" w:rsidRPr="00A02E2C" w:rsidRDefault="009513B6" w:rsidP="003B3FFC">
            <w:pPr>
              <w:pStyle w:val="NoSpacing"/>
            </w:pPr>
            <w:r w:rsidRPr="00A02E2C">
              <w:t>0</w:t>
            </w:r>
            <w:r w:rsidR="006269F2">
              <w:t>%</w:t>
            </w:r>
          </w:p>
        </w:tc>
        <w:tc>
          <w:tcPr>
            <w:tcW w:w="567" w:type="dxa"/>
          </w:tcPr>
          <w:p w14:paraId="62413C02" w14:textId="77777777" w:rsidR="009513B6" w:rsidRPr="00A02E2C" w:rsidRDefault="009513B6" w:rsidP="003B3FFC">
            <w:pPr>
              <w:pStyle w:val="NoSpacing"/>
            </w:pPr>
            <w:r w:rsidRPr="00A02E2C">
              <w:t>10</w:t>
            </w:r>
          </w:p>
        </w:tc>
        <w:tc>
          <w:tcPr>
            <w:tcW w:w="850" w:type="dxa"/>
          </w:tcPr>
          <w:p w14:paraId="7BA7F675" w14:textId="49BE5BB0" w:rsidR="009513B6" w:rsidRPr="00A02E2C" w:rsidRDefault="009513B6" w:rsidP="003B3FFC">
            <w:pPr>
              <w:pStyle w:val="NoSpacing"/>
            </w:pPr>
            <w:r w:rsidRPr="00A02E2C">
              <w:t>3.3</w:t>
            </w:r>
            <w:r w:rsidR="00F64FCB">
              <w:t>%</w:t>
            </w:r>
          </w:p>
        </w:tc>
        <w:tc>
          <w:tcPr>
            <w:tcW w:w="567" w:type="dxa"/>
          </w:tcPr>
          <w:p w14:paraId="75A6EF9F" w14:textId="77777777" w:rsidR="009513B6" w:rsidRPr="00A02E2C" w:rsidRDefault="009513B6" w:rsidP="003B3FFC">
            <w:pPr>
              <w:pStyle w:val="NoSpacing"/>
            </w:pPr>
            <w:r w:rsidRPr="00A02E2C">
              <w:t>1</w:t>
            </w:r>
          </w:p>
        </w:tc>
        <w:tc>
          <w:tcPr>
            <w:tcW w:w="709" w:type="dxa"/>
          </w:tcPr>
          <w:p w14:paraId="20439030" w14:textId="10DF22A3" w:rsidR="009513B6" w:rsidRPr="00A02E2C" w:rsidRDefault="009513B6" w:rsidP="003B3FFC">
            <w:pPr>
              <w:pStyle w:val="NoSpacing"/>
            </w:pPr>
            <w:r w:rsidRPr="00A02E2C">
              <w:t>0.3</w:t>
            </w:r>
            <w:r w:rsidR="00F64FCB">
              <w:t>%</w:t>
            </w:r>
          </w:p>
        </w:tc>
        <w:tc>
          <w:tcPr>
            <w:tcW w:w="567" w:type="dxa"/>
          </w:tcPr>
          <w:p w14:paraId="5AFF4ACA" w14:textId="77777777" w:rsidR="009513B6" w:rsidRPr="00A02E2C" w:rsidRDefault="009513B6" w:rsidP="003B3FFC">
            <w:pPr>
              <w:pStyle w:val="NoSpacing"/>
            </w:pPr>
            <w:r w:rsidRPr="00A02E2C">
              <w:t>1</w:t>
            </w:r>
          </w:p>
        </w:tc>
        <w:tc>
          <w:tcPr>
            <w:tcW w:w="1138" w:type="dxa"/>
          </w:tcPr>
          <w:p w14:paraId="0EE520EB" w14:textId="67EE1804" w:rsidR="009513B6" w:rsidRPr="00A02E2C" w:rsidRDefault="009513B6" w:rsidP="003B3FFC">
            <w:pPr>
              <w:pStyle w:val="NoSpacing"/>
            </w:pPr>
            <w:r w:rsidRPr="00A02E2C">
              <w:t>0.3</w:t>
            </w:r>
            <w:r w:rsidR="00F64FCB">
              <w:t>%</w:t>
            </w:r>
          </w:p>
        </w:tc>
        <w:tc>
          <w:tcPr>
            <w:tcW w:w="851" w:type="dxa"/>
            <w:vMerge w:val="restart"/>
          </w:tcPr>
          <w:p w14:paraId="56698F61" w14:textId="77777777" w:rsidR="009513B6" w:rsidRPr="00A02E2C" w:rsidRDefault="009513B6" w:rsidP="003B3FFC">
            <w:pPr>
              <w:pStyle w:val="NoSpacing"/>
            </w:pPr>
          </w:p>
          <w:p w14:paraId="2AAE4F7C" w14:textId="77777777" w:rsidR="009513B6" w:rsidRPr="00A02E2C" w:rsidRDefault="009513B6" w:rsidP="003B3FFC">
            <w:pPr>
              <w:pStyle w:val="NoSpacing"/>
            </w:pPr>
            <w:r w:rsidRPr="00A02E2C">
              <w:t>8.2902</w:t>
            </w:r>
          </w:p>
        </w:tc>
        <w:tc>
          <w:tcPr>
            <w:tcW w:w="850" w:type="dxa"/>
            <w:vMerge w:val="restart"/>
          </w:tcPr>
          <w:p w14:paraId="7C2C1A51" w14:textId="77777777" w:rsidR="009513B6" w:rsidRPr="00A02E2C" w:rsidRDefault="009513B6" w:rsidP="003B3FFC">
            <w:pPr>
              <w:pStyle w:val="NoSpacing"/>
            </w:pPr>
          </w:p>
          <w:p w14:paraId="42FA8033" w14:textId="77777777" w:rsidR="009513B6" w:rsidRPr="00A02E2C" w:rsidRDefault="009513B6" w:rsidP="003B3FFC">
            <w:pPr>
              <w:pStyle w:val="NoSpacing"/>
            </w:pPr>
            <w:r w:rsidRPr="00A02E2C">
              <w:t>0.5052</w:t>
            </w:r>
          </w:p>
        </w:tc>
      </w:tr>
      <w:tr w:rsidR="003B3FFC" w:rsidRPr="00A02E2C" w14:paraId="052005C0" w14:textId="77777777" w:rsidTr="00F64FCB">
        <w:trPr>
          <w:trHeight w:val="213"/>
        </w:trPr>
        <w:tc>
          <w:tcPr>
            <w:tcW w:w="567" w:type="dxa"/>
            <w:vMerge/>
          </w:tcPr>
          <w:p w14:paraId="0283786E" w14:textId="77777777" w:rsidR="009513B6" w:rsidRPr="00A02E2C" w:rsidRDefault="009513B6" w:rsidP="003B3FFC">
            <w:pPr>
              <w:pStyle w:val="NoSpacing"/>
            </w:pPr>
          </w:p>
        </w:tc>
        <w:tc>
          <w:tcPr>
            <w:tcW w:w="1037" w:type="dxa"/>
            <w:vMerge/>
          </w:tcPr>
          <w:p w14:paraId="08AFBFA6" w14:textId="77777777" w:rsidR="009513B6" w:rsidRPr="00022538" w:rsidRDefault="009513B6" w:rsidP="003B3FFC">
            <w:pPr>
              <w:pStyle w:val="NoSpacing"/>
              <w:rPr>
                <w:b/>
                <w:bCs/>
              </w:rPr>
            </w:pPr>
          </w:p>
        </w:tc>
        <w:tc>
          <w:tcPr>
            <w:tcW w:w="1514" w:type="dxa"/>
          </w:tcPr>
          <w:p w14:paraId="5957F2CF" w14:textId="318DDEC6" w:rsidR="009513B6" w:rsidRPr="00A02E2C" w:rsidRDefault="009513B6" w:rsidP="003B3FFC">
            <w:pPr>
              <w:pStyle w:val="NoSpacing"/>
            </w:pPr>
            <w:r w:rsidRPr="00A02E2C">
              <w:t>Content</w:t>
            </w:r>
          </w:p>
        </w:tc>
        <w:tc>
          <w:tcPr>
            <w:tcW w:w="567" w:type="dxa"/>
          </w:tcPr>
          <w:p w14:paraId="1E0AE62E" w14:textId="77777777" w:rsidR="009513B6" w:rsidRPr="00A02E2C" w:rsidRDefault="009513B6" w:rsidP="003B3FFC">
            <w:pPr>
              <w:pStyle w:val="NoSpacing"/>
            </w:pPr>
            <w:r w:rsidRPr="00A02E2C">
              <w:t>2</w:t>
            </w:r>
          </w:p>
        </w:tc>
        <w:tc>
          <w:tcPr>
            <w:tcW w:w="705" w:type="dxa"/>
          </w:tcPr>
          <w:p w14:paraId="232D27FD" w14:textId="66E35766" w:rsidR="009513B6" w:rsidRPr="00A02E2C" w:rsidRDefault="009513B6" w:rsidP="003B3FFC">
            <w:pPr>
              <w:pStyle w:val="NoSpacing"/>
            </w:pPr>
            <w:r w:rsidRPr="00A02E2C">
              <w:t>0.3</w:t>
            </w:r>
            <w:r w:rsidR="00E46493">
              <w:t>%</w:t>
            </w:r>
          </w:p>
        </w:tc>
        <w:tc>
          <w:tcPr>
            <w:tcW w:w="567" w:type="dxa"/>
          </w:tcPr>
          <w:p w14:paraId="1663CE02" w14:textId="77777777" w:rsidR="009513B6" w:rsidRPr="00A02E2C" w:rsidRDefault="009513B6" w:rsidP="003B3FFC">
            <w:pPr>
              <w:pStyle w:val="NoSpacing"/>
            </w:pPr>
            <w:r w:rsidRPr="00A02E2C">
              <w:t>43</w:t>
            </w:r>
          </w:p>
        </w:tc>
        <w:tc>
          <w:tcPr>
            <w:tcW w:w="850" w:type="dxa"/>
          </w:tcPr>
          <w:p w14:paraId="0DE2E5F1" w14:textId="26D05B36" w:rsidR="009513B6" w:rsidRPr="00A02E2C" w:rsidRDefault="009513B6" w:rsidP="003B3FFC">
            <w:pPr>
              <w:pStyle w:val="NoSpacing"/>
            </w:pPr>
            <w:r w:rsidRPr="00A02E2C">
              <w:t>14.3</w:t>
            </w:r>
            <w:r w:rsidR="00F64FCB">
              <w:t>%</w:t>
            </w:r>
          </w:p>
        </w:tc>
        <w:tc>
          <w:tcPr>
            <w:tcW w:w="567" w:type="dxa"/>
          </w:tcPr>
          <w:p w14:paraId="549BFF67" w14:textId="77777777" w:rsidR="009513B6" w:rsidRPr="00A02E2C" w:rsidRDefault="009513B6" w:rsidP="003B3FFC">
            <w:pPr>
              <w:pStyle w:val="NoSpacing"/>
            </w:pPr>
            <w:r w:rsidRPr="00A02E2C">
              <w:t>11</w:t>
            </w:r>
          </w:p>
        </w:tc>
        <w:tc>
          <w:tcPr>
            <w:tcW w:w="709" w:type="dxa"/>
          </w:tcPr>
          <w:p w14:paraId="7FA1FCBD" w14:textId="5B4076DE" w:rsidR="009513B6" w:rsidRPr="00A02E2C" w:rsidRDefault="009513B6" w:rsidP="003B3FFC">
            <w:pPr>
              <w:pStyle w:val="NoSpacing"/>
            </w:pPr>
            <w:r w:rsidRPr="00A02E2C">
              <w:t>3.6</w:t>
            </w:r>
            <w:r w:rsidR="00F64FCB">
              <w:t>%</w:t>
            </w:r>
          </w:p>
        </w:tc>
        <w:tc>
          <w:tcPr>
            <w:tcW w:w="567" w:type="dxa"/>
          </w:tcPr>
          <w:p w14:paraId="0469D533" w14:textId="77777777" w:rsidR="009513B6" w:rsidRPr="00A02E2C" w:rsidRDefault="009513B6" w:rsidP="003B3FFC">
            <w:pPr>
              <w:pStyle w:val="NoSpacing"/>
            </w:pPr>
            <w:r w:rsidRPr="00A02E2C">
              <w:t>2</w:t>
            </w:r>
          </w:p>
        </w:tc>
        <w:tc>
          <w:tcPr>
            <w:tcW w:w="1138" w:type="dxa"/>
          </w:tcPr>
          <w:p w14:paraId="6B24C6CA" w14:textId="341C3E53" w:rsidR="009513B6" w:rsidRPr="00A02E2C" w:rsidRDefault="009513B6" w:rsidP="003B3FFC">
            <w:pPr>
              <w:pStyle w:val="NoSpacing"/>
            </w:pPr>
            <w:r w:rsidRPr="00A02E2C">
              <w:t>0.3</w:t>
            </w:r>
            <w:r w:rsidR="00F64FCB">
              <w:t>%</w:t>
            </w:r>
          </w:p>
        </w:tc>
        <w:tc>
          <w:tcPr>
            <w:tcW w:w="851" w:type="dxa"/>
            <w:vMerge/>
          </w:tcPr>
          <w:p w14:paraId="7CEB153C" w14:textId="77777777" w:rsidR="009513B6" w:rsidRPr="00A02E2C" w:rsidRDefault="009513B6" w:rsidP="003B3FFC">
            <w:pPr>
              <w:pStyle w:val="NoSpacing"/>
            </w:pPr>
          </w:p>
        </w:tc>
        <w:tc>
          <w:tcPr>
            <w:tcW w:w="850" w:type="dxa"/>
            <w:vMerge/>
          </w:tcPr>
          <w:p w14:paraId="619AA7B0" w14:textId="77777777" w:rsidR="009513B6" w:rsidRPr="00A02E2C" w:rsidRDefault="009513B6" w:rsidP="003B3FFC">
            <w:pPr>
              <w:pStyle w:val="NoSpacing"/>
            </w:pPr>
          </w:p>
        </w:tc>
      </w:tr>
      <w:tr w:rsidR="003B3FFC" w:rsidRPr="00A02E2C" w14:paraId="61F04CB8" w14:textId="77777777" w:rsidTr="00F64FCB">
        <w:trPr>
          <w:trHeight w:val="213"/>
        </w:trPr>
        <w:tc>
          <w:tcPr>
            <w:tcW w:w="567" w:type="dxa"/>
            <w:vMerge/>
          </w:tcPr>
          <w:p w14:paraId="38893F10" w14:textId="77777777" w:rsidR="009513B6" w:rsidRPr="00A02E2C" w:rsidRDefault="009513B6" w:rsidP="003B3FFC">
            <w:pPr>
              <w:pStyle w:val="NoSpacing"/>
            </w:pPr>
          </w:p>
        </w:tc>
        <w:tc>
          <w:tcPr>
            <w:tcW w:w="1037" w:type="dxa"/>
            <w:vMerge/>
          </w:tcPr>
          <w:p w14:paraId="04451804" w14:textId="77777777" w:rsidR="009513B6" w:rsidRPr="00022538" w:rsidRDefault="009513B6" w:rsidP="003B3FFC">
            <w:pPr>
              <w:pStyle w:val="NoSpacing"/>
              <w:rPr>
                <w:b/>
                <w:bCs/>
              </w:rPr>
            </w:pPr>
          </w:p>
        </w:tc>
        <w:tc>
          <w:tcPr>
            <w:tcW w:w="1514" w:type="dxa"/>
          </w:tcPr>
          <w:p w14:paraId="69B704B4" w14:textId="0E485166" w:rsidR="009513B6" w:rsidRPr="00A02E2C" w:rsidRDefault="009513B6" w:rsidP="003B3FFC">
            <w:pPr>
              <w:pStyle w:val="NoSpacing"/>
            </w:pPr>
            <w:r w:rsidRPr="00A02E2C">
              <w:t>Devices</w:t>
            </w:r>
          </w:p>
        </w:tc>
        <w:tc>
          <w:tcPr>
            <w:tcW w:w="567" w:type="dxa"/>
          </w:tcPr>
          <w:p w14:paraId="2D3C5086" w14:textId="77777777" w:rsidR="009513B6" w:rsidRPr="00A02E2C" w:rsidRDefault="009513B6" w:rsidP="003B3FFC">
            <w:pPr>
              <w:pStyle w:val="NoSpacing"/>
            </w:pPr>
            <w:r w:rsidRPr="00A02E2C">
              <w:t>0</w:t>
            </w:r>
          </w:p>
        </w:tc>
        <w:tc>
          <w:tcPr>
            <w:tcW w:w="705" w:type="dxa"/>
          </w:tcPr>
          <w:p w14:paraId="7DE9E411" w14:textId="4111D281" w:rsidR="009513B6" w:rsidRPr="00A02E2C" w:rsidRDefault="009513B6" w:rsidP="003B3FFC">
            <w:pPr>
              <w:pStyle w:val="NoSpacing"/>
            </w:pPr>
            <w:r w:rsidRPr="00A02E2C">
              <w:t>0</w:t>
            </w:r>
            <w:r w:rsidR="00E46493">
              <w:t>%</w:t>
            </w:r>
          </w:p>
        </w:tc>
        <w:tc>
          <w:tcPr>
            <w:tcW w:w="567" w:type="dxa"/>
          </w:tcPr>
          <w:p w14:paraId="10DF53A5" w14:textId="77777777" w:rsidR="009513B6" w:rsidRPr="00A02E2C" w:rsidRDefault="009513B6" w:rsidP="003B3FFC">
            <w:pPr>
              <w:pStyle w:val="NoSpacing"/>
            </w:pPr>
            <w:r w:rsidRPr="00A02E2C">
              <w:t>9</w:t>
            </w:r>
          </w:p>
        </w:tc>
        <w:tc>
          <w:tcPr>
            <w:tcW w:w="850" w:type="dxa"/>
          </w:tcPr>
          <w:p w14:paraId="629890F8" w14:textId="6DE09892" w:rsidR="009513B6" w:rsidRPr="00A02E2C" w:rsidRDefault="009513B6" w:rsidP="003B3FFC">
            <w:pPr>
              <w:pStyle w:val="NoSpacing"/>
            </w:pPr>
            <w:r w:rsidRPr="00A02E2C">
              <w:t>3</w:t>
            </w:r>
            <w:r w:rsidR="00F64FCB">
              <w:t>%</w:t>
            </w:r>
          </w:p>
        </w:tc>
        <w:tc>
          <w:tcPr>
            <w:tcW w:w="567" w:type="dxa"/>
          </w:tcPr>
          <w:p w14:paraId="11FE647F" w14:textId="77777777" w:rsidR="009513B6" w:rsidRPr="00A02E2C" w:rsidRDefault="009513B6" w:rsidP="003B3FFC">
            <w:pPr>
              <w:pStyle w:val="NoSpacing"/>
            </w:pPr>
            <w:r w:rsidRPr="00A02E2C">
              <w:t>2</w:t>
            </w:r>
          </w:p>
        </w:tc>
        <w:tc>
          <w:tcPr>
            <w:tcW w:w="709" w:type="dxa"/>
          </w:tcPr>
          <w:p w14:paraId="67620CEA" w14:textId="531D1091" w:rsidR="009513B6" w:rsidRPr="00A02E2C" w:rsidRDefault="009513B6" w:rsidP="003B3FFC">
            <w:pPr>
              <w:pStyle w:val="NoSpacing"/>
            </w:pPr>
            <w:r w:rsidRPr="00A02E2C">
              <w:t>0.3</w:t>
            </w:r>
            <w:r w:rsidR="00F64FCB">
              <w:t>%</w:t>
            </w:r>
          </w:p>
        </w:tc>
        <w:tc>
          <w:tcPr>
            <w:tcW w:w="567" w:type="dxa"/>
          </w:tcPr>
          <w:p w14:paraId="3796505D" w14:textId="77777777" w:rsidR="009513B6" w:rsidRPr="00A02E2C" w:rsidRDefault="009513B6" w:rsidP="003B3FFC">
            <w:pPr>
              <w:pStyle w:val="NoSpacing"/>
            </w:pPr>
            <w:r w:rsidRPr="00A02E2C">
              <w:t>3</w:t>
            </w:r>
          </w:p>
        </w:tc>
        <w:tc>
          <w:tcPr>
            <w:tcW w:w="1138" w:type="dxa"/>
          </w:tcPr>
          <w:p w14:paraId="1C95D415" w14:textId="50465E3F" w:rsidR="009513B6" w:rsidRPr="00A02E2C" w:rsidRDefault="009513B6" w:rsidP="003B3FFC">
            <w:pPr>
              <w:pStyle w:val="NoSpacing"/>
            </w:pPr>
            <w:r w:rsidRPr="00A02E2C">
              <w:t>1</w:t>
            </w:r>
            <w:r w:rsidR="00F64FCB">
              <w:t>%</w:t>
            </w:r>
          </w:p>
        </w:tc>
        <w:tc>
          <w:tcPr>
            <w:tcW w:w="851" w:type="dxa"/>
            <w:vMerge/>
          </w:tcPr>
          <w:p w14:paraId="3AF5EA5E" w14:textId="77777777" w:rsidR="009513B6" w:rsidRPr="00A02E2C" w:rsidRDefault="009513B6" w:rsidP="003B3FFC">
            <w:pPr>
              <w:pStyle w:val="NoSpacing"/>
            </w:pPr>
          </w:p>
        </w:tc>
        <w:tc>
          <w:tcPr>
            <w:tcW w:w="850" w:type="dxa"/>
            <w:vMerge/>
          </w:tcPr>
          <w:p w14:paraId="072CEF98" w14:textId="77777777" w:rsidR="009513B6" w:rsidRPr="00A02E2C" w:rsidRDefault="009513B6" w:rsidP="003B3FFC">
            <w:pPr>
              <w:pStyle w:val="NoSpacing"/>
            </w:pPr>
          </w:p>
        </w:tc>
      </w:tr>
      <w:tr w:rsidR="003B3FFC" w:rsidRPr="00A02E2C" w14:paraId="1A7CB4AF" w14:textId="77777777" w:rsidTr="00F64FCB">
        <w:trPr>
          <w:trHeight w:val="213"/>
        </w:trPr>
        <w:tc>
          <w:tcPr>
            <w:tcW w:w="567" w:type="dxa"/>
            <w:vMerge/>
          </w:tcPr>
          <w:p w14:paraId="5ABC1904" w14:textId="77777777" w:rsidR="009513B6" w:rsidRPr="00A02E2C" w:rsidRDefault="009513B6" w:rsidP="003B3FFC">
            <w:pPr>
              <w:pStyle w:val="NoSpacing"/>
            </w:pPr>
          </w:p>
        </w:tc>
        <w:tc>
          <w:tcPr>
            <w:tcW w:w="1037" w:type="dxa"/>
            <w:vMerge/>
          </w:tcPr>
          <w:p w14:paraId="7D18970D" w14:textId="77777777" w:rsidR="009513B6" w:rsidRPr="00022538" w:rsidRDefault="009513B6" w:rsidP="003B3FFC">
            <w:pPr>
              <w:pStyle w:val="NoSpacing"/>
              <w:rPr>
                <w:b/>
                <w:bCs/>
              </w:rPr>
            </w:pPr>
          </w:p>
        </w:tc>
        <w:tc>
          <w:tcPr>
            <w:tcW w:w="1514" w:type="dxa"/>
          </w:tcPr>
          <w:p w14:paraId="3367BD71" w14:textId="0F6D5429" w:rsidR="009513B6" w:rsidRPr="00A02E2C" w:rsidRDefault="009513B6" w:rsidP="003B3FFC">
            <w:pPr>
              <w:pStyle w:val="NoSpacing"/>
            </w:pPr>
            <w:r w:rsidRPr="00A02E2C">
              <w:t>A</w:t>
            </w:r>
            <w:r w:rsidR="004163BB">
              <w:t>ll the above</w:t>
            </w:r>
          </w:p>
        </w:tc>
        <w:tc>
          <w:tcPr>
            <w:tcW w:w="567" w:type="dxa"/>
          </w:tcPr>
          <w:p w14:paraId="2DDB6B4C" w14:textId="77777777" w:rsidR="009513B6" w:rsidRPr="00A02E2C" w:rsidRDefault="009513B6" w:rsidP="003B3FFC">
            <w:pPr>
              <w:pStyle w:val="NoSpacing"/>
            </w:pPr>
            <w:r w:rsidRPr="00A02E2C">
              <w:t>9</w:t>
            </w:r>
          </w:p>
        </w:tc>
        <w:tc>
          <w:tcPr>
            <w:tcW w:w="705" w:type="dxa"/>
          </w:tcPr>
          <w:p w14:paraId="55B014E1" w14:textId="63C56AFD" w:rsidR="009513B6" w:rsidRPr="00A02E2C" w:rsidRDefault="009513B6" w:rsidP="003B3FFC">
            <w:pPr>
              <w:pStyle w:val="NoSpacing"/>
            </w:pPr>
            <w:r w:rsidRPr="00A02E2C">
              <w:t>3</w:t>
            </w:r>
            <w:r w:rsidR="00E46493">
              <w:t>%</w:t>
            </w:r>
          </w:p>
        </w:tc>
        <w:tc>
          <w:tcPr>
            <w:tcW w:w="567" w:type="dxa"/>
          </w:tcPr>
          <w:p w14:paraId="5F1DE682" w14:textId="77777777" w:rsidR="009513B6" w:rsidRPr="00A02E2C" w:rsidRDefault="009513B6" w:rsidP="003B3FFC">
            <w:pPr>
              <w:pStyle w:val="NoSpacing"/>
            </w:pPr>
            <w:r w:rsidRPr="00A02E2C">
              <w:t>164</w:t>
            </w:r>
          </w:p>
        </w:tc>
        <w:tc>
          <w:tcPr>
            <w:tcW w:w="850" w:type="dxa"/>
          </w:tcPr>
          <w:p w14:paraId="19210336" w14:textId="5C49FFC4" w:rsidR="009513B6" w:rsidRPr="00A02E2C" w:rsidRDefault="009513B6" w:rsidP="003B3FFC">
            <w:pPr>
              <w:pStyle w:val="NoSpacing"/>
            </w:pPr>
            <w:r w:rsidRPr="00A02E2C">
              <w:t>54.6</w:t>
            </w:r>
            <w:r w:rsidR="00F64FCB">
              <w:t>%</w:t>
            </w:r>
          </w:p>
        </w:tc>
        <w:tc>
          <w:tcPr>
            <w:tcW w:w="567" w:type="dxa"/>
          </w:tcPr>
          <w:p w14:paraId="2284FD5E" w14:textId="77777777" w:rsidR="009513B6" w:rsidRPr="00A02E2C" w:rsidRDefault="009513B6" w:rsidP="003B3FFC">
            <w:pPr>
              <w:pStyle w:val="NoSpacing"/>
            </w:pPr>
            <w:r w:rsidRPr="00A02E2C">
              <w:t>29</w:t>
            </w:r>
          </w:p>
        </w:tc>
        <w:tc>
          <w:tcPr>
            <w:tcW w:w="709" w:type="dxa"/>
          </w:tcPr>
          <w:p w14:paraId="62F8D550" w14:textId="1D11766D" w:rsidR="009513B6" w:rsidRPr="00A02E2C" w:rsidRDefault="009513B6" w:rsidP="003B3FFC">
            <w:pPr>
              <w:pStyle w:val="NoSpacing"/>
            </w:pPr>
            <w:r w:rsidRPr="00A02E2C">
              <w:t>9.6</w:t>
            </w:r>
            <w:r w:rsidR="00F64FCB">
              <w:t>%</w:t>
            </w:r>
          </w:p>
        </w:tc>
        <w:tc>
          <w:tcPr>
            <w:tcW w:w="567" w:type="dxa"/>
          </w:tcPr>
          <w:p w14:paraId="7F1C59EA" w14:textId="77777777" w:rsidR="009513B6" w:rsidRPr="00A02E2C" w:rsidRDefault="009513B6" w:rsidP="003B3FFC">
            <w:pPr>
              <w:pStyle w:val="NoSpacing"/>
            </w:pPr>
            <w:r w:rsidRPr="00A02E2C">
              <w:t>14</w:t>
            </w:r>
          </w:p>
        </w:tc>
        <w:tc>
          <w:tcPr>
            <w:tcW w:w="1138" w:type="dxa"/>
          </w:tcPr>
          <w:p w14:paraId="7DB26FDF" w14:textId="369A6989" w:rsidR="009513B6" w:rsidRPr="00A02E2C" w:rsidRDefault="009513B6" w:rsidP="003B3FFC">
            <w:pPr>
              <w:pStyle w:val="NoSpacing"/>
            </w:pPr>
            <w:r w:rsidRPr="00A02E2C">
              <w:t>4.6</w:t>
            </w:r>
            <w:r w:rsidR="00F64FCB">
              <w:t>%</w:t>
            </w:r>
          </w:p>
        </w:tc>
        <w:tc>
          <w:tcPr>
            <w:tcW w:w="851" w:type="dxa"/>
            <w:vMerge/>
          </w:tcPr>
          <w:p w14:paraId="417AC69B" w14:textId="77777777" w:rsidR="009513B6" w:rsidRPr="00A02E2C" w:rsidRDefault="009513B6" w:rsidP="003B3FFC">
            <w:pPr>
              <w:pStyle w:val="NoSpacing"/>
            </w:pPr>
          </w:p>
        </w:tc>
        <w:tc>
          <w:tcPr>
            <w:tcW w:w="850" w:type="dxa"/>
            <w:vMerge/>
          </w:tcPr>
          <w:p w14:paraId="1E22073F" w14:textId="77777777" w:rsidR="009513B6" w:rsidRPr="00A02E2C" w:rsidRDefault="009513B6" w:rsidP="003B3FFC">
            <w:pPr>
              <w:pStyle w:val="NoSpacing"/>
            </w:pPr>
          </w:p>
        </w:tc>
      </w:tr>
      <w:tr w:rsidR="003B3FFC" w:rsidRPr="00A02E2C" w14:paraId="24096EFD" w14:textId="77777777" w:rsidTr="00F64FCB">
        <w:trPr>
          <w:trHeight w:val="106"/>
        </w:trPr>
        <w:tc>
          <w:tcPr>
            <w:tcW w:w="567" w:type="dxa"/>
            <w:vMerge w:val="restart"/>
          </w:tcPr>
          <w:p w14:paraId="3D2C6B46" w14:textId="77777777" w:rsidR="009513B6" w:rsidRPr="00A02E2C" w:rsidRDefault="009513B6" w:rsidP="003B3FFC">
            <w:pPr>
              <w:pStyle w:val="NoSpacing"/>
            </w:pPr>
            <w:r w:rsidRPr="00A02E2C">
              <w:t>2.</w:t>
            </w:r>
          </w:p>
        </w:tc>
        <w:tc>
          <w:tcPr>
            <w:tcW w:w="1037" w:type="dxa"/>
            <w:vMerge w:val="restart"/>
          </w:tcPr>
          <w:p w14:paraId="6C1C4421" w14:textId="77777777" w:rsidR="009513B6" w:rsidRPr="00022538" w:rsidRDefault="009513B6" w:rsidP="003B3FFC">
            <w:pPr>
              <w:pStyle w:val="NoSpacing"/>
              <w:rPr>
                <w:b/>
                <w:bCs/>
              </w:rPr>
            </w:pPr>
            <w:r w:rsidRPr="00022538">
              <w:rPr>
                <w:b/>
                <w:bCs/>
              </w:rPr>
              <w:t>Genre</w:t>
            </w:r>
          </w:p>
        </w:tc>
        <w:tc>
          <w:tcPr>
            <w:tcW w:w="1514" w:type="dxa"/>
          </w:tcPr>
          <w:p w14:paraId="136E8ED1" w14:textId="25C116B8" w:rsidR="009513B6" w:rsidRPr="00A02E2C" w:rsidRDefault="009513B6" w:rsidP="003B3FFC">
            <w:pPr>
              <w:pStyle w:val="NoSpacing"/>
            </w:pPr>
            <w:r w:rsidRPr="00A02E2C">
              <w:t>Action</w:t>
            </w:r>
          </w:p>
        </w:tc>
        <w:tc>
          <w:tcPr>
            <w:tcW w:w="567" w:type="dxa"/>
          </w:tcPr>
          <w:p w14:paraId="13699FE6" w14:textId="77777777" w:rsidR="009513B6" w:rsidRPr="00A02E2C" w:rsidRDefault="009513B6" w:rsidP="003B3FFC">
            <w:pPr>
              <w:pStyle w:val="NoSpacing"/>
            </w:pPr>
            <w:r w:rsidRPr="00A02E2C">
              <w:t>2</w:t>
            </w:r>
          </w:p>
        </w:tc>
        <w:tc>
          <w:tcPr>
            <w:tcW w:w="705" w:type="dxa"/>
          </w:tcPr>
          <w:p w14:paraId="56280854" w14:textId="27A65ABB" w:rsidR="009513B6" w:rsidRPr="00A02E2C" w:rsidRDefault="009513B6" w:rsidP="003B3FFC">
            <w:pPr>
              <w:pStyle w:val="NoSpacing"/>
            </w:pPr>
            <w:r w:rsidRPr="00A02E2C">
              <w:t>0.6</w:t>
            </w:r>
            <w:r w:rsidR="00E46493">
              <w:t>%</w:t>
            </w:r>
          </w:p>
        </w:tc>
        <w:tc>
          <w:tcPr>
            <w:tcW w:w="567" w:type="dxa"/>
          </w:tcPr>
          <w:p w14:paraId="58D46D2F" w14:textId="77777777" w:rsidR="009513B6" w:rsidRPr="00A02E2C" w:rsidRDefault="009513B6" w:rsidP="003B3FFC">
            <w:pPr>
              <w:pStyle w:val="NoSpacing"/>
            </w:pPr>
            <w:r w:rsidRPr="00A02E2C">
              <w:t>28</w:t>
            </w:r>
          </w:p>
        </w:tc>
        <w:tc>
          <w:tcPr>
            <w:tcW w:w="850" w:type="dxa"/>
          </w:tcPr>
          <w:p w14:paraId="686D88C7" w14:textId="1DE5DD3E" w:rsidR="009513B6" w:rsidRPr="00A02E2C" w:rsidRDefault="009513B6" w:rsidP="003B3FFC">
            <w:pPr>
              <w:pStyle w:val="NoSpacing"/>
            </w:pPr>
            <w:r w:rsidRPr="00A02E2C">
              <w:t>9.3</w:t>
            </w:r>
            <w:r w:rsidR="00F64FCB">
              <w:t>%</w:t>
            </w:r>
          </w:p>
        </w:tc>
        <w:tc>
          <w:tcPr>
            <w:tcW w:w="567" w:type="dxa"/>
          </w:tcPr>
          <w:p w14:paraId="4D2518ED" w14:textId="77777777" w:rsidR="009513B6" w:rsidRPr="00A02E2C" w:rsidRDefault="009513B6" w:rsidP="003B3FFC">
            <w:pPr>
              <w:pStyle w:val="NoSpacing"/>
            </w:pPr>
            <w:r w:rsidRPr="00A02E2C">
              <w:t>7</w:t>
            </w:r>
          </w:p>
        </w:tc>
        <w:tc>
          <w:tcPr>
            <w:tcW w:w="709" w:type="dxa"/>
          </w:tcPr>
          <w:p w14:paraId="233A25C0" w14:textId="41F8EEB7" w:rsidR="009513B6" w:rsidRPr="00A02E2C" w:rsidRDefault="009513B6" w:rsidP="003B3FFC">
            <w:pPr>
              <w:pStyle w:val="NoSpacing"/>
            </w:pPr>
            <w:r w:rsidRPr="00A02E2C">
              <w:t>2.3</w:t>
            </w:r>
            <w:r w:rsidR="00F64FCB">
              <w:t>%</w:t>
            </w:r>
          </w:p>
        </w:tc>
        <w:tc>
          <w:tcPr>
            <w:tcW w:w="567" w:type="dxa"/>
          </w:tcPr>
          <w:p w14:paraId="08C6EE93" w14:textId="77777777" w:rsidR="009513B6" w:rsidRPr="00A02E2C" w:rsidRDefault="009513B6" w:rsidP="003B3FFC">
            <w:pPr>
              <w:pStyle w:val="NoSpacing"/>
            </w:pPr>
            <w:r w:rsidRPr="00A02E2C">
              <w:t>4</w:t>
            </w:r>
          </w:p>
        </w:tc>
        <w:tc>
          <w:tcPr>
            <w:tcW w:w="1138" w:type="dxa"/>
          </w:tcPr>
          <w:p w14:paraId="52BB3D3E" w14:textId="5CCF6DA8" w:rsidR="009513B6" w:rsidRPr="00A02E2C" w:rsidRDefault="009513B6" w:rsidP="003B3FFC">
            <w:pPr>
              <w:pStyle w:val="NoSpacing"/>
            </w:pPr>
            <w:r w:rsidRPr="00A02E2C">
              <w:t>1.3</w:t>
            </w:r>
            <w:r w:rsidR="00F64FCB">
              <w:t>%</w:t>
            </w:r>
          </w:p>
        </w:tc>
        <w:tc>
          <w:tcPr>
            <w:tcW w:w="851" w:type="dxa"/>
            <w:vMerge w:val="restart"/>
          </w:tcPr>
          <w:p w14:paraId="27A7A99A" w14:textId="77777777" w:rsidR="009513B6" w:rsidRPr="00A02E2C" w:rsidRDefault="009513B6" w:rsidP="003B3FFC">
            <w:pPr>
              <w:pStyle w:val="NoSpacing"/>
            </w:pPr>
          </w:p>
          <w:p w14:paraId="66224D16" w14:textId="77777777" w:rsidR="009513B6" w:rsidRPr="00A02E2C" w:rsidRDefault="009513B6" w:rsidP="003B3FFC">
            <w:pPr>
              <w:pStyle w:val="NoSpacing"/>
            </w:pPr>
          </w:p>
          <w:p w14:paraId="4CF44485" w14:textId="77777777" w:rsidR="009513B6" w:rsidRPr="00A02E2C" w:rsidRDefault="009513B6" w:rsidP="003B3FFC">
            <w:pPr>
              <w:pStyle w:val="NoSpacing"/>
            </w:pPr>
          </w:p>
          <w:p w14:paraId="51F58200" w14:textId="77777777" w:rsidR="009513B6" w:rsidRPr="00A02E2C" w:rsidRDefault="009513B6" w:rsidP="003B3FFC">
            <w:pPr>
              <w:pStyle w:val="NoSpacing"/>
            </w:pPr>
            <w:r w:rsidRPr="00A02E2C">
              <w:t>22.98</w:t>
            </w:r>
          </w:p>
        </w:tc>
        <w:tc>
          <w:tcPr>
            <w:tcW w:w="850" w:type="dxa"/>
            <w:vMerge w:val="restart"/>
          </w:tcPr>
          <w:p w14:paraId="5289121D" w14:textId="77777777" w:rsidR="009513B6" w:rsidRPr="00A02E2C" w:rsidRDefault="009513B6" w:rsidP="003B3FFC">
            <w:pPr>
              <w:pStyle w:val="NoSpacing"/>
            </w:pPr>
          </w:p>
          <w:p w14:paraId="2CB46249" w14:textId="77777777" w:rsidR="009513B6" w:rsidRPr="00A02E2C" w:rsidRDefault="009513B6" w:rsidP="003B3FFC">
            <w:pPr>
              <w:pStyle w:val="NoSpacing"/>
            </w:pPr>
          </w:p>
          <w:p w14:paraId="1F2B688F" w14:textId="77777777" w:rsidR="009513B6" w:rsidRPr="00A02E2C" w:rsidRDefault="009513B6" w:rsidP="003B3FFC">
            <w:pPr>
              <w:pStyle w:val="NoSpacing"/>
            </w:pPr>
          </w:p>
          <w:p w14:paraId="5F56E7DA" w14:textId="77777777" w:rsidR="009513B6" w:rsidRPr="00A02E2C" w:rsidRDefault="009513B6" w:rsidP="003B3FFC">
            <w:pPr>
              <w:pStyle w:val="NoSpacing"/>
            </w:pPr>
            <w:r w:rsidRPr="00A02E2C">
              <w:t>0.345</w:t>
            </w:r>
          </w:p>
        </w:tc>
      </w:tr>
      <w:tr w:rsidR="003B3FFC" w:rsidRPr="00A02E2C" w14:paraId="0C857178" w14:textId="77777777" w:rsidTr="00F64FCB">
        <w:trPr>
          <w:trHeight w:val="103"/>
        </w:trPr>
        <w:tc>
          <w:tcPr>
            <w:tcW w:w="567" w:type="dxa"/>
            <w:vMerge/>
          </w:tcPr>
          <w:p w14:paraId="18F39CC1" w14:textId="77777777" w:rsidR="009513B6" w:rsidRPr="00A02E2C" w:rsidRDefault="009513B6" w:rsidP="003B3FFC">
            <w:pPr>
              <w:pStyle w:val="NoSpacing"/>
            </w:pPr>
          </w:p>
        </w:tc>
        <w:tc>
          <w:tcPr>
            <w:tcW w:w="1037" w:type="dxa"/>
            <w:vMerge/>
          </w:tcPr>
          <w:p w14:paraId="54D15E78" w14:textId="77777777" w:rsidR="009513B6" w:rsidRPr="00022538" w:rsidRDefault="009513B6" w:rsidP="003B3FFC">
            <w:pPr>
              <w:pStyle w:val="NoSpacing"/>
              <w:rPr>
                <w:b/>
                <w:bCs/>
              </w:rPr>
            </w:pPr>
          </w:p>
        </w:tc>
        <w:tc>
          <w:tcPr>
            <w:tcW w:w="1514" w:type="dxa"/>
          </w:tcPr>
          <w:p w14:paraId="7F2210EF" w14:textId="10B73B4A" w:rsidR="009513B6" w:rsidRPr="00A02E2C" w:rsidRDefault="009513B6" w:rsidP="003B3FFC">
            <w:pPr>
              <w:pStyle w:val="NoSpacing"/>
            </w:pPr>
            <w:r w:rsidRPr="00A02E2C">
              <w:t>Comedy</w:t>
            </w:r>
          </w:p>
        </w:tc>
        <w:tc>
          <w:tcPr>
            <w:tcW w:w="567" w:type="dxa"/>
          </w:tcPr>
          <w:p w14:paraId="58F09DE1" w14:textId="77777777" w:rsidR="009513B6" w:rsidRPr="00A02E2C" w:rsidRDefault="009513B6" w:rsidP="003B3FFC">
            <w:pPr>
              <w:pStyle w:val="NoSpacing"/>
            </w:pPr>
            <w:r w:rsidRPr="00A02E2C">
              <w:t>1</w:t>
            </w:r>
          </w:p>
        </w:tc>
        <w:tc>
          <w:tcPr>
            <w:tcW w:w="705" w:type="dxa"/>
          </w:tcPr>
          <w:p w14:paraId="21E5A0B9" w14:textId="33F38436" w:rsidR="009513B6" w:rsidRPr="00A02E2C" w:rsidRDefault="009513B6" w:rsidP="003B3FFC">
            <w:pPr>
              <w:pStyle w:val="NoSpacing"/>
            </w:pPr>
            <w:r w:rsidRPr="00A02E2C">
              <w:t>0.3</w:t>
            </w:r>
            <w:r w:rsidR="00E46493">
              <w:t>%</w:t>
            </w:r>
          </w:p>
        </w:tc>
        <w:tc>
          <w:tcPr>
            <w:tcW w:w="567" w:type="dxa"/>
          </w:tcPr>
          <w:p w14:paraId="0153A6D6" w14:textId="77777777" w:rsidR="009513B6" w:rsidRPr="00A02E2C" w:rsidRDefault="009513B6" w:rsidP="003B3FFC">
            <w:pPr>
              <w:pStyle w:val="NoSpacing"/>
            </w:pPr>
            <w:r w:rsidRPr="00A02E2C">
              <w:t>66</w:t>
            </w:r>
          </w:p>
        </w:tc>
        <w:tc>
          <w:tcPr>
            <w:tcW w:w="850" w:type="dxa"/>
          </w:tcPr>
          <w:p w14:paraId="01341A1E" w14:textId="1665619A" w:rsidR="009513B6" w:rsidRPr="00A02E2C" w:rsidRDefault="009513B6" w:rsidP="003B3FFC">
            <w:pPr>
              <w:pStyle w:val="NoSpacing"/>
            </w:pPr>
            <w:r w:rsidRPr="00A02E2C">
              <w:t>22</w:t>
            </w:r>
            <w:r w:rsidR="00F64FCB">
              <w:t>%</w:t>
            </w:r>
          </w:p>
        </w:tc>
        <w:tc>
          <w:tcPr>
            <w:tcW w:w="567" w:type="dxa"/>
          </w:tcPr>
          <w:p w14:paraId="46DA911E" w14:textId="77777777" w:rsidR="009513B6" w:rsidRPr="00A02E2C" w:rsidRDefault="009513B6" w:rsidP="003B3FFC">
            <w:pPr>
              <w:pStyle w:val="NoSpacing"/>
            </w:pPr>
            <w:r w:rsidRPr="00A02E2C">
              <w:t>12</w:t>
            </w:r>
          </w:p>
        </w:tc>
        <w:tc>
          <w:tcPr>
            <w:tcW w:w="709" w:type="dxa"/>
          </w:tcPr>
          <w:p w14:paraId="49FE1548" w14:textId="05EAC863" w:rsidR="009513B6" w:rsidRPr="00A02E2C" w:rsidRDefault="009513B6" w:rsidP="003B3FFC">
            <w:pPr>
              <w:pStyle w:val="NoSpacing"/>
            </w:pPr>
            <w:r w:rsidRPr="00A02E2C">
              <w:t>4</w:t>
            </w:r>
            <w:r w:rsidR="00F64FCB">
              <w:t>%</w:t>
            </w:r>
          </w:p>
        </w:tc>
        <w:tc>
          <w:tcPr>
            <w:tcW w:w="567" w:type="dxa"/>
          </w:tcPr>
          <w:p w14:paraId="33835388" w14:textId="77777777" w:rsidR="009513B6" w:rsidRPr="00A02E2C" w:rsidRDefault="009513B6" w:rsidP="003B3FFC">
            <w:pPr>
              <w:pStyle w:val="NoSpacing"/>
            </w:pPr>
            <w:r w:rsidRPr="00A02E2C">
              <w:t>9</w:t>
            </w:r>
          </w:p>
        </w:tc>
        <w:tc>
          <w:tcPr>
            <w:tcW w:w="1138" w:type="dxa"/>
          </w:tcPr>
          <w:p w14:paraId="50286338" w14:textId="1CAEAB69" w:rsidR="009513B6" w:rsidRPr="00A02E2C" w:rsidRDefault="009513B6" w:rsidP="003B3FFC">
            <w:pPr>
              <w:pStyle w:val="NoSpacing"/>
            </w:pPr>
            <w:r w:rsidRPr="00A02E2C">
              <w:t>3</w:t>
            </w:r>
            <w:r w:rsidR="00F64FCB">
              <w:t>%</w:t>
            </w:r>
          </w:p>
        </w:tc>
        <w:tc>
          <w:tcPr>
            <w:tcW w:w="851" w:type="dxa"/>
            <w:vMerge/>
          </w:tcPr>
          <w:p w14:paraId="38733AE1" w14:textId="77777777" w:rsidR="009513B6" w:rsidRPr="00A02E2C" w:rsidRDefault="009513B6" w:rsidP="003B3FFC">
            <w:pPr>
              <w:pStyle w:val="NoSpacing"/>
            </w:pPr>
          </w:p>
        </w:tc>
        <w:tc>
          <w:tcPr>
            <w:tcW w:w="850" w:type="dxa"/>
            <w:vMerge/>
          </w:tcPr>
          <w:p w14:paraId="37A693EB" w14:textId="77777777" w:rsidR="009513B6" w:rsidRPr="00A02E2C" w:rsidRDefault="009513B6" w:rsidP="003B3FFC">
            <w:pPr>
              <w:pStyle w:val="NoSpacing"/>
            </w:pPr>
          </w:p>
        </w:tc>
      </w:tr>
      <w:tr w:rsidR="003B3FFC" w:rsidRPr="00A02E2C" w14:paraId="11CA4239" w14:textId="77777777" w:rsidTr="00F64FCB">
        <w:trPr>
          <w:trHeight w:val="103"/>
        </w:trPr>
        <w:tc>
          <w:tcPr>
            <w:tcW w:w="567" w:type="dxa"/>
            <w:vMerge/>
          </w:tcPr>
          <w:p w14:paraId="765ECCED" w14:textId="77777777" w:rsidR="009513B6" w:rsidRPr="00A02E2C" w:rsidRDefault="009513B6" w:rsidP="003B3FFC">
            <w:pPr>
              <w:pStyle w:val="NoSpacing"/>
            </w:pPr>
          </w:p>
        </w:tc>
        <w:tc>
          <w:tcPr>
            <w:tcW w:w="1037" w:type="dxa"/>
            <w:vMerge/>
          </w:tcPr>
          <w:p w14:paraId="2DE8931D" w14:textId="77777777" w:rsidR="009513B6" w:rsidRPr="00022538" w:rsidRDefault="009513B6" w:rsidP="003B3FFC">
            <w:pPr>
              <w:pStyle w:val="NoSpacing"/>
              <w:rPr>
                <w:b/>
                <w:bCs/>
              </w:rPr>
            </w:pPr>
          </w:p>
        </w:tc>
        <w:tc>
          <w:tcPr>
            <w:tcW w:w="1514" w:type="dxa"/>
          </w:tcPr>
          <w:p w14:paraId="4E60927B" w14:textId="67804093" w:rsidR="009513B6" w:rsidRPr="00A02E2C" w:rsidRDefault="009513B6" w:rsidP="003B3FFC">
            <w:pPr>
              <w:pStyle w:val="NoSpacing"/>
            </w:pPr>
            <w:r w:rsidRPr="00A02E2C">
              <w:t>Romance</w:t>
            </w:r>
          </w:p>
        </w:tc>
        <w:tc>
          <w:tcPr>
            <w:tcW w:w="567" w:type="dxa"/>
          </w:tcPr>
          <w:p w14:paraId="69E05571" w14:textId="77777777" w:rsidR="009513B6" w:rsidRPr="00A02E2C" w:rsidRDefault="009513B6" w:rsidP="003B3FFC">
            <w:pPr>
              <w:pStyle w:val="NoSpacing"/>
            </w:pPr>
            <w:r w:rsidRPr="00A02E2C">
              <w:t>0</w:t>
            </w:r>
          </w:p>
        </w:tc>
        <w:tc>
          <w:tcPr>
            <w:tcW w:w="705" w:type="dxa"/>
          </w:tcPr>
          <w:p w14:paraId="5E3ACB4E" w14:textId="2023E203" w:rsidR="009513B6" w:rsidRPr="00A02E2C" w:rsidRDefault="009513B6" w:rsidP="003B3FFC">
            <w:pPr>
              <w:pStyle w:val="NoSpacing"/>
            </w:pPr>
            <w:r w:rsidRPr="00A02E2C">
              <w:t>0</w:t>
            </w:r>
            <w:r w:rsidR="00E46493">
              <w:t>%</w:t>
            </w:r>
          </w:p>
        </w:tc>
        <w:tc>
          <w:tcPr>
            <w:tcW w:w="567" w:type="dxa"/>
          </w:tcPr>
          <w:p w14:paraId="109667D3" w14:textId="77777777" w:rsidR="009513B6" w:rsidRPr="00A02E2C" w:rsidRDefault="009513B6" w:rsidP="003B3FFC">
            <w:pPr>
              <w:pStyle w:val="NoSpacing"/>
            </w:pPr>
            <w:r w:rsidRPr="00A02E2C">
              <w:t>16</w:t>
            </w:r>
          </w:p>
        </w:tc>
        <w:tc>
          <w:tcPr>
            <w:tcW w:w="850" w:type="dxa"/>
          </w:tcPr>
          <w:p w14:paraId="7519C01F" w14:textId="4A5E0EC3" w:rsidR="009513B6" w:rsidRPr="00A02E2C" w:rsidRDefault="009513B6" w:rsidP="003B3FFC">
            <w:pPr>
              <w:pStyle w:val="NoSpacing"/>
            </w:pPr>
            <w:r w:rsidRPr="00A02E2C">
              <w:t>5.3</w:t>
            </w:r>
            <w:r w:rsidR="00F64FCB">
              <w:t>%</w:t>
            </w:r>
          </w:p>
        </w:tc>
        <w:tc>
          <w:tcPr>
            <w:tcW w:w="567" w:type="dxa"/>
          </w:tcPr>
          <w:p w14:paraId="77EC677C" w14:textId="77777777" w:rsidR="009513B6" w:rsidRPr="00A02E2C" w:rsidRDefault="009513B6" w:rsidP="003B3FFC">
            <w:pPr>
              <w:pStyle w:val="NoSpacing"/>
            </w:pPr>
            <w:r w:rsidRPr="00A02E2C">
              <w:t>3</w:t>
            </w:r>
          </w:p>
        </w:tc>
        <w:tc>
          <w:tcPr>
            <w:tcW w:w="709" w:type="dxa"/>
          </w:tcPr>
          <w:p w14:paraId="434AF48F" w14:textId="1B1632A4" w:rsidR="009513B6" w:rsidRPr="00A02E2C" w:rsidRDefault="009513B6" w:rsidP="003B3FFC">
            <w:pPr>
              <w:pStyle w:val="NoSpacing"/>
            </w:pPr>
            <w:r w:rsidRPr="00A02E2C">
              <w:t>1</w:t>
            </w:r>
            <w:r w:rsidR="00F64FCB">
              <w:t>%</w:t>
            </w:r>
          </w:p>
        </w:tc>
        <w:tc>
          <w:tcPr>
            <w:tcW w:w="567" w:type="dxa"/>
          </w:tcPr>
          <w:p w14:paraId="2D94FD2C" w14:textId="77777777" w:rsidR="009513B6" w:rsidRPr="00A02E2C" w:rsidRDefault="009513B6" w:rsidP="003B3FFC">
            <w:pPr>
              <w:pStyle w:val="NoSpacing"/>
            </w:pPr>
            <w:r w:rsidRPr="00A02E2C">
              <w:t>1</w:t>
            </w:r>
          </w:p>
        </w:tc>
        <w:tc>
          <w:tcPr>
            <w:tcW w:w="1138" w:type="dxa"/>
          </w:tcPr>
          <w:p w14:paraId="47C1580D" w14:textId="73F2ABC4" w:rsidR="009513B6" w:rsidRPr="00A02E2C" w:rsidRDefault="009513B6" w:rsidP="003B3FFC">
            <w:pPr>
              <w:pStyle w:val="NoSpacing"/>
            </w:pPr>
            <w:r w:rsidRPr="00A02E2C">
              <w:t>0.3</w:t>
            </w:r>
            <w:r w:rsidR="00F64FCB">
              <w:t>%</w:t>
            </w:r>
          </w:p>
        </w:tc>
        <w:tc>
          <w:tcPr>
            <w:tcW w:w="851" w:type="dxa"/>
            <w:vMerge/>
          </w:tcPr>
          <w:p w14:paraId="5F5BC71C" w14:textId="77777777" w:rsidR="009513B6" w:rsidRPr="00A02E2C" w:rsidRDefault="009513B6" w:rsidP="003B3FFC">
            <w:pPr>
              <w:pStyle w:val="NoSpacing"/>
            </w:pPr>
          </w:p>
        </w:tc>
        <w:tc>
          <w:tcPr>
            <w:tcW w:w="850" w:type="dxa"/>
            <w:vMerge/>
          </w:tcPr>
          <w:p w14:paraId="5EF25596" w14:textId="77777777" w:rsidR="009513B6" w:rsidRPr="00A02E2C" w:rsidRDefault="009513B6" w:rsidP="003B3FFC">
            <w:pPr>
              <w:pStyle w:val="NoSpacing"/>
            </w:pPr>
          </w:p>
        </w:tc>
      </w:tr>
      <w:tr w:rsidR="003B3FFC" w:rsidRPr="00A02E2C" w14:paraId="33EC65DD" w14:textId="77777777" w:rsidTr="00F64FCB">
        <w:trPr>
          <w:trHeight w:val="103"/>
        </w:trPr>
        <w:tc>
          <w:tcPr>
            <w:tcW w:w="567" w:type="dxa"/>
            <w:vMerge/>
          </w:tcPr>
          <w:p w14:paraId="175B394F" w14:textId="77777777" w:rsidR="009513B6" w:rsidRPr="00A02E2C" w:rsidRDefault="009513B6" w:rsidP="003B3FFC">
            <w:pPr>
              <w:pStyle w:val="NoSpacing"/>
            </w:pPr>
          </w:p>
        </w:tc>
        <w:tc>
          <w:tcPr>
            <w:tcW w:w="1037" w:type="dxa"/>
            <w:vMerge/>
          </w:tcPr>
          <w:p w14:paraId="21B252CF" w14:textId="77777777" w:rsidR="009513B6" w:rsidRPr="00022538" w:rsidRDefault="009513B6" w:rsidP="003B3FFC">
            <w:pPr>
              <w:pStyle w:val="NoSpacing"/>
              <w:rPr>
                <w:b/>
                <w:bCs/>
              </w:rPr>
            </w:pPr>
          </w:p>
        </w:tc>
        <w:tc>
          <w:tcPr>
            <w:tcW w:w="1514" w:type="dxa"/>
          </w:tcPr>
          <w:p w14:paraId="511F9123" w14:textId="57A9D2BA" w:rsidR="009513B6" w:rsidRPr="00A02E2C" w:rsidRDefault="009513B6" w:rsidP="003B3FFC">
            <w:pPr>
              <w:pStyle w:val="NoSpacing"/>
            </w:pPr>
            <w:r w:rsidRPr="00A02E2C">
              <w:t>Drama</w:t>
            </w:r>
          </w:p>
        </w:tc>
        <w:tc>
          <w:tcPr>
            <w:tcW w:w="567" w:type="dxa"/>
          </w:tcPr>
          <w:p w14:paraId="430FBF8F" w14:textId="77777777" w:rsidR="009513B6" w:rsidRPr="00A02E2C" w:rsidRDefault="009513B6" w:rsidP="003B3FFC">
            <w:pPr>
              <w:pStyle w:val="NoSpacing"/>
            </w:pPr>
            <w:r w:rsidRPr="00A02E2C">
              <w:t>0</w:t>
            </w:r>
          </w:p>
        </w:tc>
        <w:tc>
          <w:tcPr>
            <w:tcW w:w="705" w:type="dxa"/>
          </w:tcPr>
          <w:p w14:paraId="4E34B49A" w14:textId="1BA25121" w:rsidR="009513B6" w:rsidRPr="00A02E2C" w:rsidRDefault="009513B6" w:rsidP="003B3FFC">
            <w:pPr>
              <w:pStyle w:val="NoSpacing"/>
            </w:pPr>
            <w:r w:rsidRPr="00A02E2C">
              <w:t>0</w:t>
            </w:r>
            <w:r w:rsidR="00E46493">
              <w:t>%</w:t>
            </w:r>
          </w:p>
        </w:tc>
        <w:tc>
          <w:tcPr>
            <w:tcW w:w="567" w:type="dxa"/>
          </w:tcPr>
          <w:p w14:paraId="5701681D" w14:textId="77777777" w:rsidR="009513B6" w:rsidRPr="00A02E2C" w:rsidRDefault="009513B6" w:rsidP="003B3FFC">
            <w:pPr>
              <w:pStyle w:val="NoSpacing"/>
            </w:pPr>
            <w:r w:rsidRPr="00A02E2C">
              <w:t>19</w:t>
            </w:r>
          </w:p>
        </w:tc>
        <w:tc>
          <w:tcPr>
            <w:tcW w:w="850" w:type="dxa"/>
          </w:tcPr>
          <w:p w14:paraId="6C03F726" w14:textId="15692310" w:rsidR="009513B6" w:rsidRPr="00A02E2C" w:rsidRDefault="009513B6" w:rsidP="003B3FFC">
            <w:pPr>
              <w:pStyle w:val="NoSpacing"/>
            </w:pPr>
            <w:r w:rsidRPr="00A02E2C">
              <w:t>6.3</w:t>
            </w:r>
            <w:r w:rsidR="00F64FCB">
              <w:t>%</w:t>
            </w:r>
          </w:p>
        </w:tc>
        <w:tc>
          <w:tcPr>
            <w:tcW w:w="567" w:type="dxa"/>
          </w:tcPr>
          <w:p w14:paraId="6F2D6C1B" w14:textId="77777777" w:rsidR="009513B6" w:rsidRPr="00A02E2C" w:rsidRDefault="009513B6" w:rsidP="003B3FFC">
            <w:pPr>
              <w:pStyle w:val="NoSpacing"/>
            </w:pPr>
            <w:r w:rsidRPr="00A02E2C">
              <w:t>3</w:t>
            </w:r>
          </w:p>
        </w:tc>
        <w:tc>
          <w:tcPr>
            <w:tcW w:w="709" w:type="dxa"/>
          </w:tcPr>
          <w:p w14:paraId="3C993907" w14:textId="3DA18BA7" w:rsidR="009513B6" w:rsidRPr="00A02E2C" w:rsidRDefault="009513B6" w:rsidP="003B3FFC">
            <w:pPr>
              <w:pStyle w:val="NoSpacing"/>
            </w:pPr>
            <w:r w:rsidRPr="00A02E2C">
              <w:t>1</w:t>
            </w:r>
            <w:r w:rsidR="00F64FCB">
              <w:t>%</w:t>
            </w:r>
          </w:p>
        </w:tc>
        <w:tc>
          <w:tcPr>
            <w:tcW w:w="567" w:type="dxa"/>
          </w:tcPr>
          <w:p w14:paraId="5D2D86B3" w14:textId="77777777" w:rsidR="009513B6" w:rsidRPr="00A02E2C" w:rsidRDefault="009513B6" w:rsidP="003B3FFC">
            <w:pPr>
              <w:pStyle w:val="NoSpacing"/>
            </w:pPr>
            <w:r w:rsidRPr="00A02E2C">
              <w:t>1</w:t>
            </w:r>
          </w:p>
        </w:tc>
        <w:tc>
          <w:tcPr>
            <w:tcW w:w="1138" w:type="dxa"/>
          </w:tcPr>
          <w:p w14:paraId="369573F8" w14:textId="3FB46920" w:rsidR="009513B6" w:rsidRPr="00A02E2C" w:rsidRDefault="009513B6" w:rsidP="003B3FFC">
            <w:pPr>
              <w:pStyle w:val="NoSpacing"/>
            </w:pPr>
            <w:r w:rsidRPr="00A02E2C">
              <w:t>0.3</w:t>
            </w:r>
            <w:r w:rsidR="00F64FCB">
              <w:t>%</w:t>
            </w:r>
          </w:p>
        </w:tc>
        <w:tc>
          <w:tcPr>
            <w:tcW w:w="851" w:type="dxa"/>
            <w:vMerge/>
          </w:tcPr>
          <w:p w14:paraId="1E8EBD00" w14:textId="77777777" w:rsidR="009513B6" w:rsidRPr="00A02E2C" w:rsidRDefault="009513B6" w:rsidP="003B3FFC">
            <w:pPr>
              <w:pStyle w:val="NoSpacing"/>
            </w:pPr>
          </w:p>
        </w:tc>
        <w:tc>
          <w:tcPr>
            <w:tcW w:w="850" w:type="dxa"/>
            <w:vMerge/>
          </w:tcPr>
          <w:p w14:paraId="64F55C8C" w14:textId="77777777" w:rsidR="009513B6" w:rsidRPr="00A02E2C" w:rsidRDefault="009513B6" w:rsidP="003B3FFC">
            <w:pPr>
              <w:pStyle w:val="NoSpacing"/>
            </w:pPr>
          </w:p>
        </w:tc>
      </w:tr>
      <w:tr w:rsidR="003B3FFC" w:rsidRPr="00A02E2C" w14:paraId="62E0911B" w14:textId="77777777" w:rsidTr="00F64FCB">
        <w:trPr>
          <w:trHeight w:val="103"/>
        </w:trPr>
        <w:tc>
          <w:tcPr>
            <w:tcW w:w="567" w:type="dxa"/>
            <w:vMerge/>
          </w:tcPr>
          <w:p w14:paraId="0F0CA48F" w14:textId="77777777" w:rsidR="009513B6" w:rsidRPr="00A02E2C" w:rsidRDefault="009513B6" w:rsidP="003B3FFC">
            <w:pPr>
              <w:pStyle w:val="NoSpacing"/>
            </w:pPr>
          </w:p>
        </w:tc>
        <w:tc>
          <w:tcPr>
            <w:tcW w:w="1037" w:type="dxa"/>
            <w:vMerge/>
          </w:tcPr>
          <w:p w14:paraId="7311AA2F" w14:textId="77777777" w:rsidR="009513B6" w:rsidRPr="00022538" w:rsidRDefault="009513B6" w:rsidP="003B3FFC">
            <w:pPr>
              <w:pStyle w:val="NoSpacing"/>
              <w:rPr>
                <w:b/>
                <w:bCs/>
              </w:rPr>
            </w:pPr>
          </w:p>
        </w:tc>
        <w:tc>
          <w:tcPr>
            <w:tcW w:w="1514" w:type="dxa"/>
          </w:tcPr>
          <w:p w14:paraId="07BABBAC" w14:textId="6A49FBF2" w:rsidR="009513B6" w:rsidRPr="00A02E2C" w:rsidRDefault="009513B6" w:rsidP="003B3FFC">
            <w:pPr>
              <w:pStyle w:val="NoSpacing"/>
            </w:pPr>
            <w:r w:rsidRPr="00A02E2C">
              <w:t>Horror</w:t>
            </w:r>
          </w:p>
        </w:tc>
        <w:tc>
          <w:tcPr>
            <w:tcW w:w="567" w:type="dxa"/>
          </w:tcPr>
          <w:p w14:paraId="21BE6CDC" w14:textId="77777777" w:rsidR="009513B6" w:rsidRPr="00A02E2C" w:rsidRDefault="009513B6" w:rsidP="003B3FFC">
            <w:pPr>
              <w:pStyle w:val="NoSpacing"/>
            </w:pPr>
            <w:r w:rsidRPr="00A02E2C">
              <w:t>4</w:t>
            </w:r>
          </w:p>
        </w:tc>
        <w:tc>
          <w:tcPr>
            <w:tcW w:w="705" w:type="dxa"/>
          </w:tcPr>
          <w:p w14:paraId="2162F051" w14:textId="3D0F0FC4" w:rsidR="009513B6" w:rsidRPr="00A02E2C" w:rsidRDefault="009513B6" w:rsidP="003B3FFC">
            <w:pPr>
              <w:pStyle w:val="NoSpacing"/>
            </w:pPr>
            <w:r w:rsidRPr="00A02E2C">
              <w:t>1.3</w:t>
            </w:r>
            <w:r w:rsidR="00E46493">
              <w:t>%</w:t>
            </w:r>
          </w:p>
        </w:tc>
        <w:tc>
          <w:tcPr>
            <w:tcW w:w="567" w:type="dxa"/>
          </w:tcPr>
          <w:p w14:paraId="6BAA1656" w14:textId="77777777" w:rsidR="009513B6" w:rsidRPr="00A02E2C" w:rsidRDefault="009513B6" w:rsidP="003B3FFC">
            <w:pPr>
              <w:pStyle w:val="NoSpacing"/>
            </w:pPr>
            <w:r w:rsidRPr="00A02E2C">
              <w:t>21</w:t>
            </w:r>
          </w:p>
        </w:tc>
        <w:tc>
          <w:tcPr>
            <w:tcW w:w="850" w:type="dxa"/>
          </w:tcPr>
          <w:p w14:paraId="7727C2F2" w14:textId="7D72D694" w:rsidR="009513B6" w:rsidRPr="00A02E2C" w:rsidRDefault="009513B6" w:rsidP="003B3FFC">
            <w:pPr>
              <w:pStyle w:val="NoSpacing"/>
            </w:pPr>
            <w:r w:rsidRPr="00A02E2C">
              <w:t>7</w:t>
            </w:r>
            <w:r w:rsidR="00F64FCB">
              <w:t>%</w:t>
            </w:r>
          </w:p>
        </w:tc>
        <w:tc>
          <w:tcPr>
            <w:tcW w:w="567" w:type="dxa"/>
          </w:tcPr>
          <w:p w14:paraId="4B6EB8B9" w14:textId="77777777" w:rsidR="009513B6" w:rsidRPr="00A02E2C" w:rsidRDefault="009513B6" w:rsidP="003B3FFC">
            <w:pPr>
              <w:pStyle w:val="NoSpacing"/>
            </w:pPr>
            <w:r w:rsidRPr="00A02E2C">
              <w:t>2</w:t>
            </w:r>
          </w:p>
        </w:tc>
        <w:tc>
          <w:tcPr>
            <w:tcW w:w="709" w:type="dxa"/>
          </w:tcPr>
          <w:p w14:paraId="71B15FF4" w14:textId="140498DC" w:rsidR="009513B6" w:rsidRPr="00A02E2C" w:rsidRDefault="009513B6" w:rsidP="003B3FFC">
            <w:pPr>
              <w:pStyle w:val="NoSpacing"/>
            </w:pPr>
            <w:r w:rsidRPr="00A02E2C">
              <w:t>0.6</w:t>
            </w:r>
            <w:r w:rsidR="00F64FCB">
              <w:t>%</w:t>
            </w:r>
          </w:p>
        </w:tc>
        <w:tc>
          <w:tcPr>
            <w:tcW w:w="567" w:type="dxa"/>
          </w:tcPr>
          <w:p w14:paraId="3CBB102C" w14:textId="77777777" w:rsidR="009513B6" w:rsidRPr="00A02E2C" w:rsidRDefault="009513B6" w:rsidP="003B3FFC">
            <w:pPr>
              <w:pStyle w:val="NoSpacing"/>
            </w:pPr>
            <w:r w:rsidRPr="00A02E2C">
              <w:t>1</w:t>
            </w:r>
          </w:p>
        </w:tc>
        <w:tc>
          <w:tcPr>
            <w:tcW w:w="1138" w:type="dxa"/>
          </w:tcPr>
          <w:p w14:paraId="6F683DA0" w14:textId="0731D243" w:rsidR="009513B6" w:rsidRPr="00A02E2C" w:rsidRDefault="009513B6" w:rsidP="003B3FFC">
            <w:pPr>
              <w:pStyle w:val="NoSpacing"/>
            </w:pPr>
            <w:r w:rsidRPr="00A02E2C">
              <w:t>0.3</w:t>
            </w:r>
            <w:r w:rsidR="00F64FCB">
              <w:t>%</w:t>
            </w:r>
          </w:p>
        </w:tc>
        <w:tc>
          <w:tcPr>
            <w:tcW w:w="851" w:type="dxa"/>
            <w:vMerge/>
          </w:tcPr>
          <w:p w14:paraId="0D111492" w14:textId="77777777" w:rsidR="009513B6" w:rsidRPr="00A02E2C" w:rsidRDefault="009513B6" w:rsidP="003B3FFC">
            <w:pPr>
              <w:pStyle w:val="NoSpacing"/>
            </w:pPr>
          </w:p>
        </w:tc>
        <w:tc>
          <w:tcPr>
            <w:tcW w:w="850" w:type="dxa"/>
            <w:vMerge/>
          </w:tcPr>
          <w:p w14:paraId="634ED8D0" w14:textId="77777777" w:rsidR="009513B6" w:rsidRPr="00A02E2C" w:rsidRDefault="009513B6" w:rsidP="003B3FFC">
            <w:pPr>
              <w:pStyle w:val="NoSpacing"/>
            </w:pPr>
          </w:p>
        </w:tc>
      </w:tr>
      <w:tr w:rsidR="003B3FFC" w:rsidRPr="00A02E2C" w14:paraId="62C7073F" w14:textId="77777777" w:rsidTr="00F64FCB">
        <w:trPr>
          <w:trHeight w:val="103"/>
        </w:trPr>
        <w:tc>
          <w:tcPr>
            <w:tcW w:w="567" w:type="dxa"/>
            <w:vMerge/>
          </w:tcPr>
          <w:p w14:paraId="5C2BA813" w14:textId="77777777" w:rsidR="009513B6" w:rsidRPr="00A02E2C" w:rsidRDefault="009513B6" w:rsidP="003B3FFC">
            <w:pPr>
              <w:pStyle w:val="NoSpacing"/>
            </w:pPr>
          </w:p>
        </w:tc>
        <w:tc>
          <w:tcPr>
            <w:tcW w:w="1037" w:type="dxa"/>
            <w:vMerge/>
          </w:tcPr>
          <w:p w14:paraId="11DBD6FE" w14:textId="77777777" w:rsidR="009513B6" w:rsidRPr="00022538" w:rsidRDefault="009513B6" w:rsidP="003B3FFC">
            <w:pPr>
              <w:pStyle w:val="NoSpacing"/>
              <w:rPr>
                <w:b/>
                <w:bCs/>
              </w:rPr>
            </w:pPr>
          </w:p>
        </w:tc>
        <w:tc>
          <w:tcPr>
            <w:tcW w:w="1514" w:type="dxa"/>
          </w:tcPr>
          <w:p w14:paraId="39D38BF1" w14:textId="23B354BA" w:rsidR="009513B6" w:rsidRPr="00A02E2C" w:rsidRDefault="009513B6" w:rsidP="003B3FFC">
            <w:pPr>
              <w:pStyle w:val="NoSpacing"/>
            </w:pPr>
            <w:r w:rsidRPr="00A02E2C">
              <w:t>Documentary</w:t>
            </w:r>
          </w:p>
        </w:tc>
        <w:tc>
          <w:tcPr>
            <w:tcW w:w="567" w:type="dxa"/>
          </w:tcPr>
          <w:p w14:paraId="03AC62D6" w14:textId="77777777" w:rsidR="009513B6" w:rsidRPr="00A02E2C" w:rsidRDefault="009513B6" w:rsidP="003B3FFC">
            <w:pPr>
              <w:pStyle w:val="NoSpacing"/>
            </w:pPr>
            <w:r w:rsidRPr="00A02E2C">
              <w:t>1</w:t>
            </w:r>
          </w:p>
        </w:tc>
        <w:tc>
          <w:tcPr>
            <w:tcW w:w="705" w:type="dxa"/>
          </w:tcPr>
          <w:p w14:paraId="07586DC2" w14:textId="05DCB590" w:rsidR="009513B6" w:rsidRPr="00A02E2C" w:rsidRDefault="009513B6" w:rsidP="003B3FFC">
            <w:pPr>
              <w:pStyle w:val="NoSpacing"/>
            </w:pPr>
            <w:r w:rsidRPr="00A02E2C">
              <w:t>0.3</w:t>
            </w:r>
            <w:r w:rsidR="00E46493">
              <w:t>%</w:t>
            </w:r>
          </w:p>
        </w:tc>
        <w:tc>
          <w:tcPr>
            <w:tcW w:w="567" w:type="dxa"/>
          </w:tcPr>
          <w:p w14:paraId="66775FED" w14:textId="77777777" w:rsidR="009513B6" w:rsidRPr="00A02E2C" w:rsidRDefault="009513B6" w:rsidP="003B3FFC">
            <w:pPr>
              <w:pStyle w:val="NoSpacing"/>
            </w:pPr>
            <w:r w:rsidRPr="00A02E2C">
              <w:t>4</w:t>
            </w:r>
          </w:p>
        </w:tc>
        <w:tc>
          <w:tcPr>
            <w:tcW w:w="850" w:type="dxa"/>
          </w:tcPr>
          <w:p w14:paraId="0CA7E6A2" w14:textId="399EEDB1" w:rsidR="009513B6" w:rsidRPr="00A02E2C" w:rsidRDefault="009513B6" w:rsidP="003B3FFC">
            <w:pPr>
              <w:pStyle w:val="NoSpacing"/>
            </w:pPr>
            <w:r w:rsidRPr="00A02E2C">
              <w:t>1.3</w:t>
            </w:r>
            <w:r w:rsidR="00F64FCB">
              <w:t>%</w:t>
            </w:r>
          </w:p>
        </w:tc>
        <w:tc>
          <w:tcPr>
            <w:tcW w:w="567" w:type="dxa"/>
          </w:tcPr>
          <w:p w14:paraId="20479F08" w14:textId="77777777" w:rsidR="009513B6" w:rsidRPr="00A02E2C" w:rsidRDefault="009513B6" w:rsidP="003B3FFC">
            <w:pPr>
              <w:pStyle w:val="NoSpacing"/>
            </w:pPr>
            <w:r w:rsidRPr="00A02E2C">
              <w:t>1</w:t>
            </w:r>
          </w:p>
        </w:tc>
        <w:tc>
          <w:tcPr>
            <w:tcW w:w="709" w:type="dxa"/>
          </w:tcPr>
          <w:p w14:paraId="76ACC900" w14:textId="0F68E533" w:rsidR="009513B6" w:rsidRPr="00A02E2C" w:rsidRDefault="009513B6" w:rsidP="003B3FFC">
            <w:pPr>
              <w:pStyle w:val="NoSpacing"/>
            </w:pPr>
            <w:r w:rsidRPr="00A02E2C">
              <w:t>0.3</w:t>
            </w:r>
            <w:r w:rsidR="00F64FCB">
              <w:t>%</w:t>
            </w:r>
          </w:p>
        </w:tc>
        <w:tc>
          <w:tcPr>
            <w:tcW w:w="567" w:type="dxa"/>
          </w:tcPr>
          <w:p w14:paraId="5DA7EFB2" w14:textId="77777777" w:rsidR="009513B6" w:rsidRPr="00A02E2C" w:rsidRDefault="009513B6" w:rsidP="003B3FFC">
            <w:pPr>
              <w:pStyle w:val="NoSpacing"/>
            </w:pPr>
            <w:r w:rsidRPr="00A02E2C">
              <w:t>1</w:t>
            </w:r>
          </w:p>
        </w:tc>
        <w:tc>
          <w:tcPr>
            <w:tcW w:w="1138" w:type="dxa"/>
          </w:tcPr>
          <w:p w14:paraId="0EA372AF" w14:textId="1D5BFB74" w:rsidR="009513B6" w:rsidRPr="00A02E2C" w:rsidRDefault="009513B6" w:rsidP="003B3FFC">
            <w:pPr>
              <w:pStyle w:val="NoSpacing"/>
            </w:pPr>
            <w:r w:rsidRPr="00A02E2C">
              <w:t>0.3</w:t>
            </w:r>
            <w:r w:rsidR="00F64FCB">
              <w:t>%</w:t>
            </w:r>
          </w:p>
        </w:tc>
        <w:tc>
          <w:tcPr>
            <w:tcW w:w="851" w:type="dxa"/>
            <w:vMerge/>
          </w:tcPr>
          <w:p w14:paraId="2F735015" w14:textId="77777777" w:rsidR="009513B6" w:rsidRPr="00A02E2C" w:rsidRDefault="009513B6" w:rsidP="003B3FFC">
            <w:pPr>
              <w:pStyle w:val="NoSpacing"/>
            </w:pPr>
          </w:p>
        </w:tc>
        <w:tc>
          <w:tcPr>
            <w:tcW w:w="850" w:type="dxa"/>
            <w:vMerge/>
          </w:tcPr>
          <w:p w14:paraId="75D40B6B" w14:textId="77777777" w:rsidR="009513B6" w:rsidRPr="00A02E2C" w:rsidRDefault="009513B6" w:rsidP="003B3FFC">
            <w:pPr>
              <w:pStyle w:val="NoSpacing"/>
            </w:pPr>
          </w:p>
        </w:tc>
      </w:tr>
      <w:tr w:rsidR="003B3FFC" w:rsidRPr="00A02E2C" w14:paraId="5EAE1AEF" w14:textId="77777777" w:rsidTr="00F64FCB">
        <w:trPr>
          <w:trHeight w:val="103"/>
        </w:trPr>
        <w:tc>
          <w:tcPr>
            <w:tcW w:w="567" w:type="dxa"/>
            <w:vMerge/>
          </w:tcPr>
          <w:p w14:paraId="086DF400" w14:textId="77777777" w:rsidR="009513B6" w:rsidRPr="00A02E2C" w:rsidRDefault="009513B6" w:rsidP="003B3FFC">
            <w:pPr>
              <w:pStyle w:val="NoSpacing"/>
            </w:pPr>
          </w:p>
        </w:tc>
        <w:tc>
          <w:tcPr>
            <w:tcW w:w="1037" w:type="dxa"/>
            <w:vMerge/>
          </w:tcPr>
          <w:p w14:paraId="7D365DFE" w14:textId="77777777" w:rsidR="009513B6" w:rsidRPr="00022538" w:rsidRDefault="009513B6" w:rsidP="003B3FFC">
            <w:pPr>
              <w:pStyle w:val="NoSpacing"/>
              <w:rPr>
                <w:b/>
                <w:bCs/>
              </w:rPr>
            </w:pPr>
          </w:p>
        </w:tc>
        <w:tc>
          <w:tcPr>
            <w:tcW w:w="1514" w:type="dxa"/>
          </w:tcPr>
          <w:p w14:paraId="29C0C9BE" w14:textId="1B06CFA6" w:rsidR="009513B6" w:rsidRPr="00A02E2C" w:rsidRDefault="009513B6" w:rsidP="003B3FFC">
            <w:pPr>
              <w:pStyle w:val="NoSpacing"/>
            </w:pPr>
            <w:r w:rsidRPr="00A02E2C">
              <w:t>Thriller</w:t>
            </w:r>
          </w:p>
        </w:tc>
        <w:tc>
          <w:tcPr>
            <w:tcW w:w="567" w:type="dxa"/>
          </w:tcPr>
          <w:p w14:paraId="64084A39" w14:textId="77777777" w:rsidR="009513B6" w:rsidRPr="00A02E2C" w:rsidRDefault="009513B6" w:rsidP="003B3FFC">
            <w:pPr>
              <w:pStyle w:val="NoSpacing"/>
            </w:pPr>
            <w:r w:rsidRPr="00A02E2C">
              <w:t>2</w:t>
            </w:r>
          </w:p>
        </w:tc>
        <w:tc>
          <w:tcPr>
            <w:tcW w:w="705" w:type="dxa"/>
          </w:tcPr>
          <w:p w14:paraId="2D14627F" w14:textId="7F2E033D" w:rsidR="009513B6" w:rsidRPr="00A02E2C" w:rsidRDefault="009513B6" w:rsidP="003B3FFC">
            <w:pPr>
              <w:pStyle w:val="NoSpacing"/>
            </w:pPr>
            <w:r w:rsidRPr="00A02E2C">
              <w:t>0.6</w:t>
            </w:r>
            <w:r w:rsidR="00E46493">
              <w:t>%</w:t>
            </w:r>
          </w:p>
        </w:tc>
        <w:tc>
          <w:tcPr>
            <w:tcW w:w="567" w:type="dxa"/>
          </w:tcPr>
          <w:p w14:paraId="02136A4C" w14:textId="77777777" w:rsidR="009513B6" w:rsidRPr="00A02E2C" w:rsidRDefault="009513B6" w:rsidP="003B3FFC">
            <w:pPr>
              <w:pStyle w:val="NoSpacing"/>
            </w:pPr>
            <w:r w:rsidRPr="00A02E2C">
              <w:t>62</w:t>
            </w:r>
          </w:p>
        </w:tc>
        <w:tc>
          <w:tcPr>
            <w:tcW w:w="850" w:type="dxa"/>
          </w:tcPr>
          <w:p w14:paraId="3DE19603" w14:textId="211177F1" w:rsidR="009513B6" w:rsidRPr="00A02E2C" w:rsidRDefault="009513B6" w:rsidP="003B3FFC">
            <w:pPr>
              <w:pStyle w:val="NoSpacing"/>
            </w:pPr>
            <w:r w:rsidRPr="00A02E2C">
              <w:t>20.6</w:t>
            </w:r>
            <w:r w:rsidR="00F64FCB">
              <w:t>%</w:t>
            </w:r>
          </w:p>
        </w:tc>
        <w:tc>
          <w:tcPr>
            <w:tcW w:w="567" w:type="dxa"/>
          </w:tcPr>
          <w:p w14:paraId="1244D7F9" w14:textId="77777777" w:rsidR="009513B6" w:rsidRPr="00A02E2C" w:rsidRDefault="009513B6" w:rsidP="003B3FFC">
            <w:pPr>
              <w:pStyle w:val="NoSpacing"/>
            </w:pPr>
            <w:r w:rsidRPr="00A02E2C">
              <w:t>12</w:t>
            </w:r>
          </w:p>
        </w:tc>
        <w:tc>
          <w:tcPr>
            <w:tcW w:w="709" w:type="dxa"/>
          </w:tcPr>
          <w:p w14:paraId="761E1EA1" w14:textId="462D8E9F" w:rsidR="009513B6" w:rsidRPr="00A02E2C" w:rsidRDefault="009513B6" w:rsidP="003B3FFC">
            <w:pPr>
              <w:pStyle w:val="NoSpacing"/>
            </w:pPr>
            <w:r w:rsidRPr="00A02E2C">
              <w:t>4</w:t>
            </w:r>
            <w:r w:rsidR="00F64FCB">
              <w:t>%</w:t>
            </w:r>
          </w:p>
        </w:tc>
        <w:tc>
          <w:tcPr>
            <w:tcW w:w="567" w:type="dxa"/>
          </w:tcPr>
          <w:p w14:paraId="7C8A0903" w14:textId="77777777" w:rsidR="009513B6" w:rsidRPr="00A02E2C" w:rsidRDefault="009513B6" w:rsidP="003B3FFC">
            <w:pPr>
              <w:pStyle w:val="NoSpacing"/>
            </w:pPr>
            <w:r w:rsidRPr="00A02E2C">
              <w:t>3</w:t>
            </w:r>
          </w:p>
        </w:tc>
        <w:tc>
          <w:tcPr>
            <w:tcW w:w="1138" w:type="dxa"/>
          </w:tcPr>
          <w:p w14:paraId="5688A21D" w14:textId="6CCA63EF" w:rsidR="009513B6" w:rsidRPr="00A02E2C" w:rsidRDefault="009513B6" w:rsidP="003B3FFC">
            <w:pPr>
              <w:pStyle w:val="NoSpacing"/>
            </w:pPr>
            <w:r w:rsidRPr="00A02E2C">
              <w:t>1</w:t>
            </w:r>
            <w:r w:rsidR="00F64FCB">
              <w:t>%</w:t>
            </w:r>
          </w:p>
        </w:tc>
        <w:tc>
          <w:tcPr>
            <w:tcW w:w="851" w:type="dxa"/>
            <w:vMerge/>
          </w:tcPr>
          <w:p w14:paraId="52C00D46" w14:textId="77777777" w:rsidR="009513B6" w:rsidRPr="00A02E2C" w:rsidRDefault="009513B6" w:rsidP="003B3FFC">
            <w:pPr>
              <w:pStyle w:val="NoSpacing"/>
            </w:pPr>
          </w:p>
        </w:tc>
        <w:tc>
          <w:tcPr>
            <w:tcW w:w="850" w:type="dxa"/>
            <w:vMerge/>
          </w:tcPr>
          <w:p w14:paraId="2CCA0EFF" w14:textId="77777777" w:rsidR="009513B6" w:rsidRPr="00A02E2C" w:rsidRDefault="009513B6" w:rsidP="003B3FFC">
            <w:pPr>
              <w:pStyle w:val="NoSpacing"/>
            </w:pPr>
          </w:p>
        </w:tc>
      </w:tr>
      <w:tr w:rsidR="003B3FFC" w:rsidRPr="00A02E2C" w14:paraId="45B64B10" w14:textId="77777777" w:rsidTr="00F64FCB">
        <w:trPr>
          <w:trHeight w:val="103"/>
        </w:trPr>
        <w:tc>
          <w:tcPr>
            <w:tcW w:w="567" w:type="dxa"/>
            <w:vMerge/>
          </w:tcPr>
          <w:p w14:paraId="584C3BE8" w14:textId="77777777" w:rsidR="009513B6" w:rsidRPr="00A02E2C" w:rsidRDefault="009513B6" w:rsidP="003B3FFC">
            <w:pPr>
              <w:pStyle w:val="NoSpacing"/>
            </w:pPr>
          </w:p>
        </w:tc>
        <w:tc>
          <w:tcPr>
            <w:tcW w:w="1037" w:type="dxa"/>
            <w:vMerge/>
          </w:tcPr>
          <w:p w14:paraId="7FA3217F" w14:textId="77777777" w:rsidR="009513B6" w:rsidRPr="00022538" w:rsidRDefault="009513B6" w:rsidP="003B3FFC">
            <w:pPr>
              <w:pStyle w:val="NoSpacing"/>
              <w:rPr>
                <w:b/>
                <w:bCs/>
              </w:rPr>
            </w:pPr>
          </w:p>
        </w:tc>
        <w:tc>
          <w:tcPr>
            <w:tcW w:w="1514" w:type="dxa"/>
          </w:tcPr>
          <w:p w14:paraId="30490CC2" w14:textId="3F554FB8" w:rsidR="009513B6" w:rsidRPr="00A02E2C" w:rsidRDefault="009513B6" w:rsidP="003B3FFC">
            <w:pPr>
              <w:pStyle w:val="NoSpacing"/>
            </w:pPr>
            <w:r w:rsidRPr="00A02E2C">
              <w:t>Anime</w:t>
            </w:r>
          </w:p>
        </w:tc>
        <w:tc>
          <w:tcPr>
            <w:tcW w:w="567" w:type="dxa"/>
          </w:tcPr>
          <w:p w14:paraId="7D7B3F9F" w14:textId="77777777" w:rsidR="009513B6" w:rsidRPr="00A02E2C" w:rsidRDefault="009513B6" w:rsidP="003B3FFC">
            <w:pPr>
              <w:pStyle w:val="NoSpacing"/>
            </w:pPr>
            <w:r w:rsidRPr="00A02E2C">
              <w:t>1</w:t>
            </w:r>
          </w:p>
        </w:tc>
        <w:tc>
          <w:tcPr>
            <w:tcW w:w="705" w:type="dxa"/>
          </w:tcPr>
          <w:p w14:paraId="7C44AC19" w14:textId="233F48A0" w:rsidR="009513B6" w:rsidRPr="00A02E2C" w:rsidRDefault="009513B6" w:rsidP="003B3FFC">
            <w:pPr>
              <w:pStyle w:val="NoSpacing"/>
            </w:pPr>
            <w:r w:rsidRPr="00A02E2C">
              <w:t>0.3</w:t>
            </w:r>
            <w:r w:rsidR="00E46493">
              <w:t>%</w:t>
            </w:r>
          </w:p>
        </w:tc>
        <w:tc>
          <w:tcPr>
            <w:tcW w:w="567" w:type="dxa"/>
          </w:tcPr>
          <w:p w14:paraId="718B264D" w14:textId="77777777" w:rsidR="009513B6" w:rsidRPr="00A02E2C" w:rsidRDefault="009513B6" w:rsidP="003B3FFC">
            <w:pPr>
              <w:pStyle w:val="NoSpacing"/>
            </w:pPr>
            <w:r w:rsidRPr="00A02E2C">
              <w:t>10</w:t>
            </w:r>
          </w:p>
        </w:tc>
        <w:tc>
          <w:tcPr>
            <w:tcW w:w="850" w:type="dxa"/>
          </w:tcPr>
          <w:p w14:paraId="0249557B" w14:textId="36332DD2" w:rsidR="009513B6" w:rsidRPr="00A02E2C" w:rsidRDefault="009513B6" w:rsidP="003B3FFC">
            <w:pPr>
              <w:pStyle w:val="NoSpacing"/>
            </w:pPr>
            <w:r w:rsidRPr="00A02E2C">
              <w:t>3.3</w:t>
            </w:r>
            <w:r w:rsidR="00F64FCB">
              <w:t>%</w:t>
            </w:r>
          </w:p>
        </w:tc>
        <w:tc>
          <w:tcPr>
            <w:tcW w:w="567" w:type="dxa"/>
          </w:tcPr>
          <w:p w14:paraId="52610CC0" w14:textId="77777777" w:rsidR="009513B6" w:rsidRPr="00A02E2C" w:rsidRDefault="009513B6" w:rsidP="003B3FFC">
            <w:pPr>
              <w:pStyle w:val="NoSpacing"/>
            </w:pPr>
            <w:r w:rsidRPr="00A02E2C">
              <w:t>3</w:t>
            </w:r>
          </w:p>
        </w:tc>
        <w:tc>
          <w:tcPr>
            <w:tcW w:w="709" w:type="dxa"/>
          </w:tcPr>
          <w:p w14:paraId="7032FD03" w14:textId="5CC55356" w:rsidR="009513B6" w:rsidRPr="00A02E2C" w:rsidRDefault="009513B6" w:rsidP="003B3FFC">
            <w:pPr>
              <w:pStyle w:val="NoSpacing"/>
            </w:pPr>
            <w:r w:rsidRPr="00A02E2C">
              <w:t>1</w:t>
            </w:r>
            <w:r w:rsidR="00F64FCB">
              <w:t>%</w:t>
            </w:r>
          </w:p>
        </w:tc>
        <w:tc>
          <w:tcPr>
            <w:tcW w:w="567" w:type="dxa"/>
          </w:tcPr>
          <w:p w14:paraId="6F215612" w14:textId="77777777" w:rsidR="009513B6" w:rsidRPr="00A02E2C" w:rsidRDefault="009513B6" w:rsidP="003B3FFC">
            <w:pPr>
              <w:pStyle w:val="NoSpacing"/>
            </w:pPr>
            <w:r w:rsidRPr="00A02E2C">
              <w:t>0</w:t>
            </w:r>
          </w:p>
        </w:tc>
        <w:tc>
          <w:tcPr>
            <w:tcW w:w="1138" w:type="dxa"/>
          </w:tcPr>
          <w:p w14:paraId="6CEFE5A6" w14:textId="2B68BD03" w:rsidR="009513B6" w:rsidRPr="00A02E2C" w:rsidRDefault="009513B6" w:rsidP="003B3FFC">
            <w:pPr>
              <w:pStyle w:val="NoSpacing"/>
            </w:pPr>
            <w:r w:rsidRPr="00A02E2C">
              <w:t>0</w:t>
            </w:r>
            <w:r w:rsidR="00F64FCB">
              <w:t>%</w:t>
            </w:r>
          </w:p>
        </w:tc>
        <w:tc>
          <w:tcPr>
            <w:tcW w:w="851" w:type="dxa"/>
            <w:vMerge/>
          </w:tcPr>
          <w:p w14:paraId="4A4A0DE9" w14:textId="77777777" w:rsidR="009513B6" w:rsidRPr="00A02E2C" w:rsidRDefault="009513B6" w:rsidP="003B3FFC">
            <w:pPr>
              <w:pStyle w:val="NoSpacing"/>
            </w:pPr>
          </w:p>
        </w:tc>
        <w:tc>
          <w:tcPr>
            <w:tcW w:w="850" w:type="dxa"/>
            <w:vMerge/>
          </w:tcPr>
          <w:p w14:paraId="1604802F" w14:textId="77777777" w:rsidR="009513B6" w:rsidRPr="00A02E2C" w:rsidRDefault="009513B6" w:rsidP="003B3FFC">
            <w:pPr>
              <w:pStyle w:val="NoSpacing"/>
            </w:pPr>
          </w:p>
        </w:tc>
      </w:tr>
      <w:tr w:rsidR="003B3FFC" w:rsidRPr="00A02E2C" w14:paraId="1D7782E4" w14:textId="77777777" w:rsidTr="00F64FCB">
        <w:trPr>
          <w:trHeight w:val="142"/>
        </w:trPr>
        <w:tc>
          <w:tcPr>
            <w:tcW w:w="567" w:type="dxa"/>
            <w:vMerge w:val="restart"/>
          </w:tcPr>
          <w:p w14:paraId="7D6A834B" w14:textId="77777777" w:rsidR="009513B6" w:rsidRPr="00A02E2C" w:rsidRDefault="009513B6" w:rsidP="003B3FFC">
            <w:pPr>
              <w:pStyle w:val="NoSpacing"/>
            </w:pPr>
            <w:r w:rsidRPr="00A02E2C">
              <w:t>3.</w:t>
            </w:r>
          </w:p>
        </w:tc>
        <w:tc>
          <w:tcPr>
            <w:tcW w:w="1037" w:type="dxa"/>
            <w:vMerge w:val="restart"/>
          </w:tcPr>
          <w:p w14:paraId="7A3BD652" w14:textId="77777777" w:rsidR="009513B6" w:rsidRPr="00022538" w:rsidRDefault="009513B6" w:rsidP="003B3FFC">
            <w:pPr>
              <w:pStyle w:val="NoSpacing"/>
              <w:rPr>
                <w:b/>
                <w:bCs/>
              </w:rPr>
            </w:pPr>
            <w:r w:rsidRPr="00022538">
              <w:rPr>
                <w:b/>
                <w:bCs/>
              </w:rPr>
              <w:t>Diverse</w:t>
            </w:r>
          </w:p>
          <w:p w14:paraId="6499EE37" w14:textId="77777777" w:rsidR="009513B6" w:rsidRPr="00022538" w:rsidRDefault="009513B6" w:rsidP="003B3FFC">
            <w:pPr>
              <w:pStyle w:val="NoSpacing"/>
              <w:rPr>
                <w:b/>
                <w:bCs/>
              </w:rPr>
            </w:pPr>
            <w:r w:rsidRPr="00022538">
              <w:rPr>
                <w:b/>
                <w:bCs/>
              </w:rPr>
              <w:t>content</w:t>
            </w:r>
          </w:p>
        </w:tc>
        <w:tc>
          <w:tcPr>
            <w:tcW w:w="1514" w:type="dxa"/>
          </w:tcPr>
          <w:p w14:paraId="00549983" w14:textId="10411A0C" w:rsidR="009513B6" w:rsidRPr="00A02E2C" w:rsidRDefault="009513B6" w:rsidP="003B3FFC">
            <w:pPr>
              <w:pStyle w:val="NoSpacing"/>
            </w:pPr>
            <w:r w:rsidRPr="00A02E2C">
              <w:t>Netflix</w:t>
            </w:r>
          </w:p>
        </w:tc>
        <w:tc>
          <w:tcPr>
            <w:tcW w:w="567" w:type="dxa"/>
          </w:tcPr>
          <w:p w14:paraId="4891EEC9" w14:textId="77777777" w:rsidR="009513B6" w:rsidRPr="00A02E2C" w:rsidRDefault="009513B6" w:rsidP="003B3FFC">
            <w:pPr>
              <w:pStyle w:val="NoSpacing"/>
            </w:pPr>
            <w:r w:rsidRPr="00A02E2C">
              <w:t>8</w:t>
            </w:r>
          </w:p>
        </w:tc>
        <w:tc>
          <w:tcPr>
            <w:tcW w:w="705" w:type="dxa"/>
          </w:tcPr>
          <w:p w14:paraId="218277B4" w14:textId="4DD1F991" w:rsidR="009513B6" w:rsidRPr="00A02E2C" w:rsidRDefault="009513B6" w:rsidP="003B3FFC">
            <w:pPr>
              <w:pStyle w:val="NoSpacing"/>
            </w:pPr>
            <w:r w:rsidRPr="00A02E2C">
              <w:t>2.6</w:t>
            </w:r>
            <w:r w:rsidR="00E46493">
              <w:t>%</w:t>
            </w:r>
          </w:p>
        </w:tc>
        <w:tc>
          <w:tcPr>
            <w:tcW w:w="567" w:type="dxa"/>
          </w:tcPr>
          <w:p w14:paraId="2536FEB9" w14:textId="77777777" w:rsidR="009513B6" w:rsidRPr="00A02E2C" w:rsidRDefault="009513B6" w:rsidP="003B3FFC">
            <w:pPr>
              <w:pStyle w:val="NoSpacing"/>
            </w:pPr>
            <w:r w:rsidRPr="00A02E2C">
              <w:t>88</w:t>
            </w:r>
          </w:p>
        </w:tc>
        <w:tc>
          <w:tcPr>
            <w:tcW w:w="850" w:type="dxa"/>
          </w:tcPr>
          <w:p w14:paraId="49D6B9E0" w14:textId="64719FE3" w:rsidR="009513B6" w:rsidRPr="00A02E2C" w:rsidRDefault="009513B6" w:rsidP="003B3FFC">
            <w:pPr>
              <w:pStyle w:val="NoSpacing"/>
            </w:pPr>
            <w:r w:rsidRPr="00A02E2C">
              <w:t>29.3</w:t>
            </w:r>
            <w:r w:rsidR="00F64FCB">
              <w:t>%</w:t>
            </w:r>
          </w:p>
        </w:tc>
        <w:tc>
          <w:tcPr>
            <w:tcW w:w="567" w:type="dxa"/>
          </w:tcPr>
          <w:p w14:paraId="4DA5A8D5" w14:textId="77777777" w:rsidR="009513B6" w:rsidRPr="00A02E2C" w:rsidRDefault="009513B6" w:rsidP="003B3FFC">
            <w:pPr>
              <w:pStyle w:val="NoSpacing"/>
            </w:pPr>
            <w:r w:rsidRPr="00A02E2C">
              <w:t>15</w:t>
            </w:r>
          </w:p>
        </w:tc>
        <w:tc>
          <w:tcPr>
            <w:tcW w:w="709" w:type="dxa"/>
          </w:tcPr>
          <w:p w14:paraId="674AC0C7" w14:textId="191AE176" w:rsidR="009513B6" w:rsidRPr="00A02E2C" w:rsidRDefault="009513B6" w:rsidP="003B3FFC">
            <w:pPr>
              <w:pStyle w:val="NoSpacing"/>
            </w:pPr>
            <w:r w:rsidRPr="00A02E2C">
              <w:t>5</w:t>
            </w:r>
            <w:r w:rsidR="00F64FCB">
              <w:t>%</w:t>
            </w:r>
          </w:p>
        </w:tc>
        <w:tc>
          <w:tcPr>
            <w:tcW w:w="567" w:type="dxa"/>
          </w:tcPr>
          <w:p w14:paraId="39D2847C" w14:textId="77777777" w:rsidR="009513B6" w:rsidRPr="00A02E2C" w:rsidRDefault="009513B6" w:rsidP="003B3FFC">
            <w:pPr>
              <w:pStyle w:val="NoSpacing"/>
            </w:pPr>
            <w:r w:rsidRPr="00A02E2C">
              <w:t>5</w:t>
            </w:r>
          </w:p>
        </w:tc>
        <w:tc>
          <w:tcPr>
            <w:tcW w:w="1138" w:type="dxa"/>
          </w:tcPr>
          <w:p w14:paraId="5C315BFE" w14:textId="05D8B006" w:rsidR="009513B6" w:rsidRPr="00A02E2C" w:rsidRDefault="009513B6" w:rsidP="003B3FFC">
            <w:pPr>
              <w:pStyle w:val="NoSpacing"/>
            </w:pPr>
            <w:r w:rsidRPr="00A02E2C">
              <w:t>1.6</w:t>
            </w:r>
            <w:r w:rsidR="00F64FCB">
              <w:t>%</w:t>
            </w:r>
          </w:p>
        </w:tc>
        <w:tc>
          <w:tcPr>
            <w:tcW w:w="851" w:type="dxa"/>
            <w:vMerge w:val="restart"/>
          </w:tcPr>
          <w:p w14:paraId="6CA2FC08" w14:textId="77777777" w:rsidR="009513B6" w:rsidRPr="00A02E2C" w:rsidRDefault="009513B6" w:rsidP="003B3FFC">
            <w:pPr>
              <w:pStyle w:val="NoSpacing"/>
            </w:pPr>
          </w:p>
          <w:p w14:paraId="7784D8F1" w14:textId="77777777" w:rsidR="009513B6" w:rsidRPr="00A02E2C" w:rsidRDefault="009513B6" w:rsidP="003B3FFC">
            <w:pPr>
              <w:pStyle w:val="NoSpacing"/>
            </w:pPr>
          </w:p>
          <w:p w14:paraId="3E8393A8" w14:textId="77777777" w:rsidR="009513B6" w:rsidRPr="00A02E2C" w:rsidRDefault="009513B6" w:rsidP="003B3FFC">
            <w:pPr>
              <w:pStyle w:val="NoSpacing"/>
            </w:pPr>
            <w:r w:rsidRPr="00A02E2C">
              <w:t>20.901</w:t>
            </w:r>
          </w:p>
        </w:tc>
        <w:tc>
          <w:tcPr>
            <w:tcW w:w="850" w:type="dxa"/>
            <w:vMerge w:val="restart"/>
          </w:tcPr>
          <w:p w14:paraId="58C4627B" w14:textId="77777777" w:rsidR="009513B6" w:rsidRPr="00A02E2C" w:rsidRDefault="009513B6" w:rsidP="003B3FFC">
            <w:pPr>
              <w:pStyle w:val="NoSpacing"/>
            </w:pPr>
          </w:p>
          <w:p w14:paraId="1556FA24" w14:textId="77777777" w:rsidR="009513B6" w:rsidRPr="00A02E2C" w:rsidRDefault="009513B6" w:rsidP="003B3FFC">
            <w:pPr>
              <w:pStyle w:val="NoSpacing"/>
            </w:pPr>
          </w:p>
          <w:p w14:paraId="44C6E622" w14:textId="77777777" w:rsidR="009513B6" w:rsidRPr="00A02E2C" w:rsidRDefault="009513B6" w:rsidP="003B3FFC">
            <w:pPr>
              <w:pStyle w:val="NoSpacing"/>
            </w:pPr>
            <w:r w:rsidRPr="00A02E2C">
              <w:t>0.14</w:t>
            </w:r>
          </w:p>
        </w:tc>
      </w:tr>
      <w:tr w:rsidR="003B3FFC" w:rsidRPr="00A02E2C" w14:paraId="4D01A9B4" w14:textId="77777777" w:rsidTr="00F64FCB">
        <w:trPr>
          <w:trHeight w:val="137"/>
        </w:trPr>
        <w:tc>
          <w:tcPr>
            <w:tcW w:w="567" w:type="dxa"/>
            <w:vMerge/>
          </w:tcPr>
          <w:p w14:paraId="0CE524D2" w14:textId="77777777" w:rsidR="009513B6" w:rsidRPr="00A02E2C" w:rsidRDefault="009513B6" w:rsidP="003B3FFC">
            <w:pPr>
              <w:pStyle w:val="NoSpacing"/>
            </w:pPr>
          </w:p>
        </w:tc>
        <w:tc>
          <w:tcPr>
            <w:tcW w:w="1037" w:type="dxa"/>
            <w:vMerge/>
          </w:tcPr>
          <w:p w14:paraId="4DC24469" w14:textId="77777777" w:rsidR="009513B6" w:rsidRPr="00022538" w:rsidRDefault="009513B6" w:rsidP="003B3FFC">
            <w:pPr>
              <w:pStyle w:val="NoSpacing"/>
              <w:rPr>
                <w:b/>
                <w:bCs/>
              </w:rPr>
            </w:pPr>
          </w:p>
        </w:tc>
        <w:tc>
          <w:tcPr>
            <w:tcW w:w="1514" w:type="dxa"/>
          </w:tcPr>
          <w:p w14:paraId="30C74BDC" w14:textId="52F8C99E" w:rsidR="009513B6" w:rsidRPr="00A02E2C" w:rsidRDefault="009513B6" w:rsidP="003B3FFC">
            <w:pPr>
              <w:pStyle w:val="NoSpacing"/>
            </w:pPr>
            <w:r w:rsidRPr="00A02E2C">
              <w:t>Prime</w:t>
            </w:r>
          </w:p>
        </w:tc>
        <w:tc>
          <w:tcPr>
            <w:tcW w:w="567" w:type="dxa"/>
          </w:tcPr>
          <w:p w14:paraId="68B5F6FC" w14:textId="77777777" w:rsidR="009513B6" w:rsidRPr="00A02E2C" w:rsidRDefault="009513B6" w:rsidP="003B3FFC">
            <w:pPr>
              <w:pStyle w:val="NoSpacing"/>
            </w:pPr>
            <w:r w:rsidRPr="00A02E2C">
              <w:t>2</w:t>
            </w:r>
          </w:p>
        </w:tc>
        <w:tc>
          <w:tcPr>
            <w:tcW w:w="705" w:type="dxa"/>
          </w:tcPr>
          <w:p w14:paraId="27D10700" w14:textId="0B60088B" w:rsidR="009513B6" w:rsidRPr="00A02E2C" w:rsidRDefault="009513B6" w:rsidP="003B3FFC">
            <w:pPr>
              <w:pStyle w:val="NoSpacing"/>
            </w:pPr>
            <w:r w:rsidRPr="00A02E2C">
              <w:t>0.6</w:t>
            </w:r>
            <w:r w:rsidR="00E46493">
              <w:t>%</w:t>
            </w:r>
          </w:p>
        </w:tc>
        <w:tc>
          <w:tcPr>
            <w:tcW w:w="567" w:type="dxa"/>
          </w:tcPr>
          <w:p w14:paraId="19066298" w14:textId="77777777" w:rsidR="009513B6" w:rsidRPr="00A02E2C" w:rsidRDefault="009513B6" w:rsidP="003B3FFC">
            <w:pPr>
              <w:pStyle w:val="NoSpacing"/>
            </w:pPr>
            <w:r w:rsidRPr="00A02E2C">
              <w:t>60</w:t>
            </w:r>
          </w:p>
        </w:tc>
        <w:tc>
          <w:tcPr>
            <w:tcW w:w="850" w:type="dxa"/>
          </w:tcPr>
          <w:p w14:paraId="250121A9" w14:textId="760FB60E" w:rsidR="009513B6" w:rsidRPr="00A02E2C" w:rsidRDefault="009513B6" w:rsidP="003B3FFC">
            <w:pPr>
              <w:pStyle w:val="NoSpacing"/>
            </w:pPr>
            <w:r w:rsidRPr="00A02E2C">
              <w:t>20</w:t>
            </w:r>
            <w:r w:rsidR="00F64FCB">
              <w:t>%</w:t>
            </w:r>
          </w:p>
        </w:tc>
        <w:tc>
          <w:tcPr>
            <w:tcW w:w="567" w:type="dxa"/>
          </w:tcPr>
          <w:p w14:paraId="37750BF7" w14:textId="77777777" w:rsidR="009513B6" w:rsidRPr="00A02E2C" w:rsidRDefault="009513B6" w:rsidP="003B3FFC">
            <w:pPr>
              <w:pStyle w:val="NoSpacing"/>
            </w:pPr>
            <w:r w:rsidRPr="00A02E2C">
              <w:t>13</w:t>
            </w:r>
          </w:p>
        </w:tc>
        <w:tc>
          <w:tcPr>
            <w:tcW w:w="709" w:type="dxa"/>
          </w:tcPr>
          <w:p w14:paraId="2058C5B8" w14:textId="37482FD4" w:rsidR="009513B6" w:rsidRPr="00A02E2C" w:rsidRDefault="009513B6" w:rsidP="003B3FFC">
            <w:pPr>
              <w:pStyle w:val="NoSpacing"/>
            </w:pPr>
            <w:r w:rsidRPr="00A02E2C">
              <w:t>4.3</w:t>
            </w:r>
            <w:r w:rsidR="00F64FCB">
              <w:t>%</w:t>
            </w:r>
          </w:p>
        </w:tc>
        <w:tc>
          <w:tcPr>
            <w:tcW w:w="567" w:type="dxa"/>
          </w:tcPr>
          <w:p w14:paraId="08A5E629" w14:textId="77777777" w:rsidR="009513B6" w:rsidRPr="00A02E2C" w:rsidRDefault="009513B6" w:rsidP="003B3FFC">
            <w:pPr>
              <w:pStyle w:val="NoSpacing"/>
            </w:pPr>
            <w:r w:rsidRPr="00A02E2C">
              <w:t>4</w:t>
            </w:r>
          </w:p>
        </w:tc>
        <w:tc>
          <w:tcPr>
            <w:tcW w:w="1138" w:type="dxa"/>
          </w:tcPr>
          <w:p w14:paraId="5F7B5CDA" w14:textId="64E58AA1" w:rsidR="009513B6" w:rsidRPr="00A02E2C" w:rsidRDefault="009513B6" w:rsidP="003B3FFC">
            <w:pPr>
              <w:pStyle w:val="NoSpacing"/>
            </w:pPr>
            <w:r w:rsidRPr="00A02E2C">
              <w:t>1.3</w:t>
            </w:r>
            <w:r w:rsidR="00F64FCB">
              <w:t>%</w:t>
            </w:r>
          </w:p>
        </w:tc>
        <w:tc>
          <w:tcPr>
            <w:tcW w:w="851" w:type="dxa"/>
            <w:vMerge/>
          </w:tcPr>
          <w:p w14:paraId="1AA60C9C" w14:textId="77777777" w:rsidR="009513B6" w:rsidRPr="00A02E2C" w:rsidRDefault="009513B6" w:rsidP="003B3FFC">
            <w:pPr>
              <w:pStyle w:val="NoSpacing"/>
            </w:pPr>
          </w:p>
        </w:tc>
        <w:tc>
          <w:tcPr>
            <w:tcW w:w="850" w:type="dxa"/>
            <w:vMerge/>
          </w:tcPr>
          <w:p w14:paraId="6F3E8859" w14:textId="77777777" w:rsidR="009513B6" w:rsidRPr="00A02E2C" w:rsidRDefault="009513B6" w:rsidP="003B3FFC">
            <w:pPr>
              <w:pStyle w:val="NoSpacing"/>
            </w:pPr>
          </w:p>
        </w:tc>
      </w:tr>
      <w:tr w:rsidR="003B3FFC" w:rsidRPr="00A02E2C" w14:paraId="37B7CB8E" w14:textId="77777777" w:rsidTr="00F64FCB">
        <w:trPr>
          <w:trHeight w:val="137"/>
        </w:trPr>
        <w:tc>
          <w:tcPr>
            <w:tcW w:w="567" w:type="dxa"/>
            <w:vMerge/>
          </w:tcPr>
          <w:p w14:paraId="53D84378" w14:textId="77777777" w:rsidR="009513B6" w:rsidRPr="00A02E2C" w:rsidRDefault="009513B6" w:rsidP="003B3FFC">
            <w:pPr>
              <w:pStyle w:val="NoSpacing"/>
            </w:pPr>
          </w:p>
        </w:tc>
        <w:tc>
          <w:tcPr>
            <w:tcW w:w="1037" w:type="dxa"/>
            <w:vMerge/>
          </w:tcPr>
          <w:p w14:paraId="2AA12DB5" w14:textId="77777777" w:rsidR="009513B6" w:rsidRPr="00022538" w:rsidRDefault="009513B6" w:rsidP="003B3FFC">
            <w:pPr>
              <w:pStyle w:val="NoSpacing"/>
              <w:rPr>
                <w:b/>
                <w:bCs/>
              </w:rPr>
            </w:pPr>
          </w:p>
        </w:tc>
        <w:tc>
          <w:tcPr>
            <w:tcW w:w="1514" w:type="dxa"/>
          </w:tcPr>
          <w:p w14:paraId="04634DCD" w14:textId="2AC1219D" w:rsidR="009513B6" w:rsidRPr="00A02E2C" w:rsidRDefault="009513B6" w:rsidP="003B3FFC">
            <w:pPr>
              <w:pStyle w:val="NoSpacing"/>
            </w:pPr>
            <w:proofErr w:type="spellStart"/>
            <w:r w:rsidRPr="00A02E2C">
              <w:t>Hotstar</w:t>
            </w:r>
            <w:proofErr w:type="spellEnd"/>
          </w:p>
        </w:tc>
        <w:tc>
          <w:tcPr>
            <w:tcW w:w="567" w:type="dxa"/>
          </w:tcPr>
          <w:p w14:paraId="70AC6B2A" w14:textId="77777777" w:rsidR="009513B6" w:rsidRPr="00A02E2C" w:rsidRDefault="009513B6" w:rsidP="003B3FFC">
            <w:pPr>
              <w:pStyle w:val="NoSpacing"/>
            </w:pPr>
            <w:r w:rsidRPr="00A02E2C">
              <w:t>0</w:t>
            </w:r>
          </w:p>
        </w:tc>
        <w:tc>
          <w:tcPr>
            <w:tcW w:w="705" w:type="dxa"/>
          </w:tcPr>
          <w:p w14:paraId="21982538" w14:textId="7E34804D" w:rsidR="009513B6" w:rsidRPr="00A02E2C" w:rsidRDefault="009513B6" w:rsidP="003B3FFC">
            <w:pPr>
              <w:pStyle w:val="NoSpacing"/>
            </w:pPr>
            <w:r w:rsidRPr="00A02E2C">
              <w:t>0</w:t>
            </w:r>
            <w:r w:rsidR="00E46493">
              <w:t>%</w:t>
            </w:r>
          </w:p>
        </w:tc>
        <w:tc>
          <w:tcPr>
            <w:tcW w:w="567" w:type="dxa"/>
          </w:tcPr>
          <w:p w14:paraId="64D88BAA" w14:textId="77777777" w:rsidR="009513B6" w:rsidRPr="00A02E2C" w:rsidRDefault="009513B6" w:rsidP="003B3FFC">
            <w:pPr>
              <w:pStyle w:val="NoSpacing"/>
            </w:pPr>
            <w:r w:rsidRPr="00A02E2C">
              <w:t>59</w:t>
            </w:r>
          </w:p>
        </w:tc>
        <w:tc>
          <w:tcPr>
            <w:tcW w:w="850" w:type="dxa"/>
          </w:tcPr>
          <w:p w14:paraId="6272ED0B" w14:textId="53C83B2F" w:rsidR="009513B6" w:rsidRPr="00A02E2C" w:rsidRDefault="009513B6" w:rsidP="003B3FFC">
            <w:pPr>
              <w:pStyle w:val="NoSpacing"/>
            </w:pPr>
            <w:r w:rsidRPr="00A02E2C">
              <w:t>19.6</w:t>
            </w:r>
            <w:r w:rsidR="00F64FCB">
              <w:t>%</w:t>
            </w:r>
          </w:p>
        </w:tc>
        <w:tc>
          <w:tcPr>
            <w:tcW w:w="567" w:type="dxa"/>
          </w:tcPr>
          <w:p w14:paraId="6DFCBB99" w14:textId="77777777" w:rsidR="009513B6" w:rsidRPr="00A02E2C" w:rsidRDefault="009513B6" w:rsidP="003B3FFC">
            <w:pPr>
              <w:pStyle w:val="NoSpacing"/>
            </w:pPr>
            <w:r w:rsidRPr="00A02E2C">
              <w:t>11</w:t>
            </w:r>
          </w:p>
        </w:tc>
        <w:tc>
          <w:tcPr>
            <w:tcW w:w="709" w:type="dxa"/>
          </w:tcPr>
          <w:p w14:paraId="13B5DF69" w14:textId="675FA830" w:rsidR="009513B6" w:rsidRPr="00A02E2C" w:rsidRDefault="009513B6" w:rsidP="003B3FFC">
            <w:pPr>
              <w:pStyle w:val="NoSpacing"/>
            </w:pPr>
            <w:r w:rsidRPr="00A02E2C">
              <w:t>3.6</w:t>
            </w:r>
            <w:r w:rsidR="00F64FCB">
              <w:t>%</w:t>
            </w:r>
          </w:p>
        </w:tc>
        <w:tc>
          <w:tcPr>
            <w:tcW w:w="567" w:type="dxa"/>
          </w:tcPr>
          <w:p w14:paraId="43487851" w14:textId="77777777" w:rsidR="009513B6" w:rsidRPr="00A02E2C" w:rsidRDefault="009513B6" w:rsidP="003B3FFC">
            <w:pPr>
              <w:pStyle w:val="NoSpacing"/>
            </w:pPr>
            <w:r w:rsidRPr="00A02E2C">
              <w:t>7</w:t>
            </w:r>
          </w:p>
        </w:tc>
        <w:tc>
          <w:tcPr>
            <w:tcW w:w="1138" w:type="dxa"/>
          </w:tcPr>
          <w:p w14:paraId="4E3C859B" w14:textId="55042205" w:rsidR="009513B6" w:rsidRPr="00A02E2C" w:rsidRDefault="009513B6" w:rsidP="003B3FFC">
            <w:pPr>
              <w:pStyle w:val="NoSpacing"/>
            </w:pPr>
            <w:r w:rsidRPr="00A02E2C">
              <w:t>2.3</w:t>
            </w:r>
            <w:r w:rsidR="00F64FCB">
              <w:t>%</w:t>
            </w:r>
          </w:p>
        </w:tc>
        <w:tc>
          <w:tcPr>
            <w:tcW w:w="851" w:type="dxa"/>
            <w:vMerge/>
          </w:tcPr>
          <w:p w14:paraId="02DE5E68" w14:textId="77777777" w:rsidR="009513B6" w:rsidRPr="00A02E2C" w:rsidRDefault="009513B6" w:rsidP="003B3FFC">
            <w:pPr>
              <w:pStyle w:val="NoSpacing"/>
            </w:pPr>
          </w:p>
        </w:tc>
        <w:tc>
          <w:tcPr>
            <w:tcW w:w="850" w:type="dxa"/>
            <w:vMerge/>
          </w:tcPr>
          <w:p w14:paraId="27D8801E" w14:textId="77777777" w:rsidR="009513B6" w:rsidRPr="00A02E2C" w:rsidRDefault="009513B6" w:rsidP="003B3FFC">
            <w:pPr>
              <w:pStyle w:val="NoSpacing"/>
            </w:pPr>
          </w:p>
        </w:tc>
      </w:tr>
      <w:tr w:rsidR="003B3FFC" w:rsidRPr="00A02E2C" w14:paraId="1FB2CACC" w14:textId="77777777" w:rsidTr="00F64FCB">
        <w:trPr>
          <w:trHeight w:val="137"/>
        </w:trPr>
        <w:tc>
          <w:tcPr>
            <w:tcW w:w="567" w:type="dxa"/>
            <w:vMerge/>
          </w:tcPr>
          <w:p w14:paraId="2108CA19" w14:textId="77777777" w:rsidR="009513B6" w:rsidRPr="00A02E2C" w:rsidRDefault="009513B6" w:rsidP="003B3FFC">
            <w:pPr>
              <w:pStyle w:val="NoSpacing"/>
            </w:pPr>
          </w:p>
        </w:tc>
        <w:tc>
          <w:tcPr>
            <w:tcW w:w="1037" w:type="dxa"/>
            <w:vMerge/>
          </w:tcPr>
          <w:p w14:paraId="693DEDCE" w14:textId="77777777" w:rsidR="009513B6" w:rsidRPr="00022538" w:rsidRDefault="009513B6" w:rsidP="003B3FFC">
            <w:pPr>
              <w:pStyle w:val="NoSpacing"/>
              <w:rPr>
                <w:b/>
                <w:bCs/>
              </w:rPr>
            </w:pPr>
          </w:p>
        </w:tc>
        <w:tc>
          <w:tcPr>
            <w:tcW w:w="1514" w:type="dxa"/>
          </w:tcPr>
          <w:p w14:paraId="07D8F80B" w14:textId="300F26CF" w:rsidR="009513B6" w:rsidRPr="00A02E2C" w:rsidRDefault="009513B6" w:rsidP="003B3FFC">
            <w:pPr>
              <w:pStyle w:val="NoSpacing"/>
            </w:pPr>
            <w:r w:rsidRPr="00A02E2C">
              <w:t>Sony liv</w:t>
            </w:r>
            <w:r w:rsidR="00022538">
              <w:t>e</w:t>
            </w:r>
          </w:p>
        </w:tc>
        <w:tc>
          <w:tcPr>
            <w:tcW w:w="567" w:type="dxa"/>
          </w:tcPr>
          <w:p w14:paraId="29B0694E" w14:textId="77777777" w:rsidR="009513B6" w:rsidRPr="00A02E2C" w:rsidRDefault="009513B6" w:rsidP="003B3FFC">
            <w:pPr>
              <w:pStyle w:val="NoSpacing"/>
            </w:pPr>
            <w:r w:rsidRPr="00A02E2C">
              <w:t>0</w:t>
            </w:r>
          </w:p>
        </w:tc>
        <w:tc>
          <w:tcPr>
            <w:tcW w:w="705" w:type="dxa"/>
          </w:tcPr>
          <w:p w14:paraId="6FC4AEB9" w14:textId="3F2B18F0" w:rsidR="009513B6" w:rsidRPr="00A02E2C" w:rsidRDefault="009513B6" w:rsidP="003B3FFC">
            <w:pPr>
              <w:pStyle w:val="NoSpacing"/>
            </w:pPr>
            <w:r w:rsidRPr="00A02E2C">
              <w:t>0</w:t>
            </w:r>
            <w:r w:rsidR="00E46493">
              <w:t>%</w:t>
            </w:r>
          </w:p>
        </w:tc>
        <w:tc>
          <w:tcPr>
            <w:tcW w:w="567" w:type="dxa"/>
          </w:tcPr>
          <w:p w14:paraId="676FE3CB" w14:textId="77777777" w:rsidR="009513B6" w:rsidRPr="00A02E2C" w:rsidRDefault="009513B6" w:rsidP="003B3FFC">
            <w:pPr>
              <w:pStyle w:val="NoSpacing"/>
            </w:pPr>
            <w:r w:rsidRPr="00A02E2C">
              <w:t>2</w:t>
            </w:r>
          </w:p>
        </w:tc>
        <w:tc>
          <w:tcPr>
            <w:tcW w:w="850" w:type="dxa"/>
          </w:tcPr>
          <w:p w14:paraId="4A82D4DD" w14:textId="43935CE8" w:rsidR="009513B6" w:rsidRPr="00A02E2C" w:rsidRDefault="009513B6" w:rsidP="003B3FFC">
            <w:pPr>
              <w:pStyle w:val="NoSpacing"/>
            </w:pPr>
            <w:r w:rsidRPr="00A02E2C">
              <w:t>0.6</w:t>
            </w:r>
            <w:r w:rsidR="00F64FCB">
              <w:t>%</w:t>
            </w:r>
          </w:p>
        </w:tc>
        <w:tc>
          <w:tcPr>
            <w:tcW w:w="567" w:type="dxa"/>
          </w:tcPr>
          <w:p w14:paraId="182CEE44" w14:textId="77777777" w:rsidR="009513B6" w:rsidRPr="00A02E2C" w:rsidRDefault="009513B6" w:rsidP="003B3FFC">
            <w:pPr>
              <w:pStyle w:val="NoSpacing"/>
            </w:pPr>
            <w:r w:rsidRPr="00A02E2C">
              <w:t>0</w:t>
            </w:r>
          </w:p>
        </w:tc>
        <w:tc>
          <w:tcPr>
            <w:tcW w:w="709" w:type="dxa"/>
          </w:tcPr>
          <w:p w14:paraId="0EBD613A" w14:textId="5BC420E9" w:rsidR="009513B6" w:rsidRPr="00A02E2C" w:rsidRDefault="009513B6" w:rsidP="003B3FFC">
            <w:pPr>
              <w:pStyle w:val="NoSpacing"/>
            </w:pPr>
            <w:r w:rsidRPr="00A02E2C">
              <w:t>0</w:t>
            </w:r>
            <w:r w:rsidR="00F64FCB">
              <w:t>%</w:t>
            </w:r>
          </w:p>
        </w:tc>
        <w:tc>
          <w:tcPr>
            <w:tcW w:w="567" w:type="dxa"/>
          </w:tcPr>
          <w:p w14:paraId="12479C3B" w14:textId="77777777" w:rsidR="009513B6" w:rsidRPr="00A02E2C" w:rsidRDefault="009513B6" w:rsidP="003B3FFC">
            <w:pPr>
              <w:pStyle w:val="NoSpacing"/>
            </w:pPr>
            <w:r w:rsidRPr="00A02E2C">
              <w:t>1</w:t>
            </w:r>
          </w:p>
        </w:tc>
        <w:tc>
          <w:tcPr>
            <w:tcW w:w="1138" w:type="dxa"/>
          </w:tcPr>
          <w:p w14:paraId="604132B6" w14:textId="1A9A0A5C" w:rsidR="009513B6" w:rsidRPr="00A02E2C" w:rsidRDefault="009513B6" w:rsidP="003B3FFC">
            <w:pPr>
              <w:pStyle w:val="NoSpacing"/>
            </w:pPr>
            <w:r w:rsidRPr="00A02E2C">
              <w:t>0.3</w:t>
            </w:r>
            <w:r w:rsidR="00F64FCB">
              <w:t>%</w:t>
            </w:r>
          </w:p>
        </w:tc>
        <w:tc>
          <w:tcPr>
            <w:tcW w:w="851" w:type="dxa"/>
            <w:vMerge/>
          </w:tcPr>
          <w:p w14:paraId="4043618F" w14:textId="77777777" w:rsidR="009513B6" w:rsidRPr="00A02E2C" w:rsidRDefault="009513B6" w:rsidP="003B3FFC">
            <w:pPr>
              <w:pStyle w:val="NoSpacing"/>
            </w:pPr>
          </w:p>
        </w:tc>
        <w:tc>
          <w:tcPr>
            <w:tcW w:w="850" w:type="dxa"/>
            <w:vMerge/>
          </w:tcPr>
          <w:p w14:paraId="740284EF" w14:textId="77777777" w:rsidR="009513B6" w:rsidRPr="00A02E2C" w:rsidRDefault="009513B6" w:rsidP="003B3FFC">
            <w:pPr>
              <w:pStyle w:val="NoSpacing"/>
            </w:pPr>
          </w:p>
        </w:tc>
      </w:tr>
      <w:tr w:rsidR="003B3FFC" w:rsidRPr="00A02E2C" w14:paraId="4DBECAB0" w14:textId="77777777" w:rsidTr="00F64FCB">
        <w:trPr>
          <w:trHeight w:val="137"/>
        </w:trPr>
        <w:tc>
          <w:tcPr>
            <w:tcW w:w="567" w:type="dxa"/>
            <w:vMerge/>
          </w:tcPr>
          <w:p w14:paraId="291AC542" w14:textId="77777777" w:rsidR="009513B6" w:rsidRPr="00A02E2C" w:rsidRDefault="009513B6" w:rsidP="003B3FFC">
            <w:pPr>
              <w:pStyle w:val="NoSpacing"/>
            </w:pPr>
          </w:p>
        </w:tc>
        <w:tc>
          <w:tcPr>
            <w:tcW w:w="1037" w:type="dxa"/>
            <w:vMerge/>
          </w:tcPr>
          <w:p w14:paraId="030E43F4" w14:textId="77777777" w:rsidR="009513B6" w:rsidRPr="00022538" w:rsidRDefault="009513B6" w:rsidP="003B3FFC">
            <w:pPr>
              <w:pStyle w:val="NoSpacing"/>
              <w:rPr>
                <w:b/>
                <w:bCs/>
              </w:rPr>
            </w:pPr>
          </w:p>
        </w:tc>
        <w:tc>
          <w:tcPr>
            <w:tcW w:w="1514" w:type="dxa"/>
          </w:tcPr>
          <w:p w14:paraId="5551AC59" w14:textId="63D3B2E4" w:rsidR="009513B6" w:rsidRPr="00A02E2C" w:rsidRDefault="009513B6" w:rsidP="003B3FFC">
            <w:pPr>
              <w:pStyle w:val="NoSpacing"/>
            </w:pPr>
            <w:r w:rsidRPr="00A02E2C">
              <w:t>Zee 5</w:t>
            </w:r>
          </w:p>
        </w:tc>
        <w:tc>
          <w:tcPr>
            <w:tcW w:w="567" w:type="dxa"/>
          </w:tcPr>
          <w:p w14:paraId="394DC1D4" w14:textId="77777777" w:rsidR="009513B6" w:rsidRPr="00A02E2C" w:rsidRDefault="009513B6" w:rsidP="003B3FFC">
            <w:pPr>
              <w:pStyle w:val="NoSpacing"/>
            </w:pPr>
            <w:r w:rsidRPr="00A02E2C">
              <w:t>1</w:t>
            </w:r>
          </w:p>
        </w:tc>
        <w:tc>
          <w:tcPr>
            <w:tcW w:w="705" w:type="dxa"/>
          </w:tcPr>
          <w:p w14:paraId="7711B748" w14:textId="7368788A" w:rsidR="009513B6" w:rsidRPr="00A02E2C" w:rsidRDefault="009513B6" w:rsidP="003B3FFC">
            <w:pPr>
              <w:pStyle w:val="NoSpacing"/>
            </w:pPr>
            <w:r w:rsidRPr="00A02E2C">
              <w:t>0.3</w:t>
            </w:r>
            <w:r w:rsidR="00E46493">
              <w:t>%</w:t>
            </w:r>
          </w:p>
        </w:tc>
        <w:tc>
          <w:tcPr>
            <w:tcW w:w="567" w:type="dxa"/>
          </w:tcPr>
          <w:p w14:paraId="7DB13A1E" w14:textId="77777777" w:rsidR="009513B6" w:rsidRPr="00A02E2C" w:rsidRDefault="009513B6" w:rsidP="003B3FFC">
            <w:pPr>
              <w:pStyle w:val="NoSpacing"/>
            </w:pPr>
            <w:r w:rsidRPr="00A02E2C">
              <w:t>6</w:t>
            </w:r>
          </w:p>
        </w:tc>
        <w:tc>
          <w:tcPr>
            <w:tcW w:w="850" w:type="dxa"/>
          </w:tcPr>
          <w:p w14:paraId="130F7F92" w14:textId="075FFA2A" w:rsidR="009513B6" w:rsidRPr="00A02E2C" w:rsidRDefault="009513B6" w:rsidP="003B3FFC">
            <w:pPr>
              <w:pStyle w:val="NoSpacing"/>
            </w:pPr>
            <w:r w:rsidRPr="00A02E2C">
              <w:t>2</w:t>
            </w:r>
            <w:r w:rsidR="00F64FCB">
              <w:t>%</w:t>
            </w:r>
          </w:p>
        </w:tc>
        <w:tc>
          <w:tcPr>
            <w:tcW w:w="567" w:type="dxa"/>
          </w:tcPr>
          <w:p w14:paraId="549DC274" w14:textId="77777777" w:rsidR="009513B6" w:rsidRPr="00A02E2C" w:rsidRDefault="009513B6" w:rsidP="003B3FFC">
            <w:pPr>
              <w:pStyle w:val="NoSpacing"/>
            </w:pPr>
            <w:r w:rsidRPr="00A02E2C">
              <w:t>0</w:t>
            </w:r>
          </w:p>
        </w:tc>
        <w:tc>
          <w:tcPr>
            <w:tcW w:w="709" w:type="dxa"/>
          </w:tcPr>
          <w:p w14:paraId="4339C1BE" w14:textId="0E2F84EE" w:rsidR="009513B6" w:rsidRPr="00A02E2C" w:rsidRDefault="009513B6" w:rsidP="003B3FFC">
            <w:pPr>
              <w:pStyle w:val="NoSpacing"/>
            </w:pPr>
            <w:r w:rsidRPr="00A02E2C">
              <w:t>0</w:t>
            </w:r>
            <w:r w:rsidR="00F64FCB">
              <w:t>%</w:t>
            </w:r>
          </w:p>
        </w:tc>
        <w:tc>
          <w:tcPr>
            <w:tcW w:w="567" w:type="dxa"/>
          </w:tcPr>
          <w:p w14:paraId="19CA7B8E" w14:textId="77777777" w:rsidR="009513B6" w:rsidRPr="00A02E2C" w:rsidRDefault="009513B6" w:rsidP="003B3FFC">
            <w:pPr>
              <w:pStyle w:val="NoSpacing"/>
            </w:pPr>
            <w:r w:rsidRPr="00A02E2C">
              <w:t>0</w:t>
            </w:r>
          </w:p>
        </w:tc>
        <w:tc>
          <w:tcPr>
            <w:tcW w:w="1138" w:type="dxa"/>
          </w:tcPr>
          <w:p w14:paraId="07F2AEC9" w14:textId="3C552B52" w:rsidR="009513B6" w:rsidRPr="00A02E2C" w:rsidRDefault="009513B6" w:rsidP="003B3FFC">
            <w:pPr>
              <w:pStyle w:val="NoSpacing"/>
            </w:pPr>
            <w:r w:rsidRPr="00A02E2C">
              <w:t>0</w:t>
            </w:r>
            <w:r w:rsidR="00F64FCB">
              <w:t>%</w:t>
            </w:r>
          </w:p>
        </w:tc>
        <w:tc>
          <w:tcPr>
            <w:tcW w:w="851" w:type="dxa"/>
            <w:vMerge/>
          </w:tcPr>
          <w:p w14:paraId="04281157" w14:textId="77777777" w:rsidR="009513B6" w:rsidRPr="00A02E2C" w:rsidRDefault="009513B6" w:rsidP="003B3FFC">
            <w:pPr>
              <w:pStyle w:val="NoSpacing"/>
            </w:pPr>
          </w:p>
        </w:tc>
        <w:tc>
          <w:tcPr>
            <w:tcW w:w="850" w:type="dxa"/>
            <w:vMerge/>
          </w:tcPr>
          <w:p w14:paraId="102DF28D" w14:textId="77777777" w:rsidR="009513B6" w:rsidRPr="00A02E2C" w:rsidRDefault="009513B6" w:rsidP="003B3FFC">
            <w:pPr>
              <w:pStyle w:val="NoSpacing"/>
            </w:pPr>
          </w:p>
        </w:tc>
      </w:tr>
      <w:tr w:rsidR="003B3FFC" w:rsidRPr="00A02E2C" w14:paraId="143BE050" w14:textId="77777777" w:rsidTr="00F64FCB">
        <w:trPr>
          <w:trHeight w:val="137"/>
        </w:trPr>
        <w:tc>
          <w:tcPr>
            <w:tcW w:w="567" w:type="dxa"/>
            <w:vMerge/>
          </w:tcPr>
          <w:p w14:paraId="2B729602" w14:textId="77777777" w:rsidR="009513B6" w:rsidRPr="00A02E2C" w:rsidRDefault="009513B6" w:rsidP="003B3FFC">
            <w:pPr>
              <w:pStyle w:val="NoSpacing"/>
            </w:pPr>
          </w:p>
        </w:tc>
        <w:tc>
          <w:tcPr>
            <w:tcW w:w="1037" w:type="dxa"/>
            <w:vMerge/>
          </w:tcPr>
          <w:p w14:paraId="65F19CEC" w14:textId="77777777" w:rsidR="009513B6" w:rsidRPr="00022538" w:rsidRDefault="009513B6" w:rsidP="003B3FFC">
            <w:pPr>
              <w:pStyle w:val="NoSpacing"/>
              <w:rPr>
                <w:b/>
                <w:bCs/>
              </w:rPr>
            </w:pPr>
          </w:p>
        </w:tc>
        <w:tc>
          <w:tcPr>
            <w:tcW w:w="1514" w:type="dxa"/>
          </w:tcPr>
          <w:p w14:paraId="011DED8B" w14:textId="70C118CA" w:rsidR="009513B6" w:rsidRPr="00A02E2C" w:rsidRDefault="009513B6" w:rsidP="003B3FFC">
            <w:pPr>
              <w:pStyle w:val="NoSpacing"/>
            </w:pPr>
            <w:r w:rsidRPr="00A02E2C">
              <w:t>Aha</w:t>
            </w:r>
          </w:p>
        </w:tc>
        <w:tc>
          <w:tcPr>
            <w:tcW w:w="567" w:type="dxa"/>
          </w:tcPr>
          <w:p w14:paraId="742E9EDF" w14:textId="77777777" w:rsidR="009513B6" w:rsidRPr="00A02E2C" w:rsidRDefault="009513B6" w:rsidP="003B3FFC">
            <w:pPr>
              <w:pStyle w:val="NoSpacing"/>
            </w:pPr>
            <w:r w:rsidRPr="00A02E2C">
              <w:t>0</w:t>
            </w:r>
          </w:p>
        </w:tc>
        <w:tc>
          <w:tcPr>
            <w:tcW w:w="705" w:type="dxa"/>
          </w:tcPr>
          <w:p w14:paraId="3B91C5C0" w14:textId="09E53FAC" w:rsidR="009513B6" w:rsidRPr="00A02E2C" w:rsidRDefault="009513B6" w:rsidP="003B3FFC">
            <w:pPr>
              <w:pStyle w:val="NoSpacing"/>
            </w:pPr>
            <w:r w:rsidRPr="00A02E2C">
              <w:t>0</w:t>
            </w:r>
            <w:r w:rsidR="00E46493">
              <w:t>%</w:t>
            </w:r>
          </w:p>
        </w:tc>
        <w:tc>
          <w:tcPr>
            <w:tcW w:w="567" w:type="dxa"/>
          </w:tcPr>
          <w:p w14:paraId="625C3BFA" w14:textId="77777777" w:rsidR="009513B6" w:rsidRPr="00A02E2C" w:rsidRDefault="009513B6" w:rsidP="003B3FFC">
            <w:pPr>
              <w:pStyle w:val="NoSpacing"/>
            </w:pPr>
            <w:r w:rsidRPr="00A02E2C">
              <w:t>11</w:t>
            </w:r>
          </w:p>
        </w:tc>
        <w:tc>
          <w:tcPr>
            <w:tcW w:w="850" w:type="dxa"/>
          </w:tcPr>
          <w:p w14:paraId="0775CEE0" w14:textId="080CD47C" w:rsidR="009513B6" w:rsidRPr="00A02E2C" w:rsidRDefault="009513B6" w:rsidP="003B3FFC">
            <w:pPr>
              <w:pStyle w:val="NoSpacing"/>
            </w:pPr>
            <w:r w:rsidRPr="00A02E2C">
              <w:t>3.6</w:t>
            </w:r>
            <w:r w:rsidR="00F64FCB">
              <w:t>%</w:t>
            </w:r>
          </w:p>
        </w:tc>
        <w:tc>
          <w:tcPr>
            <w:tcW w:w="567" w:type="dxa"/>
          </w:tcPr>
          <w:p w14:paraId="4D8E0DD0" w14:textId="77777777" w:rsidR="009513B6" w:rsidRPr="00A02E2C" w:rsidRDefault="009513B6" w:rsidP="003B3FFC">
            <w:pPr>
              <w:pStyle w:val="NoSpacing"/>
            </w:pPr>
            <w:r w:rsidRPr="00A02E2C">
              <w:t>4</w:t>
            </w:r>
          </w:p>
        </w:tc>
        <w:tc>
          <w:tcPr>
            <w:tcW w:w="709" w:type="dxa"/>
          </w:tcPr>
          <w:p w14:paraId="5DB4C55E" w14:textId="59E2B9D2" w:rsidR="009513B6" w:rsidRPr="00A02E2C" w:rsidRDefault="009513B6" w:rsidP="003B3FFC">
            <w:pPr>
              <w:pStyle w:val="NoSpacing"/>
            </w:pPr>
            <w:r w:rsidRPr="00A02E2C">
              <w:t>1.3</w:t>
            </w:r>
            <w:r w:rsidR="00F64FCB">
              <w:t>%</w:t>
            </w:r>
          </w:p>
        </w:tc>
        <w:tc>
          <w:tcPr>
            <w:tcW w:w="567" w:type="dxa"/>
          </w:tcPr>
          <w:p w14:paraId="7B049B0F" w14:textId="77777777" w:rsidR="009513B6" w:rsidRPr="00A02E2C" w:rsidRDefault="009513B6" w:rsidP="003B3FFC">
            <w:pPr>
              <w:pStyle w:val="NoSpacing"/>
            </w:pPr>
            <w:r w:rsidRPr="00A02E2C">
              <w:t>3</w:t>
            </w:r>
          </w:p>
        </w:tc>
        <w:tc>
          <w:tcPr>
            <w:tcW w:w="1138" w:type="dxa"/>
          </w:tcPr>
          <w:p w14:paraId="7ABD8E93" w14:textId="2A6BBBBC" w:rsidR="009513B6" w:rsidRPr="00A02E2C" w:rsidRDefault="009513B6" w:rsidP="003B3FFC">
            <w:pPr>
              <w:pStyle w:val="NoSpacing"/>
            </w:pPr>
            <w:r w:rsidRPr="00A02E2C">
              <w:t>1</w:t>
            </w:r>
            <w:r w:rsidR="00F64FCB">
              <w:t>%</w:t>
            </w:r>
          </w:p>
        </w:tc>
        <w:tc>
          <w:tcPr>
            <w:tcW w:w="851" w:type="dxa"/>
            <w:vMerge/>
          </w:tcPr>
          <w:p w14:paraId="55138E9E" w14:textId="77777777" w:rsidR="009513B6" w:rsidRPr="00A02E2C" w:rsidRDefault="009513B6" w:rsidP="003B3FFC">
            <w:pPr>
              <w:pStyle w:val="NoSpacing"/>
            </w:pPr>
          </w:p>
        </w:tc>
        <w:tc>
          <w:tcPr>
            <w:tcW w:w="850" w:type="dxa"/>
            <w:vMerge/>
          </w:tcPr>
          <w:p w14:paraId="6A532EEB" w14:textId="77777777" w:rsidR="009513B6" w:rsidRPr="00A02E2C" w:rsidRDefault="009513B6" w:rsidP="003B3FFC">
            <w:pPr>
              <w:pStyle w:val="NoSpacing"/>
            </w:pPr>
          </w:p>
        </w:tc>
      </w:tr>
      <w:tr w:rsidR="003B3FFC" w:rsidRPr="00A02E2C" w14:paraId="07E73658" w14:textId="77777777" w:rsidTr="00F64FCB">
        <w:trPr>
          <w:trHeight w:val="277"/>
        </w:trPr>
        <w:tc>
          <w:tcPr>
            <w:tcW w:w="567" w:type="dxa"/>
            <w:vMerge w:val="restart"/>
          </w:tcPr>
          <w:p w14:paraId="581928F7" w14:textId="77777777" w:rsidR="009513B6" w:rsidRPr="00A02E2C" w:rsidRDefault="009513B6" w:rsidP="003B3FFC">
            <w:pPr>
              <w:pStyle w:val="NoSpacing"/>
            </w:pPr>
            <w:r w:rsidRPr="00A02E2C">
              <w:t>4.</w:t>
            </w:r>
          </w:p>
        </w:tc>
        <w:tc>
          <w:tcPr>
            <w:tcW w:w="1037" w:type="dxa"/>
            <w:vMerge w:val="restart"/>
          </w:tcPr>
          <w:p w14:paraId="584565A5" w14:textId="43CBED9E" w:rsidR="009513B6" w:rsidRPr="00022538" w:rsidRDefault="003B3FFC" w:rsidP="003B3FFC">
            <w:pPr>
              <w:pStyle w:val="NoSpacing"/>
              <w:rPr>
                <w:b/>
                <w:bCs/>
              </w:rPr>
            </w:pPr>
            <w:r w:rsidRPr="00022538">
              <w:rPr>
                <w:b/>
                <w:bCs/>
              </w:rPr>
              <w:t>Recommend</w:t>
            </w:r>
          </w:p>
        </w:tc>
        <w:tc>
          <w:tcPr>
            <w:tcW w:w="1514" w:type="dxa"/>
          </w:tcPr>
          <w:p w14:paraId="79594394" w14:textId="61B59489" w:rsidR="009513B6" w:rsidRPr="00A02E2C" w:rsidRDefault="009513B6" w:rsidP="003B3FFC">
            <w:pPr>
              <w:pStyle w:val="NoSpacing"/>
            </w:pPr>
            <w:r w:rsidRPr="00A02E2C">
              <w:t>Most likely</w:t>
            </w:r>
          </w:p>
        </w:tc>
        <w:tc>
          <w:tcPr>
            <w:tcW w:w="567" w:type="dxa"/>
          </w:tcPr>
          <w:p w14:paraId="70828065" w14:textId="77777777" w:rsidR="009513B6" w:rsidRPr="00A02E2C" w:rsidRDefault="009513B6" w:rsidP="003B3FFC">
            <w:pPr>
              <w:pStyle w:val="NoSpacing"/>
            </w:pPr>
            <w:r w:rsidRPr="00A02E2C">
              <w:t>5</w:t>
            </w:r>
          </w:p>
        </w:tc>
        <w:tc>
          <w:tcPr>
            <w:tcW w:w="705" w:type="dxa"/>
          </w:tcPr>
          <w:p w14:paraId="598497CE" w14:textId="3AC84E93" w:rsidR="009513B6" w:rsidRPr="00A02E2C" w:rsidRDefault="009513B6" w:rsidP="003B3FFC">
            <w:pPr>
              <w:pStyle w:val="NoSpacing"/>
            </w:pPr>
            <w:r w:rsidRPr="00A02E2C">
              <w:t>1.6</w:t>
            </w:r>
            <w:r w:rsidR="00E46493">
              <w:t>%</w:t>
            </w:r>
          </w:p>
        </w:tc>
        <w:tc>
          <w:tcPr>
            <w:tcW w:w="567" w:type="dxa"/>
          </w:tcPr>
          <w:p w14:paraId="4EC09014" w14:textId="77777777" w:rsidR="009513B6" w:rsidRPr="00A02E2C" w:rsidRDefault="009513B6" w:rsidP="003B3FFC">
            <w:pPr>
              <w:pStyle w:val="NoSpacing"/>
            </w:pPr>
            <w:r w:rsidRPr="00A02E2C">
              <w:t>87</w:t>
            </w:r>
          </w:p>
        </w:tc>
        <w:tc>
          <w:tcPr>
            <w:tcW w:w="850" w:type="dxa"/>
          </w:tcPr>
          <w:p w14:paraId="4C642BBA" w14:textId="6F404780" w:rsidR="009513B6" w:rsidRPr="00A02E2C" w:rsidRDefault="009513B6" w:rsidP="003B3FFC">
            <w:pPr>
              <w:pStyle w:val="NoSpacing"/>
            </w:pPr>
            <w:r w:rsidRPr="00A02E2C">
              <w:t>29</w:t>
            </w:r>
            <w:r w:rsidR="00F64FCB">
              <w:t>%</w:t>
            </w:r>
          </w:p>
        </w:tc>
        <w:tc>
          <w:tcPr>
            <w:tcW w:w="567" w:type="dxa"/>
          </w:tcPr>
          <w:p w14:paraId="39EE5DF4" w14:textId="77777777" w:rsidR="009513B6" w:rsidRPr="00A02E2C" w:rsidRDefault="009513B6" w:rsidP="003B3FFC">
            <w:pPr>
              <w:pStyle w:val="NoSpacing"/>
            </w:pPr>
            <w:r w:rsidRPr="00A02E2C">
              <w:t>13</w:t>
            </w:r>
          </w:p>
        </w:tc>
        <w:tc>
          <w:tcPr>
            <w:tcW w:w="709" w:type="dxa"/>
          </w:tcPr>
          <w:p w14:paraId="08973C40" w14:textId="69FF82B5" w:rsidR="009513B6" w:rsidRPr="00A02E2C" w:rsidRDefault="009513B6" w:rsidP="003B3FFC">
            <w:pPr>
              <w:pStyle w:val="NoSpacing"/>
            </w:pPr>
            <w:r w:rsidRPr="00A02E2C">
              <w:t>4.3</w:t>
            </w:r>
            <w:r w:rsidR="00F64FCB">
              <w:t>%</w:t>
            </w:r>
          </w:p>
        </w:tc>
        <w:tc>
          <w:tcPr>
            <w:tcW w:w="567" w:type="dxa"/>
          </w:tcPr>
          <w:p w14:paraId="2CEF183A" w14:textId="77777777" w:rsidR="009513B6" w:rsidRPr="00A02E2C" w:rsidRDefault="009513B6" w:rsidP="003B3FFC">
            <w:pPr>
              <w:pStyle w:val="NoSpacing"/>
            </w:pPr>
            <w:r w:rsidRPr="00A02E2C">
              <w:t>10</w:t>
            </w:r>
          </w:p>
        </w:tc>
        <w:tc>
          <w:tcPr>
            <w:tcW w:w="1138" w:type="dxa"/>
          </w:tcPr>
          <w:p w14:paraId="6B812CA7" w14:textId="020DF810" w:rsidR="009513B6" w:rsidRPr="00A02E2C" w:rsidRDefault="009513B6" w:rsidP="003B3FFC">
            <w:pPr>
              <w:pStyle w:val="NoSpacing"/>
            </w:pPr>
            <w:r w:rsidRPr="00A02E2C">
              <w:t>3.3</w:t>
            </w:r>
            <w:r w:rsidR="00F64FCB">
              <w:t>%</w:t>
            </w:r>
          </w:p>
        </w:tc>
        <w:tc>
          <w:tcPr>
            <w:tcW w:w="851" w:type="dxa"/>
            <w:vMerge w:val="restart"/>
          </w:tcPr>
          <w:p w14:paraId="35DE415D" w14:textId="77777777" w:rsidR="009513B6" w:rsidRPr="00A02E2C" w:rsidRDefault="009513B6" w:rsidP="003B3FFC">
            <w:pPr>
              <w:pStyle w:val="NoSpacing"/>
            </w:pPr>
          </w:p>
          <w:p w14:paraId="2A7E65CD" w14:textId="77777777" w:rsidR="009513B6" w:rsidRPr="00A02E2C" w:rsidRDefault="009513B6" w:rsidP="003B3FFC">
            <w:pPr>
              <w:pStyle w:val="NoSpacing"/>
            </w:pPr>
            <w:r w:rsidRPr="00A02E2C">
              <w:t>4.9501</w:t>
            </w:r>
          </w:p>
        </w:tc>
        <w:tc>
          <w:tcPr>
            <w:tcW w:w="850" w:type="dxa"/>
            <w:vMerge w:val="restart"/>
          </w:tcPr>
          <w:p w14:paraId="7930B3B3" w14:textId="77777777" w:rsidR="009513B6" w:rsidRPr="00A02E2C" w:rsidRDefault="009513B6" w:rsidP="003B3FFC">
            <w:pPr>
              <w:pStyle w:val="NoSpacing"/>
            </w:pPr>
          </w:p>
          <w:p w14:paraId="5C6ACA7E" w14:textId="77777777" w:rsidR="009513B6" w:rsidRPr="00A02E2C" w:rsidRDefault="009513B6" w:rsidP="003B3FFC">
            <w:pPr>
              <w:pStyle w:val="NoSpacing"/>
            </w:pPr>
            <w:r w:rsidRPr="00A02E2C">
              <w:t>0.5502</w:t>
            </w:r>
          </w:p>
        </w:tc>
      </w:tr>
      <w:tr w:rsidR="003B3FFC" w:rsidRPr="00A02E2C" w14:paraId="72A58DB1" w14:textId="77777777" w:rsidTr="00F64FCB">
        <w:trPr>
          <w:trHeight w:val="275"/>
        </w:trPr>
        <w:tc>
          <w:tcPr>
            <w:tcW w:w="567" w:type="dxa"/>
            <w:vMerge/>
          </w:tcPr>
          <w:p w14:paraId="4C1C7707" w14:textId="77777777" w:rsidR="009513B6" w:rsidRPr="00A02E2C" w:rsidRDefault="009513B6" w:rsidP="003B3FFC">
            <w:pPr>
              <w:pStyle w:val="NoSpacing"/>
            </w:pPr>
          </w:p>
        </w:tc>
        <w:tc>
          <w:tcPr>
            <w:tcW w:w="1037" w:type="dxa"/>
            <w:vMerge/>
          </w:tcPr>
          <w:p w14:paraId="7B0F360F" w14:textId="77777777" w:rsidR="009513B6" w:rsidRPr="00022538" w:rsidRDefault="009513B6" w:rsidP="003B3FFC">
            <w:pPr>
              <w:pStyle w:val="NoSpacing"/>
              <w:rPr>
                <w:b/>
                <w:bCs/>
              </w:rPr>
            </w:pPr>
          </w:p>
        </w:tc>
        <w:tc>
          <w:tcPr>
            <w:tcW w:w="1514" w:type="dxa"/>
          </w:tcPr>
          <w:p w14:paraId="1199DA95" w14:textId="1D73F85A" w:rsidR="009513B6" w:rsidRPr="00A02E2C" w:rsidRDefault="009513B6" w:rsidP="003B3FFC">
            <w:pPr>
              <w:pStyle w:val="NoSpacing"/>
            </w:pPr>
            <w:r w:rsidRPr="00A02E2C">
              <w:t>Neutral</w:t>
            </w:r>
          </w:p>
        </w:tc>
        <w:tc>
          <w:tcPr>
            <w:tcW w:w="567" w:type="dxa"/>
          </w:tcPr>
          <w:p w14:paraId="566346CA" w14:textId="77777777" w:rsidR="009513B6" w:rsidRPr="00A02E2C" w:rsidRDefault="009513B6" w:rsidP="003B3FFC">
            <w:pPr>
              <w:pStyle w:val="NoSpacing"/>
            </w:pPr>
            <w:r w:rsidRPr="00A02E2C">
              <w:t>5</w:t>
            </w:r>
          </w:p>
        </w:tc>
        <w:tc>
          <w:tcPr>
            <w:tcW w:w="705" w:type="dxa"/>
          </w:tcPr>
          <w:p w14:paraId="399FAA38" w14:textId="317B33DF" w:rsidR="009513B6" w:rsidRPr="00A02E2C" w:rsidRDefault="009513B6" w:rsidP="003B3FFC">
            <w:pPr>
              <w:pStyle w:val="NoSpacing"/>
            </w:pPr>
            <w:r w:rsidRPr="00A02E2C">
              <w:t>1.6</w:t>
            </w:r>
            <w:r w:rsidR="00E46493">
              <w:t>%</w:t>
            </w:r>
          </w:p>
        </w:tc>
        <w:tc>
          <w:tcPr>
            <w:tcW w:w="567" w:type="dxa"/>
          </w:tcPr>
          <w:p w14:paraId="3D520355" w14:textId="77777777" w:rsidR="009513B6" w:rsidRPr="00A02E2C" w:rsidRDefault="009513B6" w:rsidP="003B3FFC">
            <w:pPr>
              <w:pStyle w:val="NoSpacing"/>
            </w:pPr>
            <w:r w:rsidRPr="00A02E2C">
              <w:t>120</w:t>
            </w:r>
          </w:p>
        </w:tc>
        <w:tc>
          <w:tcPr>
            <w:tcW w:w="850" w:type="dxa"/>
          </w:tcPr>
          <w:p w14:paraId="0E569751" w14:textId="3BB34C81" w:rsidR="009513B6" w:rsidRPr="00A02E2C" w:rsidRDefault="009513B6" w:rsidP="003B3FFC">
            <w:pPr>
              <w:pStyle w:val="NoSpacing"/>
            </w:pPr>
            <w:r w:rsidRPr="00A02E2C">
              <w:t>40</w:t>
            </w:r>
            <w:r w:rsidR="00F64FCB">
              <w:t>%</w:t>
            </w:r>
          </w:p>
        </w:tc>
        <w:tc>
          <w:tcPr>
            <w:tcW w:w="567" w:type="dxa"/>
          </w:tcPr>
          <w:p w14:paraId="2AF7C430" w14:textId="77777777" w:rsidR="009513B6" w:rsidRPr="00A02E2C" w:rsidRDefault="009513B6" w:rsidP="003B3FFC">
            <w:pPr>
              <w:pStyle w:val="NoSpacing"/>
            </w:pPr>
            <w:r w:rsidRPr="00A02E2C">
              <w:t>24</w:t>
            </w:r>
          </w:p>
        </w:tc>
        <w:tc>
          <w:tcPr>
            <w:tcW w:w="709" w:type="dxa"/>
          </w:tcPr>
          <w:p w14:paraId="7E2E1D08" w14:textId="0A46364B" w:rsidR="009513B6" w:rsidRPr="00A02E2C" w:rsidRDefault="009513B6" w:rsidP="003B3FFC">
            <w:pPr>
              <w:pStyle w:val="NoSpacing"/>
            </w:pPr>
            <w:r w:rsidRPr="00A02E2C">
              <w:t>8</w:t>
            </w:r>
            <w:r w:rsidR="00F64FCB">
              <w:t>%</w:t>
            </w:r>
          </w:p>
        </w:tc>
        <w:tc>
          <w:tcPr>
            <w:tcW w:w="567" w:type="dxa"/>
          </w:tcPr>
          <w:p w14:paraId="4A1CB391" w14:textId="77777777" w:rsidR="009513B6" w:rsidRPr="00A02E2C" w:rsidRDefault="009513B6" w:rsidP="003B3FFC">
            <w:pPr>
              <w:pStyle w:val="NoSpacing"/>
            </w:pPr>
            <w:r w:rsidRPr="00A02E2C">
              <w:t>10</w:t>
            </w:r>
          </w:p>
        </w:tc>
        <w:tc>
          <w:tcPr>
            <w:tcW w:w="1138" w:type="dxa"/>
          </w:tcPr>
          <w:p w14:paraId="4A219EA9" w14:textId="6CF22C57" w:rsidR="009513B6" w:rsidRPr="00A02E2C" w:rsidRDefault="009513B6" w:rsidP="003B3FFC">
            <w:pPr>
              <w:pStyle w:val="NoSpacing"/>
            </w:pPr>
            <w:r w:rsidRPr="00A02E2C">
              <w:t>3.3</w:t>
            </w:r>
            <w:r w:rsidR="00F64FCB">
              <w:t>%</w:t>
            </w:r>
          </w:p>
        </w:tc>
        <w:tc>
          <w:tcPr>
            <w:tcW w:w="851" w:type="dxa"/>
            <w:vMerge/>
          </w:tcPr>
          <w:p w14:paraId="06D0A332" w14:textId="77777777" w:rsidR="009513B6" w:rsidRPr="00A02E2C" w:rsidRDefault="009513B6" w:rsidP="003B3FFC">
            <w:pPr>
              <w:pStyle w:val="NoSpacing"/>
            </w:pPr>
          </w:p>
        </w:tc>
        <w:tc>
          <w:tcPr>
            <w:tcW w:w="850" w:type="dxa"/>
            <w:vMerge/>
          </w:tcPr>
          <w:p w14:paraId="0D117AED" w14:textId="77777777" w:rsidR="009513B6" w:rsidRPr="00A02E2C" w:rsidRDefault="009513B6" w:rsidP="003B3FFC">
            <w:pPr>
              <w:pStyle w:val="NoSpacing"/>
            </w:pPr>
          </w:p>
        </w:tc>
      </w:tr>
      <w:tr w:rsidR="003B3FFC" w:rsidRPr="00A02E2C" w14:paraId="4F454959" w14:textId="77777777" w:rsidTr="00F64FCB">
        <w:trPr>
          <w:trHeight w:val="275"/>
        </w:trPr>
        <w:tc>
          <w:tcPr>
            <w:tcW w:w="567" w:type="dxa"/>
            <w:vMerge/>
          </w:tcPr>
          <w:p w14:paraId="5439B6F6" w14:textId="77777777" w:rsidR="009513B6" w:rsidRPr="00A02E2C" w:rsidRDefault="009513B6" w:rsidP="003B3FFC">
            <w:pPr>
              <w:pStyle w:val="NoSpacing"/>
            </w:pPr>
          </w:p>
        </w:tc>
        <w:tc>
          <w:tcPr>
            <w:tcW w:w="1037" w:type="dxa"/>
            <w:vMerge/>
          </w:tcPr>
          <w:p w14:paraId="452CD85A" w14:textId="77777777" w:rsidR="009513B6" w:rsidRPr="00022538" w:rsidRDefault="009513B6" w:rsidP="003B3FFC">
            <w:pPr>
              <w:pStyle w:val="NoSpacing"/>
              <w:rPr>
                <w:b/>
                <w:bCs/>
              </w:rPr>
            </w:pPr>
          </w:p>
        </w:tc>
        <w:tc>
          <w:tcPr>
            <w:tcW w:w="1514" w:type="dxa"/>
          </w:tcPr>
          <w:p w14:paraId="6474DE7E" w14:textId="21CA78E2" w:rsidR="009513B6" w:rsidRPr="00A02E2C" w:rsidRDefault="009513B6" w:rsidP="003B3FFC">
            <w:pPr>
              <w:pStyle w:val="NoSpacing"/>
            </w:pPr>
            <w:r w:rsidRPr="00A02E2C">
              <w:t>Never</w:t>
            </w:r>
          </w:p>
        </w:tc>
        <w:tc>
          <w:tcPr>
            <w:tcW w:w="567" w:type="dxa"/>
          </w:tcPr>
          <w:p w14:paraId="728873E4" w14:textId="77777777" w:rsidR="009513B6" w:rsidRPr="00A02E2C" w:rsidRDefault="009513B6" w:rsidP="003B3FFC">
            <w:pPr>
              <w:pStyle w:val="NoSpacing"/>
            </w:pPr>
            <w:r w:rsidRPr="00A02E2C">
              <w:t>1</w:t>
            </w:r>
          </w:p>
        </w:tc>
        <w:tc>
          <w:tcPr>
            <w:tcW w:w="705" w:type="dxa"/>
          </w:tcPr>
          <w:p w14:paraId="77D2F626" w14:textId="5E81BD03" w:rsidR="009513B6" w:rsidRPr="00A02E2C" w:rsidRDefault="009513B6" w:rsidP="003B3FFC">
            <w:pPr>
              <w:pStyle w:val="NoSpacing"/>
            </w:pPr>
            <w:r w:rsidRPr="00A02E2C">
              <w:t>0.3</w:t>
            </w:r>
            <w:r w:rsidR="00E46493">
              <w:t>%</w:t>
            </w:r>
          </w:p>
        </w:tc>
        <w:tc>
          <w:tcPr>
            <w:tcW w:w="567" w:type="dxa"/>
          </w:tcPr>
          <w:p w14:paraId="733A079D" w14:textId="77777777" w:rsidR="009513B6" w:rsidRPr="00A02E2C" w:rsidRDefault="009513B6" w:rsidP="003B3FFC">
            <w:pPr>
              <w:pStyle w:val="NoSpacing"/>
            </w:pPr>
            <w:r w:rsidRPr="00A02E2C">
              <w:t>19</w:t>
            </w:r>
          </w:p>
        </w:tc>
        <w:tc>
          <w:tcPr>
            <w:tcW w:w="850" w:type="dxa"/>
          </w:tcPr>
          <w:p w14:paraId="1442FCF6" w14:textId="688ABE43" w:rsidR="009513B6" w:rsidRPr="00A02E2C" w:rsidRDefault="009513B6" w:rsidP="003B3FFC">
            <w:pPr>
              <w:pStyle w:val="NoSpacing"/>
            </w:pPr>
            <w:r w:rsidRPr="00A02E2C">
              <w:t>6.3</w:t>
            </w:r>
            <w:r w:rsidR="00F64FCB">
              <w:t>%</w:t>
            </w:r>
          </w:p>
        </w:tc>
        <w:tc>
          <w:tcPr>
            <w:tcW w:w="567" w:type="dxa"/>
          </w:tcPr>
          <w:p w14:paraId="68EF24A2" w14:textId="77777777" w:rsidR="009513B6" w:rsidRPr="00A02E2C" w:rsidRDefault="009513B6" w:rsidP="003B3FFC">
            <w:pPr>
              <w:pStyle w:val="NoSpacing"/>
            </w:pPr>
            <w:r w:rsidRPr="00A02E2C">
              <w:t>6</w:t>
            </w:r>
          </w:p>
        </w:tc>
        <w:tc>
          <w:tcPr>
            <w:tcW w:w="709" w:type="dxa"/>
          </w:tcPr>
          <w:p w14:paraId="395D4EB1" w14:textId="7EDE44DD" w:rsidR="009513B6" w:rsidRPr="00A02E2C" w:rsidRDefault="009513B6" w:rsidP="003B3FFC">
            <w:pPr>
              <w:pStyle w:val="NoSpacing"/>
            </w:pPr>
            <w:r w:rsidRPr="00A02E2C">
              <w:t>2</w:t>
            </w:r>
            <w:r w:rsidR="00F64FCB">
              <w:t>%</w:t>
            </w:r>
          </w:p>
        </w:tc>
        <w:tc>
          <w:tcPr>
            <w:tcW w:w="567" w:type="dxa"/>
          </w:tcPr>
          <w:p w14:paraId="4BA0AF19" w14:textId="77777777" w:rsidR="009513B6" w:rsidRPr="00A02E2C" w:rsidRDefault="009513B6" w:rsidP="003B3FFC">
            <w:pPr>
              <w:pStyle w:val="NoSpacing"/>
            </w:pPr>
            <w:r w:rsidRPr="00A02E2C">
              <w:t>0</w:t>
            </w:r>
          </w:p>
        </w:tc>
        <w:tc>
          <w:tcPr>
            <w:tcW w:w="1138" w:type="dxa"/>
          </w:tcPr>
          <w:p w14:paraId="6E6A20E7" w14:textId="219BFE18" w:rsidR="009513B6" w:rsidRPr="00A02E2C" w:rsidRDefault="009513B6" w:rsidP="003B3FFC">
            <w:pPr>
              <w:pStyle w:val="NoSpacing"/>
            </w:pPr>
            <w:r w:rsidRPr="00A02E2C">
              <w:t>0</w:t>
            </w:r>
            <w:r w:rsidR="00F64FCB">
              <w:t>%</w:t>
            </w:r>
          </w:p>
        </w:tc>
        <w:tc>
          <w:tcPr>
            <w:tcW w:w="851" w:type="dxa"/>
            <w:vMerge/>
          </w:tcPr>
          <w:p w14:paraId="787D416A" w14:textId="77777777" w:rsidR="009513B6" w:rsidRPr="00A02E2C" w:rsidRDefault="009513B6" w:rsidP="003B3FFC">
            <w:pPr>
              <w:pStyle w:val="NoSpacing"/>
            </w:pPr>
          </w:p>
        </w:tc>
        <w:tc>
          <w:tcPr>
            <w:tcW w:w="850" w:type="dxa"/>
            <w:vMerge/>
          </w:tcPr>
          <w:p w14:paraId="78437751" w14:textId="77777777" w:rsidR="009513B6" w:rsidRPr="00A02E2C" w:rsidRDefault="009513B6" w:rsidP="003B3FFC">
            <w:pPr>
              <w:pStyle w:val="NoSpacing"/>
            </w:pPr>
          </w:p>
        </w:tc>
      </w:tr>
      <w:tr w:rsidR="003B3FFC" w:rsidRPr="00A02E2C" w14:paraId="75160D7F" w14:textId="77777777" w:rsidTr="00F64FCB">
        <w:trPr>
          <w:trHeight w:val="430"/>
        </w:trPr>
        <w:tc>
          <w:tcPr>
            <w:tcW w:w="567" w:type="dxa"/>
            <w:vMerge w:val="restart"/>
          </w:tcPr>
          <w:p w14:paraId="301BBCF7" w14:textId="77777777" w:rsidR="009513B6" w:rsidRPr="00A02E2C" w:rsidRDefault="009513B6" w:rsidP="003B3FFC">
            <w:pPr>
              <w:pStyle w:val="NoSpacing"/>
            </w:pPr>
            <w:r w:rsidRPr="00A02E2C">
              <w:t>5.</w:t>
            </w:r>
          </w:p>
        </w:tc>
        <w:tc>
          <w:tcPr>
            <w:tcW w:w="1037" w:type="dxa"/>
            <w:vMerge w:val="restart"/>
          </w:tcPr>
          <w:p w14:paraId="332D1D35" w14:textId="77777777" w:rsidR="009513B6" w:rsidRPr="00022538" w:rsidRDefault="009513B6" w:rsidP="003B3FFC">
            <w:pPr>
              <w:pStyle w:val="NoSpacing"/>
              <w:rPr>
                <w:b/>
                <w:bCs/>
              </w:rPr>
            </w:pPr>
            <w:r w:rsidRPr="00022538">
              <w:rPr>
                <w:b/>
                <w:bCs/>
              </w:rPr>
              <w:t>Increase</w:t>
            </w:r>
          </w:p>
          <w:p w14:paraId="64C64D0C" w14:textId="77777777" w:rsidR="009513B6" w:rsidRPr="00022538" w:rsidRDefault="009513B6" w:rsidP="003B3FFC">
            <w:pPr>
              <w:pStyle w:val="NoSpacing"/>
              <w:rPr>
                <w:b/>
                <w:bCs/>
              </w:rPr>
            </w:pPr>
            <w:r w:rsidRPr="00022538">
              <w:rPr>
                <w:b/>
                <w:bCs/>
              </w:rPr>
              <w:t>price</w:t>
            </w:r>
          </w:p>
        </w:tc>
        <w:tc>
          <w:tcPr>
            <w:tcW w:w="1514" w:type="dxa"/>
          </w:tcPr>
          <w:p w14:paraId="2686BA8D" w14:textId="73E98D79" w:rsidR="009513B6" w:rsidRPr="00A02E2C" w:rsidRDefault="009513B6" w:rsidP="003B3FFC">
            <w:pPr>
              <w:pStyle w:val="NoSpacing"/>
            </w:pPr>
            <w:r w:rsidRPr="00A02E2C">
              <w:t>Yes</w:t>
            </w:r>
          </w:p>
        </w:tc>
        <w:tc>
          <w:tcPr>
            <w:tcW w:w="567" w:type="dxa"/>
          </w:tcPr>
          <w:p w14:paraId="19AF69FF" w14:textId="77777777" w:rsidR="009513B6" w:rsidRPr="00A02E2C" w:rsidRDefault="009513B6" w:rsidP="003B3FFC">
            <w:pPr>
              <w:pStyle w:val="NoSpacing"/>
            </w:pPr>
            <w:r w:rsidRPr="00A02E2C">
              <w:t>5</w:t>
            </w:r>
          </w:p>
        </w:tc>
        <w:tc>
          <w:tcPr>
            <w:tcW w:w="705" w:type="dxa"/>
          </w:tcPr>
          <w:p w14:paraId="79822D01" w14:textId="323D157A" w:rsidR="009513B6" w:rsidRPr="00A02E2C" w:rsidRDefault="009513B6" w:rsidP="003B3FFC">
            <w:pPr>
              <w:pStyle w:val="NoSpacing"/>
            </w:pPr>
            <w:r w:rsidRPr="00A02E2C">
              <w:t>1.6</w:t>
            </w:r>
            <w:r w:rsidR="00E46493">
              <w:t>%</w:t>
            </w:r>
          </w:p>
        </w:tc>
        <w:tc>
          <w:tcPr>
            <w:tcW w:w="567" w:type="dxa"/>
          </w:tcPr>
          <w:p w14:paraId="1205899C" w14:textId="77777777" w:rsidR="009513B6" w:rsidRPr="00A02E2C" w:rsidRDefault="009513B6" w:rsidP="003B3FFC">
            <w:pPr>
              <w:pStyle w:val="NoSpacing"/>
            </w:pPr>
            <w:r w:rsidRPr="00A02E2C">
              <w:t>135</w:t>
            </w:r>
          </w:p>
        </w:tc>
        <w:tc>
          <w:tcPr>
            <w:tcW w:w="850" w:type="dxa"/>
          </w:tcPr>
          <w:p w14:paraId="797CDE17" w14:textId="2DB20DFF" w:rsidR="009513B6" w:rsidRPr="00A02E2C" w:rsidRDefault="009513B6" w:rsidP="003B3FFC">
            <w:pPr>
              <w:pStyle w:val="NoSpacing"/>
            </w:pPr>
            <w:r w:rsidRPr="00A02E2C">
              <w:t>45</w:t>
            </w:r>
            <w:r w:rsidR="00F64FCB">
              <w:t>%</w:t>
            </w:r>
          </w:p>
        </w:tc>
        <w:tc>
          <w:tcPr>
            <w:tcW w:w="567" w:type="dxa"/>
          </w:tcPr>
          <w:p w14:paraId="46610FF1" w14:textId="77777777" w:rsidR="009513B6" w:rsidRPr="00A02E2C" w:rsidRDefault="009513B6" w:rsidP="003B3FFC">
            <w:pPr>
              <w:pStyle w:val="NoSpacing"/>
            </w:pPr>
            <w:r w:rsidRPr="00A02E2C">
              <w:t>25</w:t>
            </w:r>
          </w:p>
        </w:tc>
        <w:tc>
          <w:tcPr>
            <w:tcW w:w="709" w:type="dxa"/>
          </w:tcPr>
          <w:p w14:paraId="14AD667F" w14:textId="3004DF14" w:rsidR="009513B6" w:rsidRPr="00A02E2C" w:rsidRDefault="009513B6" w:rsidP="003B3FFC">
            <w:pPr>
              <w:pStyle w:val="NoSpacing"/>
            </w:pPr>
            <w:r w:rsidRPr="00A02E2C">
              <w:t>8.3</w:t>
            </w:r>
            <w:r w:rsidR="00F64FCB">
              <w:t>%</w:t>
            </w:r>
          </w:p>
        </w:tc>
        <w:tc>
          <w:tcPr>
            <w:tcW w:w="567" w:type="dxa"/>
          </w:tcPr>
          <w:p w14:paraId="5B41D6B9" w14:textId="77777777" w:rsidR="009513B6" w:rsidRPr="00A02E2C" w:rsidRDefault="009513B6" w:rsidP="003B3FFC">
            <w:pPr>
              <w:pStyle w:val="NoSpacing"/>
            </w:pPr>
            <w:r w:rsidRPr="00A02E2C">
              <w:t>11</w:t>
            </w:r>
          </w:p>
        </w:tc>
        <w:tc>
          <w:tcPr>
            <w:tcW w:w="1138" w:type="dxa"/>
          </w:tcPr>
          <w:p w14:paraId="07D76714" w14:textId="3963323C" w:rsidR="009513B6" w:rsidRPr="00A02E2C" w:rsidRDefault="009513B6" w:rsidP="003B3FFC">
            <w:pPr>
              <w:pStyle w:val="NoSpacing"/>
            </w:pPr>
            <w:r w:rsidRPr="00A02E2C">
              <w:t>3.6</w:t>
            </w:r>
            <w:r w:rsidR="00F64FCB">
              <w:t>%</w:t>
            </w:r>
          </w:p>
        </w:tc>
        <w:tc>
          <w:tcPr>
            <w:tcW w:w="851" w:type="dxa"/>
            <w:vMerge w:val="restart"/>
          </w:tcPr>
          <w:p w14:paraId="6D9A2502" w14:textId="77777777" w:rsidR="009513B6" w:rsidRPr="00A02E2C" w:rsidRDefault="009513B6" w:rsidP="003B3FFC">
            <w:pPr>
              <w:pStyle w:val="NoSpacing"/>
            </w:pPr>
          </w:p>
          <w:p w14:paraId="4D8AA726" w14:textId="77777777" w:rsidR="009513B6" w:rsidRPr="00A02E2C" w:rsidRDefault="009513B6" w:rsidP="003B3FFC">
            <w:pPr>
              <w:pStyle w:val="NoSpacing"/>
            </w:pPr>
            <w:r w:rsidRPr="00A02E2C">
              <w:t>1.0139</w:t>
            </w:r>
          </w:p>
        </w:tc>
        <w:tc>
          <w:tcPr>
            <w:tcW w:w="850" w:type="dxa"/>
            <w:vMerge w:val="restart"/>
          </w:tcPr>
          <w:p w14:paraId="5B3B4C85" w14:textId="77777777" w:rsidR="009513B6" w:rsidRPr="00A02E2C" w:rsidRDefault="009513B6" w:rsidP="003B3FFC">
            <w:pPr>
              <w:pStyle w:val="NoSpacing"/>
            </w:pPr>
          </w:p>
          <w:p w14:paraId="0CF383DB" w14:textId="77777777" w:rsidR="009513B6" w:rsidRPr="00A02E2C" w:rsidRDefault="009513B6" w:rsidP="003B3FFC">
            <w:pPr>
              <w:pStyle w:val="NoSpacing"/>
            </w:pPr>
            <w:r w:rsidRPr="00A02E2C">
              <w:t>0.7979</w:t>
            </w:r>
          </w:p>
        </w:tc>
      </w:tr>
      <w:tr w:rsidR="003B3FFC" w:rsidRPr="00A02E2C" w14:paraId="1EFD303A" w14:textId="77777777" w:rsidTr="00F64FCB">
        <w:trPr>
          <w:trHeight w:val="430"/>
        </w:trPr>
        <w:tc>
          <w:tcPr>
            <w:tcW w:w="567" w:type="dxa"/>
            <w:vMerge/>
          </w:tcPr>
          <w:p w14:paraId="6A10B007" w14:textId="77777777" w:rsidR="009513B6" w:rsidRPr="00A02E2C" w:rsidRDefault="009513B6" w:rsidP="009513B6">
            <w:pPr>
              <w:jc w:val="center"/>
              <w:rPr>
                <w:rFonts w:ascii="Times New Roman" w:hAnsi="Times New Roman" w:cs="Times New Roman"/>
              </w:rPr>
            </w:pPr>
          </w:p>
        </w:tc>
        <w:tc>
          <w:tcPr>
            <w:tcW w:w="1037" w:type="dxa"/>
            <w:vMerge/>
          </w:tcPr>
          <w:p w14:paraId="1D3DF627" w14:textId="77777777" w:rsidR="009513B6" w:rsidRPr="00022538" w:rsidRDefault="009513B6" w:rsidP="009513B6">
            <w:pPr>
              <w:jc w:val="center"/>
              <w:rPr>
                <w:rFonts w:ascii="Times New Roman" w:hAnsi="Times New Roman" w:cs="Times New Roman"/>
                <w:b/>
                <w:bCs/>
              </w:rPr>
            </w:pPr>
          </w:p>
        </w:tc>
        <w:tc>
          <w:tcPr>
            <w:tcW w:w="1514" w:type="dxa"/>
          </w:tcPr>
          <w:p w14:paraId="6D190870" w14:textId="3315B19D" w:rsidR="009513B6" w:rsidRPr="00A02E2C" w:rsidRDefault="009513B6" w:rsidP="00FA1AF9">
            <w:pPr>
              <w:rPr>
                <w:rFonts w:ascii="Times New Roman" w:hAnsi="Times New Roman" w:cs="Times New Roman"/>
              </w:rPr>
            </w:pPr>
            <w:r w:rsidRPr="00A02E2C">
              <w:rPr>
                <w:rFonts w:ascii="Times New Roman" w:hAnsi="Times New Roman" w:cs="Times New Roman"/>
              </w:rPr>
              <w:t>No</w:t>
            </w:r>
          </w:p>
        </w:tc>
        <w:tc>
          <w:tcPr>
            <w:tcW w:w="567" w:type="dxa"/>
          </w:tcPr>
          <w:p w14:paraId="74659B75" w14:textId="77777777" w:rsidR="009513B6" w:rsidRPr="00A02E2C" w:rsidRDefault="009513B6" w:rsidP="009513B6">
            <w:pPr>
              <w:jc w:val="center"/>
              <w:rPr>
                <w:rFonts w:ascii="Times New Roman" w:hAnsi="Times New Roman" w:cs="Times New Roman"/>
              </w:rPr>
            </w:pPr>
            <w:r w:rsidRPr="00A02E2C">
              <w:rPr>
                <w:rFonts w:ascii="Times New Roman" w:hAnsi="Times New Roman" w:cs="Times New Roman"/>
              </w:rPr>
              <w:t>6</w:t>
            </w:r>
          </w:p>
        </w:tc>
        <w:tc>
          <w:tcPr>
            <w:tcW w:w="705" w:type="dxa"/>
          </w:tcPr>
          <w:p w14:paraId="7909D18F" w14:textId="6C6DA6AF" w:rsidR="009513B6" w:rsidRPr="00A02E2C" w:rsidRDefault="009513B6" w:rsidP="009513B6">
            <w:pPr>
              <w:jc w:val="center"/>
              <w:rPr>
                <w:rFonts w:ascii="Times New Roman" w:hAnsi="Times New Roman" w:cs="Times New Roman"/>
              </w:rPr>
            </w:pPr>
            <w:r w:rsidRPr="00A02E2C">
              <w:rPr>
                <w:rFonts w:ascii="Times New Roman" w:hAnsi="Times New Roman" w:cs="Times New Roman"/>
              </w:rPr>
              <w:t>2</w:t>
            </w:r>
            <w:r w:rsidR="00E46493">
              <w:rPr>
                <w:rFonts w:ascii="Times New Roman" w:hAnsi="Times New Roman" w:cs="Times New Roman"/>
              </w:rPr>
              <w:t>%</w:t>
            </w:r>
          </w:p>
        </w:tc>
        <w:tc>
          <w:tcPr>
            <w:tcW w:w="567" w:type="dxa"/>
          </w:tcPr>
          <w:p w14:paraId="08B9571C" w14:textId="77777777" w:rsidR="009513B6" w:rsidRPr="00A02E2C" w:rsidRDefault="009513B6" w:rsidP="009513B6">
            <w:pPr>
              <w:jc w:val="center"/>
              <w:rPr>
                <w:rFonts w:ascii="Times New Roman" w:hAnsi="Times New Roman" w:cs="Times New Roman"/>
              </w:rPr>
            </w:pPr>
            <w:r w:rsidRPr="00A02E2C">
              <w:rPr>
                <w:rFonts w:ascii="Times New Roman" w:hAnsi="Times New Roman" w:cs="Times New Roman"/>
              </w:rPr>
              <w:t>91</w:t>
            </w:r>
          </w:p>
        </w:tc>
        <w:tc>
          <w:tcPr>
            <w:tcW w:w="850" w:type="dxa"/>
          </w:tcPr>
          <w:p w14:paraId="494F7FE6" w14:textId="0E027F6D" w:rsidR="009513B6" w:rsidRPr="00A02E2C" w:rsidRDefault="009513B6" w:rsidP="009513B6">
            <w:pPr>
              <w:jc w:val="center"/>
              <w:rPr>
                <w:rFonts w:ascii="Times New Roman" w:hAnsi="Times New Roman" w:cs="Times New Roman"/>
              </w:rPr>
            </w:pPr>
            <w:r w:rsidRPr="00A02E2C">
              <w:rPr>
                <w:rFonts w:ascii="Times New Roman" w:hAnsi="Times New Roman" w:cs="Times New Roman"/>
              </w:rPr>
              <w:t>30.3</w:t>
            </w:r>
            <w:r w:rsidR="00F64FCB">
              <w:rPr>
                <w:rFonts w:ascii="Times New Roman" w:hAnsi="Times New Roman" w:cs="Times New Roman"/>
              </w:rPr>
              <w:t>%</w:t>
            </w:r>
          </w:p>
        </w:tc>
        <w:tc>
          <w:tcPr>
            <w:tcW w:w="567" w:type="dxa"/>
          </w:tcPr>
          <w:p w14:paraId="09EA7346" w14:textId="77777777" w:rsidR="009513B6" w:rsidRPr="00A02E2C" w:rsidRDefault="009513B6" w:rsidP="009513B6">
            <w:pPr>
              <w:jc w:val="center"/>
              <w:rPr>
                <w:rFonts w:ascii="Times New Roman" w:hAnsi="Times New Roman" w:cs="Times New Roman"/>
              </w:rPr>
            </w:pPr>
            <w:r w:rsidRPr="00A02E2C">
              <w:rPr>
                <w:rFonts w:ascii="Times New Roman" w:hAnsi="Times New Roman" w:cs="Times New Roman"/>
              </w:rPr>
              <w:t>81</w:t>
            </w:r>
          </w:p>
        </w:tc>
        <w:tc>
          <w:tcPr>
            <w:tcW w:w="709" w:type="dxa"/>
          </w:tcPr>
          <w:p w14:paraId="0254FA4F" w14:textId="45EEC16E" w:rsidR="009513B6" w:rsidRPr="00A02E2C" w:rsidRDefault="009513B6" w:rsidP="009513B6">
            <w:pPr>
              <w:jc w:val="center"/>
              <w:rPr>
                <w:rFonts w:ascii="Times New Roman" w:hAnsi="Times New Roman" w:cs="Times New Roman"/>
              </w:rPr>
            </w:pPr>
            <w:r w:rsidRPr="00A02E2C">
              <w:rPr>
                <w:rFonts w:ascii="Times New Roman" w:hAnsi="Times New Roman" w:cs="Times New Roman"/>
              </w:rPr>
              <w:t>27</w:t>
            </w:r>
            <w:r w:rsidR="00F64FCB">
              <w:rPr>
                <w:rFonts w:ascii="Times New Roman" w:hAnsi="Times New Roman" w:cs="Times New Roman"/>
              </w:rPr>
              <w:t>%</w:t>
            </w:r>
          </w:p>
        </w:tc>
        <w:tc>
          <w:tcPr>
            <w:tcW w:w="567" w:type="dxa"/>
          </w:tcPr>
          <w:p w14:paraId="11134CD1" w14:textId="77777777" w:rsidR="009513B6" w:rsidRPr="00A02E2C" w:rsidRDefault="009513B6" w:rsidP="009513B6">
            <w:pPr>
              <w:jc w:val="center"/>
              <w:rPr>
                <w:rFonts w:ascii="Times New Roman" w:hAnsi="Times New Roman" w:cs="Times New Roman"/>
              </w:rPr>
            </w:pPr>
            <w:r w:rsidRPr="00A02E2C">
              <w:rPr>
                <w:rFonts w:ascii="Times New Roman" w:hAnsi="Times New Roman" w:cs="Times New Roman"/>
              </w:rPr>
              <w:t>9</w:t>
            </w:r>
          </w:p>
        </w:tc>
        <w:tc>
          <w:tcPr>
            <w:tcW w:w="1138" w:type="dxa"/>
          </w:tcPr>
          <w:p w14:paraId="2C76B689" w14:textId="64F107ED" w:rsidR="009513B6" w:rsidRPr="00A02E2C" w:rsidRDefault="00F64FCB" w:rsidP="00F64FCB">
            <w:pPr>
              <w:rPr>
                <w:rFonts w:ascii="Times New Roman" w:hAnsi="Times New Roman" w:cs="Times New Roman"/>
              </w:rPr>
            </w:pPr>
            <w:r>
              <w:rPr>
                <w:rFonts w:ascii="Times New Roman" w:hAnsi="Times New Roman" w:cs="Times New Roman"/>
              </w:rPr>
              <w:t>3%</w:t>
            </w:r>
          </w:p>
        </w:tc>
        <w:tc>
          <w:tcPr>
            <w:tcW w:w="851" w:type="dxa"/>
            <w:vMerge/>
          </w:tcPr>
          <w:p w14:paraId="6145709F" w14:textId="77777777" w:rsidR="009513B6" w:rsidRPr="00A02E2C" w:rsidRDefault="009513B6" w:rsidP="009513B6">
            <w:pPr>
              <w:jc w:val="center"/>
              <w:rPr>
                <w:rFonts w:ascii="Times New Roman" w:hAnsi="Times New Roman" w:cs="Times New Roman"/>
              </w:rPr>
            </w:pPr>
          </w:p>
        </w:tc>
        <w:tc>
          <w:tcPr>
            <w:tcW w:w="850" w:type="dxa"/>
            <w:vMerge/>
          </w:tcPr>
          <w:p w14:paraId="3FFE6F36" w14:textId="77777777" w:rsidR="009513B6" w:rsidRPr="00A02E2C" w:rsidRDefault="009513B6" w:rsidP="009513B6">
            <w:pPr>
              <w:jc w:val="center"/>
              <w:rPr>
                <w:rFonts w:ascii="Times New Roman" w:hAnsi="Times New Roman" w:cs="Times New Roman"/>
              </w:rPr>
            </w:pPr>
          </w:p>
        </w:tc>
      </w:tr>
    </w:tbl>
    <w:p w14:paraId="41E96556" w14:textId="7C190BFE" w:rsidR="00B14CFC" w:rsidRDefault="00B14CFC">
      <w:pPr>
        <w:rPr>
          <w:rFonts w:ascii="Times New Roman" w:hAnsi="Times New Roman" w:cs="Times New Roman"/>
          <w:b/>
          <w:bCs/>
          <w:sz w:val="28"/>
          <w:szCs w:val="28"/>
        </w:rPr>
      </w:pPr>
    </w:p>
    <w:p w14:paraId="2D4F263F" w14:textId="77777777" w:rsidR="00B67EF3" w:rsidRPr="00A02E2C" w:rsidRDefault="00B67EF3" w:rsidP="00C47E7A">
      <w:pPr>
        <w:rPr>
          <w:rFonts w:ascii="Times New Roman" w:hAnsi="Times New Roman" w:cs="Times New Roman"/>
        </w:rPr>
      </w:pPr>
    </w:p>
    <w:p w14:paraId="0E333CB7" w14:textId="2D46ED2C" w:rsidR="000B3652" w:rsidRPr="00B767D7" w:rsidRDefault="00B767D7" w:rsidP="00A745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table reveals that there was significant </w:t>
      </w:r>
      <w:r w:rsidR="001D4B60">
        <w:rPr>
          <w:rFonts w:ascii="Times New Roman" w:hAnsi="Times New Roman" w:cs="Times New Roman"/>
          <w:sz w:val="24"/>
          <w:szCs w:val="24"/>
        </w:rPr>
        <w:t xml:space="preserve">among </w:t>
      </w:r>
      <w:r>
        <w:rPr>
          <w:rFonts w:ascii="Times New Roman" w:hAnsi="Times New Roman" w:cs="Times New Roman"/>
          <w:sz w:val="24"/>
          <w:szCs w:val="24"/>
        </w:rPr>
        <w:t xml:space="preserve">the </w:t>
      </w:r>
      <w:r w:rsidR="00330E66">
        <w:rPr>
          <w:rFonts w:ascii="Times New Roman" w:hAnsi="Times New Roman" w:cs="Times New Roman"/>
          <w:sz w:val="24"/>
          <w:szCs w:val="24"/>
        </w:rPr>
        <w:t>A</w:t>
      </w:r>
      <w:r>
        <w:rPr>
          <w:rFonts w:ascii="Times New Roman" w:hAnsi="Times New Roman" w:cs="Times New Roman"/>
          <w:sz w:val="24"/>
          <w:szCs w:val="24"/>
        </w:rPr>
        <w:t>ge</w:t>
      </w:r>
      <w:r w:rsidR="00330E66">
        <w:rPr>
          <w:rFonts w:ascii="Times New Roman" w:hAnsi="Times New Roman" w:cs="Times New Roman"/>
          <w:sz w:val="24"/>
          <w:szCs w:val="24"/>
        </w:rPr>
        <w:t xml:space="preserve"> with</w:t>
      </w:r>
      <w:r>
        <w:rPr>
          <w:rFonts w:ascii="Times New Roman" w:hAnsi="Times New Roman" w:cs="Times New Roman"/>
          <w:sz w:val="24"/>
          <w:szCs w:val="24"/>
        </w:rPr>
        <w:t xml:space="preserve"> </w:t>
      </w:r>
      <w:bookmarkStart w:id="21" w:name="_Hlk146452196"/>
      <w:r w:rsidR="00330E66">
        <w:rPr>
          <w:rFonts w:ascii="Times New Roman" w:hAnsi="Times New Roman" w:cs="Times New Roman"/>
          <w:sz w:val="24"/>
          <w:szCs w:val="24"/>
        </w:rPr>
        <w:t>F</w:t>
      </w:r>
      <w:r>
        <w:rPr>
          <w:rFonts w:ascii="Times New Roman" w:hAnsi="Times New Roman" w:cs="Times New Roman"/>
          <w:sz w:val="24"/>
          <w:szCs w:val="24"/>
        </w:rPr>
        <w:t xml:space="preserve">actors, </w:t>
      </w:r>
      <w:r w:rsidR="00330E66">
        <w:rPr>
          <w:rFonts w:ascii="Times New Roman" w:hAnsi="Times New Roman" w:cs="Times New Roman"/>
          <w:sz w:val="24"/>
          <w:szCs w:val="24"/>
        </w:rPr>
        <w:t>G</w:t>
      </w:r>
      <w:r>
        <w:rPr>
          <w:rFonts w:ascii="Times New Roman" w:hAnsi="Times New Roman" w:cs="Times New Roman"/>
          <w:sz w:val="24"/>
          <w:szCs w:val="24"/>
        </w:rPr>
        <w:t xml:space="preserve">enre, </w:t>
      </w:r>
      <w:r w:rsidR="00330E66">
        <w:rPr>
          <w:rFonts w:ascii="Times New Roman" w:hAnsi="Times New Roman" w:cs="Times New Roman"/>
          <w:sz w:val="24"/>
          <w:szCs w:val="24"/>
        </w:rPr>
        <w:t>D</w:t>
      </w:r>
      <w:r>
        <w:rPr>
          <w:rFonts w:ascii="Times New Roman" w:hAnsi="Times New Roman" w:cs="Times New Roman"/>
          <w:sz w:val="24"/>
          <w:szCs w:val="24"/>
        </w:rPr>
        <w:t xml:space="preserve">iverse content, </w:t>
      </w:r>
      <w:r w:rsidR="00330E66">
        <w:rPr>
          <w:rFonts w:ascii="Times New Roman" w:hAnsi="Times New Roman" w:cs="Times New Roman"/>
          <w:sz w:val="24"/>
          <w:szCs w:val="24"/>
        </w:rPr>
        <w:t>R</w:t>
      </w:r>
      <w:r>
        <w:rPr>
          <w:rFonts w:ascii="Times New Roman" w:hAnsi="Times New Roman" w:cs="Times New Roman"/>
          <w:sz w:val="24"/>
          <w:szCs w:val="24"/>
        </w:rPr>
        <w:t xml:space="preserve">ecommendations and </w:t>
      </w:r>
      <w:r w:rsidR="00330E66">
        <w:rPr>
          <w:rFonts w:ascii="Times New Roman" w:hAnsi="Times New Roman" w:cs="Times New Roman"/>
          <w:sz w:val="24"/>
          <w:szCs w:val="24"/>
        </w:rPr>
        <w:t>I</w:t>
      </w:r>
      <w:r>
        <w:rPr>
          <w:rFonts w:ascii="Times New Roman" w:hAnsi="Times New Roman" w:cs="Times New Roman"/>
          <w:sz w:val="24"/>
          <w:szCs w:val="24"/>
        </w:rPr>
        <w:t xml:space="preserve">ncrease of price of the respondents </w:t>
      </w:r>
      <w:r w:rsidR="00A22B3D">
        <w:rPr>
          <w:rFonts w:ascii="Times New Roman" w:hAnsi="Times New Roman" w:cs="Times New Roman"/>
          <w:sz w:val="24"/>
          <w:szCs w:val="24"/>
        </w:rPr>
        <w:t xml:space="preserve">as all the </w:t>
      </w:r>
      <w:r>
        <w:rPr>
          <w:rFonts w:ascii="Times New Roman" w:hAnsi="Times New Roman" w:cs="Times New Roman"/>
          <w:sz w:val="24"/>
          <w:szCs w:val="24"/>
        </w:rPr>
        <w:t>p value</w:t>
      </w:r>
      <w:r w:rsidR="00A22B3D">
        <w:rPr>
          <w:rFonts w:ascii="Times New Roman" w:hAnsi="Times New Roman" w:cs="Times New Roman"/>
          <w:sz w:val="24"/>
          <w:szCs w:val="24"/>
        </w:rPr>
        <w:t>s are</w:t>
      </w:r>
      <w:r>
        <w:rPr>
          <w:rFonts w:ascii="Times New Roman" w:hAnsi="Times New Roman" w:cs="Times New Roman"/>
          <w:sz w:val="24"/>
          <w:szCs w:val="24"/>
        </w:rPr>
        <w:t xml:space="preserve"> greater than 0.05(p&gt;0.05).</w:t>
      </w:r>
    </w:p>
    <w:bookmarkEnd w:id="21"/>
    <w:p w14:paraId="49032665" w14:textId="77777777" w:rsidR="000B3652" w:rsidRPr="00A02E2C" w:rsidRDefault="000B3652" w:rsidP="00E4592F">
      <w:pPr>
        <w:spacing w:line="360" w:lineRule="auto"/>
        <w:jc w:val="center"/>
        <w:rPr>
          <w:rFonts w:ascii="Times New Roman" w:hAnsi="Times New Roman" w:cs="Times New Roman"/>
          <w:b/>
          <w:bCs/>
          <w:sz w:val="28"/>
          <w:szCs w:val="28"/>
        </w:rPr>
      </w:pPr>
    </w:p>
    <w:p w14:paraId="19F5EF34" w14:textId="30BA7DBB" w:rsidR="000B3652" w:rsidRPr="00A02E2C" w:rsidRDefault="000B3652" w:rsidP="00B767D7">
      <w:pPr>
        <w:spacing w:line="360" w:lineRule="auto"/>
        <w:rPr>
          <w:rFonts w:ascii="Times New Roman" w:hAnsi="Times New Roman" w:cs="Times New Roman"/>
          <w:b/>
          <w:bCs/>
          <w:sz w:val="28"/>
          <w:szCs w:val="28"/>
        </w:rPr>
      </w:pPr>
    </w:p>
    <w:p w14:paraId="44C0274C" w14:textId="77777777" w:rsidR="000B3652" w:rsidRPr="00A02E2C" w:rsidRDefault="000B3652" w:rsidP="00E4592F">
      <w:pPr>
        <w:spacing w:line="360" w:lineRule="auto"/>
        <w:jc w:val="center"/>
        <w:rPr>
          <w:rFonts w:ascii="Times New Roman" w:hAnsi="Times New Roman" w:cs="Times New Roman"/>
          <w:b/>
          <w:bCs/>
          <w:sz w:val="28"/>
          <w:szCs w:val="28"/>
        </w:rPr>
      </w:pPr>
    </w:p>
    <w:p w14:paraId="61CBBAAB" w14:textId="10D544FA" w:rsidR="00FD4146" w:rsidRDefault="00FD4146" w:rsidP="00B767D7">
      <w:pPr>
        <w:spacing w:line="360" w:lineRule="auto"/>
        <w:jc w:val="center"/>
        <w:rPr>
          <w:rFonts w:ascii="Times New Roman" w:hAnsi="Times New Roman" w:cs="Times New Roman"/>
          <w:b/>
          <w:bCs/>
          <w:sz w:val="28"/>
          <w:szCs w:val="28"/>
        </w:rPr>
      </w:pPr>
    </w:p>
    <w:p w14:paraId="24D4DE3C" w14:textId="3BCF1106" w:rsidR="00FD4146" w:rsidRDefault="00FD4146" w:rsidP="00FD4146">
      <w:pPr>
        <w:rPr>
          <w:rFonts w:ascii="Times New Roman" w:hAnsi="Times New Roman" w:cs="Times New Roman"/>
          <w:b/>
          <w:bCs/>
          <w:sz w:val="28"/>
          <w:szCs w:val="28"/>
        </w:rPr>
      </w:pPr>
      <w:r>
        <w:rPr>
          <w:rFonts w:ascii="Times New Roman" w:hAnsi="Times New Roman" w:cs="Times New Roman"/>
          <w:b/>
          <w:bCs/>
          <w:sz w:val="28"/>
          <w:szCs w:val="28"/>
        </w:rPr>
        <w:br w:type="page"/>
      </w:r>
    </w:p>
    <w:p w14:paraId="63FB53EA" w14:textId="77777777" w:rsidR="00FD4146" w:rsidRDefault="00FD4146" w:rsidP="00FD4146">
      <w:pPr>
        <w:rPr>
          <w:rFonts w:ascii="Times New Roman" w:hAnsi="Times New Roman" w:cs="Times New Roman"/>
          <w:b/>
          <w:bCs/>
          <w:sz w:val="28"/>
          <w:szCs w:val="28"/>
        </w:rPr>
      </w:pPr>
    </w:p>
    <w:p w14:paraId="2DC45F34" w14:textId="59A62AE1" w:rsidR="00FD4146" w:rsidRPr="00B767D7" w:rsidRDefault="00FD4146" w:rsidP="00A74555">
      <w:pPr>
        <w:jc w:val="both"/>
        <w:rPr>
          <w:rFonts w:ascii="Times New Roman" w:hAnsi="Times New Roman" w:cs="Times New Roman"/>
          <w:sz w:val="24"/>
          <w:szCs w:val="24"/>
        </w:rPr>
      </w:pPr>
      <w:r>
        <w:rPr>
          <w:rFonts w:ascii="Times New Roman" w:hAnsi="Times New Roman" w:cs="Times New Roman"/>
          <w:sz w:val="24"/>
          <w:szCs w:val="24"/>
        </w:rPr>
        <w:t xml:space="preserve">The above table reveals that there was significant between the </w:t>
      </w:r>
      <w:r w:rsidR="00184A55">
        <w:rPr>
          <w:rFonts w:ascii="Times New Roman" w:hAnsi="Times New Roman" w:cs="Times New Roman"/>
          <w:sz w:val="24"/>
          <w:szCs w:val="24"/>
        </w:rPr>
        <w:t>G</w:t>
      </w:r>
      <w:r>
        <w:rPr>
          <w:rFonts w:ascii="Times New Roman" w:hAnsi="Times New Roman" w:cs="Times New Roman"/>
          <w:sz w:val="24"/>
          <w:szCs w:val="24"/>
        </w:rPr>
        <w:t xml:space="preserve">ender with </w:t>
      </w:r>
      <w:r w:rsidR="00184A55">
        <w:rPr>
          <w:rFonts w:ascii="Times New Roman" w:hAnsi="Times New Roman" w:cs="Times New Roman"/>
          <w:sz w:val="24"/>
          <w:szCs w:val="24"/>
        </w:rPr>
        <w:t>F</w:t>
      </w:r>
      <w:r w:rsidR="000C28D2">
        <w:rPr>
          <w:rFonts w:ascii="Times New Roman" w:hAnsi="Times New Roman" w:cs="Times New Roman"/>
          <w:sz w:val="24"/>
          <w:szCs w:val="24"/>
        </w:rPr>
        <w:t>actors</w:t>
      </w:r>
      <w:r w:rsidR="000F4A5F">
        <w:rPr>
          <w:rFonts w:ascii="Times New Roman" w:hAnsi="Times New Roman" w:cs="Times New Roman"/>
          <w:sz w:val="24"/>
          <w:szCs w:val="24"/>
        </w:rPr>
        <w:t xml:space="preserve"> with P </w:t>
      </w:r>
      <w:r w:rsidR="00A74555">
        <w:rPr>
          <w:rFonts w:ascii="Times New Roman" w:hAnsi="Times New Roman" w:cs="Times New Roman"/>
          <w:sz w:val="24"/>
          <w:szCs w:val="24"/>
        </w:rPr>
        <w:t>value (</w:t>
      </w:r>
      <w:r w:rsidR="000F4A5F">
        <w:rPr>
          <w:rFonts w:ascii="Times New Roman" w:hAnsi="Times New Roman" w:cs="Times New Roman"/>
          <w:sz w:val="24"/>
          <w:szCs w:val="24"/>
        </w:rPr>
        <w:t>0.3234</w:t>
      </w:r>
      <w:r w:rsidR="00830C00">
        <w:rPr>
          <w:rFonts w:ascii="Times New Roman" w:hAnsi="Times New Roman" w:cs="Times New Roman"/>
          <w:sz w:val="24"/>
          <w:szCs w:val="24"/>
        </w:rPr>
        <w:t>)</w:t>
      </w:r>
      <w:r w:rsidR="00EE62E9">
        <w:rPr>
          <w:rFonts w:ascii="Times New Roman" w:hAnsi="Times New Roman" w:cs="Times New Roman"/>
          <w:sz w:val="24"/>
          <w:szCs w:val="24"/>
        </w:rPr>
        <w:t xml:space="preserve"> and with D</w:t>
      </w:r>
      <w:r w:rsidR="000C28D2">
        <w:rPr>
          <w:rFonts w:ascii="Times New Roman" w:hAnsi="Times New Roman" w:cs="Times New Roman"/>
          <w:sz w:val="24"/>
          <w:szCs w:val="24"/>
        </w:rPr>
        <w:t>iverse</w:t>
      </w:r>
      <w:r>
        <w:rPr>
          <w:rFonts w:ascii="Times New Roman" w:hAnsi="Times New Roman" w:cs="Times New Roman"/>
          <w:sz w:val="24"/>
          <w:szCs w:val="24"/>
        </w:rPr>
        <w:t xml:space="preserve"> content of respondents</w:t>
      </w:r>
      <w:r w:rsidR="00EE62E9">
        <w:rPr>
          <w:rFonts w:ascii="Times New Roman" w:hAnsi="Times New Roman" w:cs="Times New Roman"/>
          <w:sz w:val="24"/>
          <w:szCs w:val="24"/>
        </w:rPr>
        <w:t xml:space="preserve"> with </w:t>
      </w:r>
      <w:r>
        <w:rPr>
          <w:rFonts w:ascii="Times New Roman" w:hAnsi="Times New Roman" w:cs="Times New Roman"/>
          <w:sz w:val="24"/>
          <w:szCs w:val="24"/>
        </w:rPr>
        <w:t xml:space="preserve">p </w:t>
      </w:r>
      <w:r w:rsidR="00A74555">
        <w:rPr>
          <w:rFonts w:ascii="Times New Roman" w:hAnsi="Times New Roman" w:cs="Times New Roman"/>
          <w:sz w:val="24"/>
          <w:szCs w:val="24"/>
        </w:rPr>
        <w:t>value (</w:t>
      </w:r>
      <w:r w:rsidR="00036FB9">
        <w:rPr>
          <w:rFonts w:ascii="Times New Roman" w:hAnsi="Times New Roman" w:cs="Times New Roman"/>
          <w:sz w:val="24"/>
          <w:szCs w:val="24"/>
        </w:rPr>
        <w:t>0.8847)</w:t>
      </w:r>
      <w:r>
        <w:rPr>
          <w:rFonts w:ascii="Times New Roman" w:hAnsi="Times New Roman" w:cs="Times New Roman"/>
          <w:sz w:val="24"/>
          <w:szCs w:val="24"/>
        </w:rPr>
        <w:t xml:space="preserve"> </w:t>
      </w:r>
      <w:r w:rsidR="00036FB9">
        <w:rPr>
          <w:rFonts w:ascii="Times New Roman" w:hAnsi="Times New Roman" w:cs="Times New Roman"/>
          <w:sz w:val="24"/>
          <w:szCs w:val="24"/>
        </w:rPr>
        <w:t xml:space="preserve">which </w:t>
      </w:r>
      <w:r>
        <w:rPr>
          <w:rFonts w:ascii="Times New Roman" w:hAnsi="Times New Roman" w:cs="Times New Roman"/>
          <w:sz w:val="24"/>
          <w:szCs w:val="24"/>
        </w:rPr>
        <w:t>is greater than 0.05(p&gt;0.05)</w:t>
      </w:r>
      <w:r w:rsidR="00036FB9">
        <w:rPr>
          <w:rFonts w:ascii="Times New Roman" w:hAnsi="Times New Roman" w:cs="Times New Roman"/>
          <w:sz w:val="24"/>
          <w:szCs w:val="24"/>
        </w:rPr>
        <w:t xml:space="preserve">, other </w:t>
      </w:r>
      <w:r>
        <w:rPr>
          <w:rFonts w:ascii="Times New Roman" w:hAnsi="Times New Roman" w:cs="Times New Roman"/>
          <w:sz w:val="24"/>
          <w:szCs w:val="24"/>
        </w:rPr>
        <w:t>variables are not significant.</w:t>
      </w:r>
      <w:r w:rsidR="00036FB9">
        <w:rPr>
          <w:rFonts w:ascii="Times New Roman" w:hAnsi="Times New Roman" w:cs="Times New Roman"/>
          <w:sz w:val="24"/>
          <w:szCs w:val="24"/>
        </w:rPr>
        <w:t xml:space="preserve"> </w:t>
      </w:r>
      <w:r>
        <w:rPr>
          <w:rFonts w:ascii="Times New Roman" w:hAnsi="Times New Roman" w:cs="Times New Roman"/>
          <w:sz w:val="24"/>
          <w:szCs w:val="24"/>
        </w:rPr>
        <w:t xml:space="preserve">Because that there is no association between the </w:t>
      </w:r>
      <w:r w:rsidR="00036FB9">
        <w:rPr>
          <w:rFonts w:ascii="Times New Roman" w:hAnsi="Times New Roman" w:cs="Times New Roman"/>
          <w:sz w:val="24"/>
          <w:szCs w:val="24"/>
        </w:rPr>
        <w:t>G</w:t>
      </w:r>
      <w:r>
        <w:rPr>
          <w:rFonts w:ascii="Times New Roman" w:hAnsi="Times New Roman" w:cs="Times New Roman"/>
          <w:sz w:val="24"/>
          <w:szCs w:val="24"/>
        </w:rPr>
        <w:t xml:space="preserve">ender related to </w:t>
      </w:r>
      <w:r w:rsidR="00036FB9">
        <w:rPr>
          <w:rFonts w:ascii="Times New Roman" w:hAnsi="Times New Roman" w:cs="Times New Roman"/>
          <w:sz w:val="24"/>
          <w:szCs w:val="24"/>
        </w:rPr>
        <w:t>G</w:t>
      </w:r>
      <w:r>
        <w:rPr>
          <w:rFonts w:ascii="Times New Roman" w:hAnsi="Times New Roman" w:cs="Times New Roman"/>
          <w:sz w:val="24"/>
          <w:szCs w:val="24"/>
        </w:rPr>
        <w:t xml:space="preserve">enre, </w:t>
      </w:r>
      <w:r w:rsidR="00036FB9">
        <w:rPr>
          <w:rFonts w:ascii="Times New Roman" w:hAnsi="Times New Roman" w:cs="Times New Roman"/>
          <w:sz w:val="24"/>
          <w:szCs w:val="24"/>
        </w:rPr>
        <w:t>R</w:t>
      </w:r>
      <w:r>
        <w:rPr>
          <w:rFonts w:ascii="Times New Roman" w:hAnsi="Times New Roman" w:cs="Times New Roman"/>
          <w:sz w:val="24"/>
          <w:szCs w:val="24"/>
        </w:rPr>
        <w:t xml:space="preserve">ecommendations and </w:t>
      </w:r>
      <w:r w:rsidR="00036FB9">
        <w:rPr>
          <w:rFonts w:ascii="Times New Roman" w:hAnsi="Times New Roman" w:cs="Times New Roman"/>
          <w:sz w:val="24"/>
          <w:szCs w:val="24"/>
        </w:rPr>
        <w:t>I</w:t>
      </w:r>
      <w:r>
        <w:rPr>
          <w:rFonts w:ascii="Times New Roman" w:hAnsi="Times New Roman" w:cs="Times New Roman"/>
          <w:sz w:val="24"/>
          <w:szCs w:val="24"/>
        </w:rPr>
        <w:t>ncrease in price.</w:t>
      </w:r>
    </w:p>
    <w:p w14:paraId="0C942E7E" w14:textId="77777777" w:rsidR="000B3652" w:rsidRDefault="000B3652" w:rsidP="00A74555">
      <w:pPr>
        <w:spacing w:line="360" w:lineRule="auto"/>
        <w:jc w:val="both"/>
        <w:rPr>
          <w:rFonts w:ascii="Times New Roman" w:hAnsi="Times New Roman" w:cs="Times New Roman"/>
          <w:b/>
          <w:bCs/>
          <w:sz w:val="28"/>
          <w:szCs w:val="28"/>
        </w:rPr>
      </w:pPr>
    </w:p>
    <w:p w14:paraId="413782AD" w14:textId="77777777" w:rsidR="000B3652" w:rsidRDefault="000B3652" w:rsidP="00E4592F">
      <w:pPr>
        <w:spacing w:line="360" w:lineRule="auto"/>
        <w:jc w:val="center"/>
        <w:rPr>
          <w:rFonts w:ascii="Times New Roman" w:hAnsi="Times New Roman" w:cs="Times New Roman"/>
          <w:b/>
          <w:bCs/>
          <w:sz w:val="28"/>
          <w:szCs w:val="28"/>
        </w:rPr>
      </w:pPr>
    </w:p>
    <w:p w14:paraId="4537BC40" w14:textId="77777777" w:rsidR="000B3652" w:rsidRDefault="000B3652" w:rsidP="00E4592F">
      <w:pPr>
        <w:spacing w:line="360" w:lineRule="auto"/>
        <w:jc w:val="center"/>
        <w:rPr>
          <w:rFonts w:ascii="Times New Roman" w:hAnsi="Times New Roman" w:cs="Times New Roman"/>
          <w:b/>
          <w:bCs/>
          <w:sz w:val="28"/>
          <w:szCs w:val="28"/>
        </w:rPr>
      </w:pPr>
    </w:p>
    <w:p w14:paraId="08DF74CA" w14:textId="77777777" w:rsidR="000B3652" w:rsidRDefault="000B3652" w:rsidP="00E4592F">
      <w:pPr>
        <w:spacing w:line="360" w:lineRule="auto"/>
        <w:jc w:val="center"/>
        <w:rPr>
          <w:rFonts w:ascii="Times New Roman" w:hAnsi="Times New Roman" w:cs="Times New Roman"/>
          <w:b/>
          <w:bCs/>
          <w:sz w:val="28"/>
          <w:szCs w:val="28"/>
        </w:rPr>
      </w:pPr>
    </w:p>
    <w:tbl>
      <w:tblPr>
        <w:tblStyle w:val="TableGrid"/>
        <w:tblpPr w:leftFromText="180" w:rightFromText="180" w:vertAnchor="page" w:horzAnchor="margin" w:tblpXSpec="center" w:tblpY="624"/>
        <w:tblW w:w="9968" w:type="dxa"/>
        <w:tblLayout w:type="fixed"/>
        <w:tblLook w:val="04A0" w:firstRow="1" w:lastRow="0" w:firstColumn="1" w:lastColumn="0" w:noHBand="0" w:noVBand="1"/>
      </w:tblPr>
      <w:tblGrid>
        <w:gridCol w:w="562"/>
        <w:gridCol w:w="993"/>
        <w:gridCol w:w="1667"/>
        <w:gridCol w:w="987"/>
        <w:gridCol w:w="987"/>
        <w:gridCol w:w="1151"/>
        <w:gridCol w:w="989"/>
        <w:gridCol w:w="1481"/>
        <w:gridCol w:w="1151"/>
      </w:tblGrid>
      <w:tr w:rsidR="00A01EC8" w:rsidRPr="00A02E2C" w14:paraId="22C1FE96" w14:textId="77777777" w:rsidTr="00B56530">
        <w:trPr>
          <w:trHeight w:val="274"/>
        </w:trPr>
        <w:tc>
          <w:tcPr>
            <w:tcW w:w="562" w:type="dxa"/>
            <w:vMerge w:val="restart"/>
          </w:tcPr>
          <w:p w14:paraId="103AF72C" w14:textId="77777777" w:rsidR="00A01EC8" w:rsidRPr="00A02E2C" w:rsidRDefault="00A01EC8" w:rsidP="003605B8">
            <w:pPr>
              <w:jc w:val="center"/>
              <w:rPr>
                <w:rFonts w:ascii="Times New Roman" w:hAnsi="Times New Roman" w:cs="Times New Roman"/>
              </w:rPr>
            </w:pPr>
            <w:proofErr w:type="spellStart"/>
            <w:r w:rsidRPr="00A02E2C">
              <w:rPr>
                <w:rFonts w:ascii="Times New Roman" w:hAnsi="Times New Roman" w:cs="Times New Roman"/>
              </w:rPr>
              <w:t>S.No</w:t>
            </w:r>
            <w:proofErr w:type="spellEnd"/>
          </w:p>
        </w:tc>
        <w:tc>
          <w:tcPr>
            <w:tcW w:w="2660" w:type="dxa"/>
            <w:gridSpan w:val="2"/>
            <w:vMerge w:val="restart"/>
          </w:tcPr>
          <w:p w14:paraId="412902B7" w14:textId="30FEACB9" w:rsidR="00A01EC8" w:rsidRPr="00A02E2C" w:rsidRDefault="00A01EC8" w:rsidP="00B56530">
            <w:pPr>
              <w:rPr>
                <w:rFonts w:ascii="Times New Roman" w:hAnsi="Times New Roman" w:cs="Times New Roman"/>
              </w:rPr>
            </w:pPr>
            <w:r w:rsidRPr="00A02E2C">
              <w:rPr>
                <w:rFonts w:ascii="Times New Roman" w:hAnsi="Times New Roman" w:cs="Times New Roman"/>
              </w:rPr>
              <w:t>VARIABLES</w:t>
            </w:r>
          </w:p>
        </w:tc>
        <w:tc>
          <w:tcPr>
            <w:tcW w:w="4114" w:type="dxa"/>
            <w:gridSpan w:val="4"/>
          </w:tcPr>
          <w:p w14:paraId="5D59F501"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GENDER</w:t>
            </w:r>
          </w:p>
        </w:tc>
        <w:tc>
          <w:tcPr>
            <w:tcW w:w="1481" w:type="dxa"/>
            <w:vMerge w:val="restart"/>
          </w:tcPr>
          <w:p w14:paraId="5F190EFD"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CHI SQUARE</w:t>
            </w:r>
          </w:p>
        </w:tc>
        <w:tc>
          <w:tcPr>
            <w:tcW w:w="1151" w:type="dxa"/>
            <w:vMerge w:val="restart"/>
          </w:tcPr>
          <w:p w14:paraId="5F60E1C4"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P-VALUE</w:t>
            </w:r>
          </w:p>
        </w:tc>
      </w:tr>
      <w:tr w:rsidR="00A01EC8" w:rsidRPr="00A02E2C" w14:paraId="4441C28B" w14:textId="77777777" w:rsidTr="00B56530">
        <w:trPr>
          <w:trHeight w:val="274"/>
        </w:trPr>
        <w:tc>
          <w:tcPr>
            <w:tcW w:w="562" w:type="dxa"/>
            <w:vMerge/>
          </w:tcPr>
          <w:p w14:paraId="075086EE" w14:textId="77777777" w:rsidR="00A01EC8" w:rsidRPr="00A02E2C" w:rsidRDefault="00A01EC8" w:rsidP="003605B8">
            <w:pPr>
              <w:jc w:val="center"/>
              <w:rPr>
                <w:rFonts w:ascii="Times New Roman" w:hAnsi="Times New Roman" w:cs="Times New Roman"/>
              </w:rPr>
            </w:pPr>
          </w:p>
        </w:tc>
        <w:tc>
          <w:tcPr>
            <w:tcW w:w="2660" w:type="dxa"/>
            <w:gridSpan w:val="2"/>
            <w:vMerge/>
          </w:tcPr>
          <w:p w14:paraId="3755020C" w14:textId="77777777" w:rsidR="00A01EC8" w:rsidRPr="00A02E2C" w:rsidRDefault="00A01EC8" w:rsidP="003605B8">
            <w:pPr>
              <w:jc w:val="center"/>
              <w:rPr>
                <w:rFonts w:ascii="Times New Roman" w:hAnsi="Times New Roman" w:cs="Times New Roman"/>
              </w:rPr>
            </w:pPr>
          </w:p>
        </w:tc>
        <w:tc>
          <w:tcPr>
            <w:tcW w:w="1974" w:type="dxa"/>
            <w:gridSpan w:val="2"/>
          </w:tcPr>
          <w:p w14:paraId="533C58EE" w14:textId="1FC96492" w:rsidR="00A01EC8" w:rsidRPr="00A02E2C" w:rsidRDefault="00A01EC8" w:rsidP="003605B8">
            <w:pPr>
              <w:jc w:val="center"/>
              <w:rPr>
                <w:rFonts w:ascii="Times New Roman" w:hAnsi="Times New Roman" w:cs="Times New Roman"/>
              </w:rPr>
            </w:pPr>
            <w:r w:rsidRPr="00A02E2C">
              <w:rPr>
                <w:rFonts w:ascii="Times New Roman" w:hAnsi="Times New Roman" w:cs="Times New Roman"/>
              </w:rPr>
              <w:t>Female</w:t>
            </w:r>
          </w:p>
        </w:tc>
        <w:tc>
          <w:tcPr>
            <w:tcW w:w="2140" w:type="dxa"/>
            <w:gridSpan w:val="2"/>
          </w:tcPr>
          <w:p w14:paraId="4D2C82BE" w14:textId="5D2DCCFD" w:rsidR="00A01EC8" w:rsidRPr="00A02E2C" w:rsidRDefault="00A01EC8" w:rsidP="003605B8">
            <w:pPr>
              <w:jc w:val="center"/>
              <w:rPr>
                <w:rFonts w:ascii="Times New Roman" w:hAnsi="Times New Roman" w:cs="Times New Roman"/>
              </w:rPr>
            </w:pPr>
            <w:r w:rsidRPr="00A02E2C">
              <w:rPr>
                <w:rFonts w:ascii="Times New Roman" w:hAnsi="Times New Roman" w:cs="Times New Roman"/>
              </w:rPr>
              <w:t>Male</w:t>
            </w:r>
          </w:p>
        </w:tc>
        <w:tc>
          <w:tcPr>
            <w:tcW w:w="1481" w:type="dxa"/>
            <w:vMerge/>
          </w:tcPr>
          <w:p w14:paraId="3FA09C86" w14:textId="77777777" w:rsidR="00A01EC8" w:rsidRPr="00A02E2C" w:rsidRDefault="00A01EC8" w:rsidP="003605B8">
            <w:pPr>
              <w:jc w:val="center"/>
              <w:rPr>
                <w:rFonts w:ascii="Times New Roman" w:hAnsi="Times New Roman" w:cs="Times New Roman"/>
              </w:rPr>
            </w:pPr>
          </w:p>
        </w:tc>
        <w:tc>
          <w:tcPr>
            <w:tcW w:w="1151" w:type="dxa"/>
            <w:vMerge/>
          </w:tcPr>
          <w:p w14:paraId="0FA190EE" w14:textId="77777777" w:rsidR="00A01EC8" w:rsidRPr="00A02E2C" w:rsidRDefault="00A01EC8" w:rsidP="003605B8">
            <w:pPr>
              <w:jc w:val="center"/>
              <w:rPr>
                <w:rFonts w:ascii="Times New Roman" w:hAnsi="Times New Roman" w:cs="Times New Roman"/>
              </w:rPr>
            </w:pPr>
          </w:p>
        </w:tc>
      </w:tr>
      <w:tr w:rsidR="00A01EC8" w:rsidRPr="00A02E2C" w14:paraId="63E36999" w14:textId="77777777" w:rsidTr="00B56530">
        <w:trPr>
          <w:trHeight w:val="274"/>
        </w:trPr>
        <w:tc>
          <w:tcPr>
            <w:tcW w:w="562" w:type="dxa"/>
            <w:vMerge/>
          </w:tcPr>
          <w:p w14:paraId="29D11E4C" w14:textId="77777777" w:rsidR="00A01EC8" w:rsidRPr="00A02E2C" w:rsidRDefault="00A01EC8" w:rsidP="003605B8">
            <w:pPr>
              <w:jc w:val="center"/>
              <w:rPr>
                <w:rFonts w:ascii="Times New Roman" w:hAnsi="Times New Roman" w:cs="Times New Roman"/>
              </w:rPr>
            </w:pPr>
          </w:p>
        </w:tc>
        <w:tc>
          <w:tcPr>
            <w:tcW w:w="2660" w:type="dxa"/>
            <w:gridSpan w:val="2"/>
            <w:vMerge/>
          </w:tcPr>
          <w:p w14:paraId="56840E3E" w14:textId="77777777" w:rsidR="00A01EC8" w:rsidRPr="00A02E2C" w:rsidRDefault="00A01EC8" w:rsidP="003605B8">
            <w:pPr>
              <w:jc w:val="center"/>
              <w:rPr>
                <w:rFonts w:ascii="Times New Roman" w:hAnsi="Times New Roman" w:cs="Times New Roman"/>
              </w:rPr>
            </w:pPr>
          </w:p>
        </w:tc>
        <w:tc>
          <w:tcPr>
            <w:tcW w:w="987" w:type="dxa"/>
          </w:tcPr>
          <w:p w14:paraId="2323490D"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F</w:t>
            </w:r>
          </w:p>
        </w:tc>
        <w:tc>
          <w:tcPr>
            <w:tcW w:w="987" w:type="dxa"/>
          </w:tcPr>
          <w:p w14:paraId="1BB63A1D"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w:t>
            </w:r>
          </w:p>
        </w:tc>
        <w:tc>
          <w:tcPr>
            <w:tcW w:w="1151" w:type="dxa"/>
          </w:tcPr>
          <w:p w14:paraId="38E01B77"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F</w:t>
            </w:r>
          </w:p>
        </w:tc>
        <w:tc>
          <w:tcPr>
            <w:tcW w:w="989" w:type="dxa"/>
          </w:tcPr>
          <w:p w14:paraId="088A6F2A"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w:t>
            </w:r>
          </w:p>
        </w:tc>
        <w:tc>
          <w:tcPr>
            <w:tcW w:w="1481" w:type="dxa"/>
            <w:vMerge/>
          </w:tcPr>
          <w:p w14:paraId="41D743F2" w14:textId="77777777" w:rsidR="00A01EC8" w:rsidRPr="00A02E2C" w:rsidRDefault="00A01EC8" w:rsidP="003605B8">
            <w:pPr>
              <w:jc w:val="center"/>
              <w:rPr>
                <w:rFonts w:ascii="Times New Roman" w:hAnsi="Times New Roman" w:cs="Times New Roman"/>
              </w:rPr>
            </w:pPr>
          </w:p>
        </w:tc>
        <w:tc>
          <w:tcPr>
            <w:tcW w:w="1151" w:type="dxa"/>
            <w:vMerge/>
          </w:tcPr>
          <w:p w14:paraId="7A5682C3" w14:textId="77777777" w:rsidR="00A01EC8" w:rsidRPr="00A02E2C" w:rsidRDefault="00A01EC8" w:rsidP="003605B8">
            <w:pPr>
              <w:jc w:val="center"/>
              <w:rPr>
                <w:rFonts w:ascii="Times New Roman" w:hAnsi="Times New Roman" w:cs="Times New Roman"/>
              </w:rPr>
            </w:pPr>
          </w:p>
        </w:tc>
      </w:tr>
      <w:tr w:rsidR="00A01EC8" w:rsidRPr="00A02E2C" w14:paraId="5ED2E168" w14:textId="77777777" w:rsidTr="00B56530">
        <w:trPr>
          <w:trHeight w:val="215"/>
        </w:trPr>
        <w:tc>
          <w:tcPr>
            <w:tcW w:w="562" w:type="dxa"/>
            <w:vMerge w:val="restart"/>
          </w:tcPr>
          <w:p w14:paraId="26570F0A"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 xml:space="preserve">  1.</w:t>
            </w:r>
          </w:p>
          <w:p w14:paraId="74E8C128" w14:textId="77777777" w:rsidR="00A01EC8" w:rsidRPr="00A02E2C" w:rsidRDefault="00A01EC8" w:rsidP="003605B8">
            <w:pPr>
              <w:jc w:val="center"/>
              <w:rPr>
                <w:rFonts w:ascii="Times New Roman" w:hAnsi="Times New Roman" w:cs="Times New Roman"/>
              </w:rPr>
            </w:pPr>
          </w:p>
        </w:tc>
        <w:tc>
          <w:tcPr>
            <w:tcW w:w="993" w:type="dxa"/>
            <w:vMerge w:val="restart"/>
          </w:tcPr>
          <w:p w14:paraId="20470329"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Factors</w:t>
            </w:r>
          </w:p>
        </w:tc>
        <w:tc>
          <w:tcPr>
            <w:tcW w:w="1667" w:type="dxa"/>
          </w:tcPr>
          <w:p w14:paraId="5F50F776" w14:textId="6A29EF65" w:rsidR="00A01EC8" w:rsidRPr="00A02E2C" w:rsidRDefault="00A01EC8" w:rsidP="00B75C32">
            <w:pPr>
              <w:rPr>
                <w:rFonts w:ascii="Times New Roman" w:hAnsi="Times New Roman" w:cs="Times New Roman"/>
              </w:rPr>
            </w:pPr>
            <w:r w:rsidRPr="00A02E2C">
              <w:rPr>
                <w:rFonts w:ascii="Times New Roman" w:hAnsi="Times New Roman" w:cs="Times New Roman"/>
              </w:rPr>
              <w:t>Price</w:t>
            </w:r>
          </w:p>
        </w:tc>
        <w:tc>
          <w:tcPr>
            <w:tcW w:w="987" w:type="dxa"/>
          </w:tcPr>
          <w:p w14:paraId="4032533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w:t>
            </w:r>
          </w:p>
        </w:tc>
        <w:tc>
          <w:tcPr>
            <w:tcW w:w="987" w:type="dxa"/>
          </w:tcPr>
          <w:p w14:paraId="65AF4DA7" w14:textId="55F70C6D" w:rsidR="00A01EC8" w:rsidRPr="00A02E2C" w:rsidRDefault="00A01EC8" w:rsidP="00F64FCB">
            <w:pPr>
              <w:rPr>
                <w:rFonts w:ascii="Times New Roman" w:hAnsi="Times New Roman" w:cs="Times New Roman"/>
              </w:rPr>
            </w:pPr>
            <w:r w:rsidRPr="00A02E2C">
              <w:rPr>
                <w:rFonts w:ascii="Times New Roman" w:hAnsi="Times New Roman" w:cs="Times New Roman"/>
              </w:rPr>
              <w:t>2.3</w:t>
            </w:r>
            <w:r w:rsidR="00F64FCB">
              <w:rPr>
                <w:rFonts w:ascii="Times New Roman" w:hAnsi="Times New Roman" w:cs="Times New Roman"/>
              </w:rPr>
              <w:t>%</w:t>
            </w:r>
          </w:p>
        </w:tc>
        <w:tc>
          <w:tcPr>
            <w:tcW w:w="1151" w:type="dxa"/>
          </w:tcPr>
          <w:p w14:paraId="1142F65C"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989" w:type="dxa"/>
          </w:tcPr>
          <w:p w14:paraId="50F1D01B" w14:textId="1B989745"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F64FCB">
              <w:rPr>
                <w:rFonts w:ascii="Times New Roman" w:hAnsi="Times New Roman" w:cs="Times New Roman"/>
              </w:rPr>
              <w:t>%</w:t>
            </w:r>
          </w:p>
        </w:tc>
        <w:tc>
          <w:tcPr>
            <w:tcW w:w="1481" w:type="dxa"/>
            <w:vMerge w:val="restart"/>
          </w:tcPr>
          <w:p w14:paraId="04676605" w14:textId="77777777" w:rsidR="008D2608" w:rsidRDefault="008D2608" w:rsidP="00B56530">
            <w:pPr>
              <w:jc w:val="center"/>
              <w:rPr>
                <w:rFonts w:ascii="Times New Roman" w:hAnsi="Times New Roman" w:cs="Times New Roman"/>
              </w:rPr>
            </w:pPr>
          </w:p>
          <w:p w14:paraId="368F14E5" w14:textId="352821D6" w:rsidR="00A01EC8" w:rsidRPr="00A02E2C" w:rsidRDefault="00A01EC8" w:rsidP="00B56530">
            <w:pPr>
              <w:jc w:val="center"/>
              <w:rPr>
                <w:rFonts w:ascii="Times New Roman" w:hAnsi="Times New Roman" w:cs="Times New Roman"/>
              </w:rPr>
            </w:pPr>
            <w:r w:rsidRPr="00A02E2C">
              <w:rPr>
                <w:rFonts w:ascii="Times New Roman" w:hAnsi="Times New Roman" w:cs="Times New Roman"/>
              </w:rPr>
              <w:t>3.4798</w:t>
            </w:r>
          </w:p>
        </w:tc>
        <w:tc>
          <w:tcPr>
            <w:tcW w:w="1151" w:type="dxa"/>
            <w:vMerge w:val="restart"/>
          </w:tcPr>
          <w:p w14:paraId="2A216956" w14:textId="77777777" w:rsidR="00A01EC8" w:rsidRPr="00A02E2C" w:rsidRDefault="00A01EC8" w:rsidP="00B56530">
            <w:pPr>
              <w:jc w:val="center"/>
              <w:rPr>
                <w:rFonts w:ascii="Times New Roman" w:hAnsi="Times New Roman" w:cs="Times New Roman"/>
              </w:rPr>
            </w:pPr>
            <w:r w:rsidRPr="00A02E2C">
              <w:rPr>
                <w:rFonts w:ascii="Times New Roman" w:hAnsi="Times New Roman" w:cs="Times New Roman"/>
              </w:rPr>
              <w:t>0.3234</w:t>
            </w:r>
          </w:p>
        </w:tc>
      </w:tr>
      <w:tr w:rsidR="00A01EC8" w:rsidRPr="00A02E2C" w14:paraId="5652FAF7" w14:textId="77777777" w:rsidTr="00B56530">
        <w:trPr>
          <w:trHeight w:val="214"/>
        </w:trPr>
        <w:tc>
          <w:tcPr>
            <w:tcW w:w="562" w:type="dxa"/>
            <w:vMerge/>
          </w:tcPr>
          <w:p w14:paraId="5B1E3277" w14:textId="77777777" w:rsidR="00A01EC8" w:rsidRPr="00A02E2C" w:rsidRDefault="00A01EC8" w:rsidP="003605B8">
            <w:pPr>
              <w:jc w:val="center"/>
              <w:rPr>
                <w:rFonts w:ascii="Times New Roman" w:hAnsi="Times New Roman" w:cs="Times New Roman"/>
              </w:rPr>
            </w:pPr>
          </w:p>
        </w:tc>
        <w:tc>
          <w:tcPr>
            <w:tcW w:w="993" w:type="dxa"/>
            <w:vMerge/>
          </w:tcPr>
          <w:p w14:paraId="3082D759" w14:textId="77777777" w:rsidR="00A01EC8" w:rsidRPr="00A02E2C" w:rsidRDefault="00A01EC8" w:rsidP="003605B8">
            <w:pPr>
              <w:jc w:val="center"/>
              <w:rPr>
                <w:rFonts w:ascii="Times New Roman" w:hAnsi="Times New Roman" w:cs="Times New Roman"/>
              </w:rPr>
            </w:pPr>
          </w:p>
        </w:tc>
        <w:tc>
          <w:tcPr>
            <w:tcW w:w="1667" w:type="dxa"/>
          </w:tcPr>
          <w:p w14:paraId="268C3C30" w14:textId="42EA22D4" w:rsidR="00A01EC8" w:rsidRPr="00A02E2C" w:rsidRDefault="00A01EC8" w:rsidP="00B75C32">
            <w:pPr>
              <w:rPr>
                <w:rFonts w:ascii="Times New Roman" w:hAnsi="Times New Roman" w:cs="Times New Roman"/>
              </w:rPr>
            </w:pPr>
            <w:r w:rsidRPr="00A02E2C">
              <w:rPr>
                <w:rFonts w:ascii="Times New Roman" w:hAnsi="Times New Roman" w:cs="Times New Roman"/>
              </w:rPr>
              <w:t>Content</w:t>
            </w:r>
          </w:p>
        </w:tc>
        <w:tc>
          <w:tcPr>
            <w:tcW w:w="987" w:type="dxa"/>
          </w:tcPr>
          <w:p w14:paraId="6CEDC28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34</w:t>
            </w:r>
          </w:p>
        </w:tc>
        <w:tc>
          <w:tcPr>
            <w:tcW w:w="987" w:type="dxa"/>
          </w:tcPr>
          <w:p w14:paraId="784C5449" w14:textId="01A493C2" w:rsidR="00A01EC8" w:rsidRPr="00A02E2C" w:rsidRDefault="00A01EC8" w:rsidP="00F64FCB">
            <w:pPr>
              <w:rPr>
                <w:rFonts w:ascii="Times New Roman" w:hAnsi="Times New Roman" w:cs="Times New Roman"/>
              </w:rPr>
            </w:pPr>
            <w:r w:rsidRPr="00A02E2C">
              <w:rPr>
                <w:rFonts w:ascii="Times New Roman" w:hAnsi="Times New Roman" w:cs="Times New Roman"/>
              </w:rPr>
              <w:t>11.3</w:t>
            </w:r>
            <w:r w:rsidR="00F64FCB">
              <w:rPr>
                <w:rFonts w:ascii="Times New Roman" w:hAnsi="Times New Roman" w:cs="Times New Roman"/>
              </w:rPr>
              <w:t>%</w:t>
            </w:r>
          </w:p>
        </w:tc>
        <w:tc>
          <w:tcPr>
            <w:tcW w:w="1151" w:type="dxa"/>
          </w:tcPr>
          <w:p w14:paraId="234A6AFC"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24</w:t>
            </w:r>
          </w:p>
        </w:tc>
        <w:tc>
          <w:tcPr>
            <w:tcW w:w="989" w:type="dxa"/>
          </w:tcPr>
          <w:p w14:paraId="78F6FFC3" w14:textId="47EFE1DF" w:rsidR="00A01EC8" w:rsidRPr="00A02E2C" w:rsidRDefault="00A01EC8" w:rsidP="00F64FCB">
            <w:pPr>
              <w:rPr>
                <w:rFonts w:ascii="Times New Roman" w:hAnsi="Times New Roman" w:cs="Times New Roman"/>
              </w:rPr>
            </w:pPr>
            <w:r w:rsidRPr="00A02E2C">
              <w:rPr>
                <w:rFonts w:ascii="Times New Roman" w:hAnsi="Times New Roman" w:cs="Times New Roman"/>
              </w:rPr>
              <w:t>8</w:t>
            </w:r>
            <w:r w:rsidR="00F64FCB">
              <w:rPr>
                <w:rFonts w:ascii="Times New Roman" w:hAnsi="Times New Roman" w:cs="Times New Roman"/>
              </w:rPr>
              <w:t>%</w:t>
            </w:r>
          </w:p>
        </w:tc>
        <w:tc>
          <w:tcPr>
            <w:tcW w:w="1481" w:type="dxa"/>
            <w:vMerge/>
          </w:tcPr>
          <w:p w14:paraId="36BEE137" w14:textId="77777777" w:rsidR="00A01EC8" w:rsidRPr="00A02E2C" w:rsidRDefault="00A01EC8" w:rsidP="00B56530">
            <w:pPr>
              <w:jc w:val="center"/>
              <w:rPr>
                <w:rFonts w:ascii="Times New Roman" w:hAnsi="Times New Roman" w:cs="Times New Roman"/>
              </w:rPr>
            </w:pPr>
          </w:p>
        </w:tc>
        <w:tc>
          <w:tcPr>
            <w:tcW w:w="1151" w:type="dxa"/>
            <w:vMerge/>
          </w:tcPr>
          <w:p w14:paraId="53D2BABE" w14:textId="77777777" w:rsidR="00A01EC8" w:rsidRPr="00A02E2C" w:rsidRDefault="00A01EC8" w:rsidP="00B56530">
            <w:pPr>
              <w:jc w:val="center"/>
              <w:rPr>
                <w:rFonts w:ascii="Times New Roman" w:hAnsi="Times New Roman" w:cs="Times New Roman"/>
              </w:rPr>
            </w:pPr>
          </w:p>
        </w:tc>
      </w:tr>
      <w:tr w:rsidR="00A01EC8" w:rsidRPr="00A02E2C" w14:paraId="79594172" w14:textId="77777777" w:rsidTr="00B56530">
        <w:trPr>
          <w:trHeight w:val="214"/>
        </w:trPr>
        <w:tc>
          <w:tcPr>
            <w:tcW w:w="562" w:type="dxa"/>
            <w:vMerge/>
          </w:tcPr>
          <w:p w14:paraId="4872BDCE" w14:textId="77777777" w:rsidR="00A01EC8" w:rsidRPr="00A02E2C" w:rsidRDefault="00A01EC8" w:rsidP="003605B8">
            <w:pPr>
              <w:jc w:val="center"/>
              <w:rPr>
                <w:rFonts w:ascii="Times New Roman" w:hAnsi="Times New Roman" w:cs="Times New Roman"/>
              </w:rPr>
            </w:pPr>
          </w:p>
        </w:tc>
        <w:tc>
          <w:tcPr>
            <w:tcW w:w="993" w:type="dxa"/>
            <w:vMerge/>
          </w:tcPr>
          <w:p w14:paraId="74E86D23" w14:textId="77777777" w:rsidR="00A01EC8" w:rsidRPr="00A02E2C" w:rsidRDefault="00A01EC8" w:rsidP="003605B8">
            <w:pPr>
              <w:jc w:val="center"/>
              <w:rPr>
                <w:rFonts w:ascii="Times New Roman" w:hAnsi="Times New Roman" w:cs="Times New Roman"/>
              </w:rPr>
            </w:pPr>
          </w:p>
        </w:tc>
        <w:tc>
          <w:tcPr>
            <w:tcW w:w="1667" w:type="dxa"/>
          </w:tcPr>
          <w:p w14:paraId="13AFC7BC" w14:textId="5D8372B2" w:rsidR="00A01EC8" w:rsidRPr="00A02E2C" w:rsidRDefault="00A01EC8" w:rsidP="00B75C32">
            <w:pPr>
              <w:rPr>
                <w:rFonts w:ascii="Times New Roman" w:hAnsi="Times New Roman" w:cs="Times New Roman"/>
              </w:rPr>
            </w:pPr>
            <w:r w:rsidRPr="00A02E2C">
              <w:rPr>
                <w:rFonts w:ascii="Times New Roman" w:hAnsi="Times New Roman" w:cs="Times New Roman"/>
              </w:rPr>
              <w:t>Devices</w:t>
            </w:r>
          </w:p>
        </w:tc>
        <w:tc>
          <w:tcPr>
            <w:tcW w:w="987" w:type="dxa"/>
          </w:tcPr>
          <w:p w14:paraId="598E400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w:t>
            </w:r>
          </w:p>
        </w:tc>
        <w:tc>
          <w:tcPr>
            <w:tcW w:w="987" w:type="dxa"/>
          </w:tcPr>
          <w:p w14:paraId="413C1AE0" w14:textId="21C52B02" w:rsidR="00A01EC8" w:rsidRPr="00A02E2C" w:rsidRDefault="00A01EC8" w:rsidP="00F64FCB">
            <w:pPr>
              <w:rPr>
                <w:rFonts w:ascii="Times New Roman" w:hAnsi="Times New Roman" w:cs="Times New Roman"/>
              </w:rPr>
            </w:pPr>
            <w:r w:rsidRPr="00A02E2C">
              <w:rPr>
                <w:rFonts w:ascii="Times New Roman" w:hAnsi="Times New Roman" w:cs="Times New Roman"/>
              </w:rPr>
              <w:t>2</w:t>
            </w:r>
            <w:r w:rsidR="00F64FCB">
              <w:rPr>
                <w:rFonts w:ascii="Times New Roman" w:hAnsi="Times New Roman" w:cs="Times New Roman"/>
              </w:rPr>
              <w:t>%</w:t>
            </w:r>
          </w:p>
        </w:tc>
        <w:tc>
          <w:tcPr>
            <w:tcW w:w="1151" w:type="dxa"/>
          </w:tcPr>
          <w:p w14:paraId="39DFC94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8</w:t>
            </w:r>
          </w:p>
        </w:tc>
        <w:tc>
          <w:tcPr>
            <w:tcW w:w="989" w:type="dxa"/>
          </w:tcPr>
          <w:p w14:paraId="5939BB0D" w14:textId="58B8FD81" w:rsidR="00A01EC8" w:rsidRPr="00A02E2C" w:rsidRDefault="00A01EC8" w:rsidP="00F64FCB">
            <w:pPr>
              <w:rPr>
                <w:rFonts w:ascii="Times New Roman" w:hAnsi="Times New Roman" w:cs="Times New Roman"/>
              </w:rPr>
            </w:pPr>
            <w:r w:rsidRPr="00A02E2C">
              <w:rPr>
                <w:rFonts w:ascii="Times New Roman" w:hAnsi="Times New Roman" w:cs="Times New Roman"/>
              </w:rPr>
              <w:t>2.6</w:t>
            </w:r>
            <w:r w:rsidR="00F64FCB">
              <w:rPr>
                <w:rFonts w:ascii="Times New Roman" w:hAnsi="Times New Roman" w:cs="Times New Roman"/>
              </w:rPr>
              <w:t>%</w:t>
            </w:r>
          </w:p>
        </w:tc>
        <w:tc>
          <w:tcPr>
            <w:tcW w:w="1481" w:type="dxa"/>
            <w:vMerge/>
          </w:tcPr>
          <w:p w14:paraId="16C9D125" w14:textId="77777777" w:rsidR="00A01EC8" w:rsidRPr="00A02E2C" w:rsidRDefault="00A01EC8" w:rsidP="00B56530">
            <w:pPr>
              <w:jc w:val="center"/>
              <w:rPr>
                <w:rFonts w:ascii="Times New Roman" w:hAnsi="Times New Roman" w:cs="Times New Roman"/>
              </w:rPr>
            </w:pPr>
          </w:p>
        </w:tc>
        <w:tc>
          <w:tcPr>
            <w:tcW w:w="1151" w:type="dxa"/>
            <w:vMerge/>
          </w:tcPr>
          <w:p w14:paraId="57692FBD" w14:textId="77777777" w:rsidR="00A01EC8" w:rsidRPr="00A02E2C" w:rsidRDefault="00A01EC8" w:rsidP="00B56530">
            <w:pPr>
              <w:jc w:val="center"/>
              <w:rPr>
                <w:rFonts w:ascii="Times New Roman" w:hAnsi="Times New Roman" w:cs="Times New Roman"/>
              </w:rPr>
            </w:pPr>
          </w:p>
        </w:tc>
      </w:tr>
      <w:tr w:rsidR="00A01EC8" w:rsidRPr="00A02E2C" w14:paraId="5A6C64C9" w14:textId="77777777" w:rsidTr="00B56530">
        <w:trPr>
          <w:trHeight w:val="214"/>
        </w:trPr>
        <w:tc>
          <w:tcPr>
            <w:tcW w:w="562" w:type="dxa"/>
            <w:vMerge/>
          </w:tcPr>
          <w:p w14:paraId="70309FCF" w14:textId="77777777" w:rsidR="00A01EC8" w:rsidRPr="00A02E2C" w:rsidRDefault="00A01EC8" w:rsidP="003605B8">
            <w:pPr>
              <w:jc w:val="center"/>
              <w:rPr>
                <w:rFonts w:ascii="Times New Roman" w:hAnsi="Times New Roman" w:cs="Times New Roman"/>
              </w:rPr>
            </w:pPr>
          </w:p>
        </w:tc>
        <w:tc>
          <w:tcPr>
            <w:tcW w:w="993" w:type="dxa"/>
            <w:vMerge/>
          </w:tcPr>
          <w:p w14:paraId="146FA989" w14:textId="77777777" w:rsidR="00A01EC8" w:rsidRPr="00A02E2C" w:rsidRDefault="00A01EC8" w:rsidP="003605B8">
            <w:pPr>
              <w:jc w:val="center"/>
              <w:rPr>
                <w:rFonts w:ascii="Times New Roman" w:hAnsi="Times New Roman" w:cs="Times New Roman"/>
              </w:rPr>
            </w:pPr>
          </w:p>
        </w:tc>
        <w:tc>
          <w:tcPr>
            <w:tcW w:w="1667" w:type="dxa"/>
          </w:tcPr>
          <w:p w14:paraId="1AC79E73" w14:textId="5B28DD42" w:rsidR="00A01EC8" w:rsidRPr="00A02E2C" w:rsidRDefault="00A01EC8" w:rsidP="00B75C32">
            <w:pPr>
              <w:rPr>
                <w:rFonts w:ascii="Times New Roman" w:hAnsi="Times New Roman" w:cs="Times New Roman"/>
              </w:rPr>
            </w:pPr>
            <w:r w:rsidRPr="00A02E2C">
              <w:rPr>
                <w:rFonts w:ascii="Times New Roman" w:hAnsi="Times New Roman" w:cs="Times New Roman"/>
              </w:rPr>
              <w:t>A.O.B</w:t>
            </w:r>
          </w:p>
        </w:tc>
        <w:tc>
          <w:tcPr>
            <w:tcW w:w="987" w:type="dxa"/>
          </w:tcPr>
          <w:p w14:paraId="771665A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141</w:t>
            </w:r>
          </w:p>
        </w:tc>
        <w:tc>
          <w:tcPr>
            <w:tcW w:w="987" w:type="dxa"/>
          </w:tcPr>
          <w:p w14:paraId="3146F3F7" w14:textId="240FA1AE" w:rsidR="00A01EC8" w:rsidRPr="00A02E2C" w:rsidRDefault="00A01EC8" w:rsidP="00F64FCB">
            <w:pPr>
              <w:rPr>
                <w:rFonts w:ascii="Times New Roman" w:hAnsi="Times New Roman" w:cs="Times New Roman"/>
              </w:rPr>
            </w:pPr>
            <w:r w:rsidRPr="00A02E2C">
              <w:rPr>
                <w:rFonts w:ascii="Times New Roman" w:hAnsi="Times New Roman" w:cs="Times New Roman"/>
              </w:rPr>
              <w:t>47</w:t>
            </w:r>
            <w:r w:rsidR="00F64FCB">
              <w:rPr>
                <w:rFonts w:ascii="Times New Roman" w:hAnsi="Times New Roman" w:cs="Times New Roman"/>
              </w:rPr>
              <w:t>%</w:t>
            </w:r>
          </w:p>
        </w:tc>
        <w:tc>
          <w:tcPr>
            <w:tcW w:w="1151" w:type="dxa"/>
          </w:tcPr>
          <w:p w14:paraId="0A0A100B"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75</w:t>
            </w:r>
          </w:p>
        </w:tc>
        <w:tc>
          <w:tcPr>
            <w:tcW w:w="989" w:type="dxa"/>
          </w:tcPr>
          <w:p w14:paraId="3F162A26" w14:textId="4BE2215E" w:rsidR="00A01EC8" w:rsidRPr="00A02E2C" w:rsidRDefault="00A01EC8" w:rsidP="00F64FCB">
            <w:pPr>
              <w:rPr>
                <w:rFonts w:ascii="Times New Roman" w:hAnsi="Times New Roman" w:cs="Times New Roman"/>
              </w:rPr>
            </w:pPr>
            <w:r w:rsidRPr="00A02E2C">
              <w:rPr>
                <w:rFonts w:ascii="Times New Roman" w:hAnsi="Times New Roman" w:cs="Times New Roman"/>
              </w:rPr>
              <w:t>25</w:t>
            </w:r>
            <w:r w:rsidR="00F64FCB">
              <w:rPr>
                <w:rFonts w:ascii="Times New Roman" w:hAnsi="Times New Roman" w:cs="Times New Roman"/>
              </w:rPr>
              <w:t>%</w:t>
            </w:r>
          </w:p>
        </w:tc>
        <w:tc>
          <w:tcPr>
            <w:tcW w:w="1481" w:type="dxa"/>
            <w:vMerge/>
          </w:tcPr>
          <w:p w14:paraId="505BB777" w14:textId="77777777" w:rsidR="00A01EC8" w:rsidRPr="00A02E2C" w:rsidRDefault="00A01EC8" w:rsidP="00B56530">
            <w:pPr>
              <w:jc w:val="center"/>
              <w:rPr>
                <w:rFonts w:ascii="Times New Roman" w:hAnsi="Times New Roman" w:cs="Times New Roman"/>
              </w:rPr>
            </w:pPr>
          </w:p>
        </w:tc>
        <w:tc>
          <w:tcPr>
            <w:tcW w:w="1151" w:type="dxa"/>
            <w:vMerge/>
          </w:tcPr>
          <w:p w14:paraId="699A2AE4" w14:textId="77777777" w:rsidR="00A01EC8" w:rsidRPr="00A02E2C" w:rsidRDefault="00A01EC8" w:rsidP="00B56530">
            <w:pPr>
              <w:jc w:val="center"/>
              <w:rPr>
                <w:rFonts w:ascii="Times New Roman" w:hAnsi="Times New Roman" w:cs="Times New Roman"/>
              </w:rPr>
            </w:pPr>
          </w:p>
        </w:tc>
      </w:tr>
      <w:tr w:rsidR="00A01EC8" w:rsidRPr="00A02E2C" w14:paraId="47FF6A59" w14:textId="77777777" w:rsidTr="00B56530">
        <w:trPr>
          <w:trHeight w:val="106"/>
        </w:trPr>
        <w:tc>
          <w:tcPr>
            <w:tcW w:w="562" w:type="dxa"/>
            <w:vMerge w:val="restart"/>
          </w:tcPr>
          <w:p w14:paraId="0B636BCF"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2.</w:t>
            </w:r>
          </w:p>
        </w:tc>
        <w:tc>
          <w:tcPr>
            <w:tcW w:w="993" w:type="dxa"/>
            <w:vMerge w:val="restart"/>
          </w:tcPr>
          <w:p w14:paraId="002B9030"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Genre</w:t>
            </w:r>
          </w:p>
        </w:tc>
        <w:tc>
          <w:tcPr>
            <w:tcW w:w="1667" w:type="dxa"/>
          </w:tcPr>
          <w:p w14:paraId="22472674" w14:textId="77086B93" w:rsidR="00A01EC8" w:rsidRPr="00A02E2C" w:rsidRDefault="00A01EC8" w:rsidP="00B75C32">
            <w:pPr>
              <w:rPr>
                <w:rFonts w:ascii="Times New Roman" w:hAnsi="Times New Roman" w:cs="Times New Roman"/>
              </w:rPr>
            </w:pPr>
            <w:r w:rsidRPr="00A02E2C">
              <w:rPr>
                <w:rFonts w:ascii="Times New Roman" w:hAnsi="Times New Roman" w:cs="Times New Roman"/>
              </w:rPr>
              <w:t>Action</w:t>
            </w:r>
          </w:p>
        </w:tc>
        <w:tc>
          <w:tcPr>
            <w:tcW w:w="987" w:type="dxa"/>
          </w:tcPr>
          <w:p w14:paraId="1E9AFFA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15</w:t>
            </w:r>
          </w:p>
        </w:tc>
        <w:tc>
          <w:tcPr>
            <w:tcW w:w="987" w:type="dxa"/>
          </w:tcPr>
          <w:p w14:paraId="3B4E1417" w14:textId="06BA46CD" w:rsidR="00A01EC8" w:rsidRPr="00A02E2C" w:rsidRDefault="00A01EC8" w:rsidP="00F64FCB">
            <w:pPr>
              <w:rPr>
                <w:rFonts w:ascii="Times New Roman" w:hAnsi="Times New Roman" w:cs="Times New Roman"/>
              </w:rPr>
            </w:pPr>
            <w:r w:rsidRPr="00A02E2C">
              <w:rPr>
                <w:rFonts w:ascii="Times New Roman" w:hAnsi="Times New Roman" w:cs="Times New Roman"/>
              </w:rPr>
              <w:t>5</w:t>
            </w:r>
            <w:r w:rsidR="00F64FCB">
              <w:rPr>
                <w:rFonts w:ascii="Times New Roman" w:hAnsi="Times New Roman" w:cs="Times New Roman"/>
              </w:rPr>
              <w:t>%</w:t>
            </w:r>
          </w:p>
        </w:tc>
        <w:tc>
          <w:tcPr>
            <w:tcW w:w="1151" w:type="dxa"/>
          </w:tcPr>
          <w:p w14:paraId="3D65843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26</w:t>
            </w:r>
          </w:p>
        </w:tc>
        <w:tc>
          <w:tcPr>
            <w:tcW w:w="989" w:type="dxa"/>
          </w:tcPr>
          <w:p w14:paraId="7A8DB486" w14:textId="3D26F561" w:rsidR="00A01EC8" w:rsidRPr="00A02E2C" w:rsidRDefault="00A01EC8" w:rsidP="00F64FCB">
            <w:pPr>
              <w:rPr>
                <w:rFonts w:ascii="Times New Roman" w:hAnsi="Times New Roman" w:cs="Times New Roman"/>
              </w:rPr>
            </w:pPr>
            <w:r w:rsidRPr="00A02E2C">
              <w:rPr>
                <w:rFonts w:ascii="Times New Roman" w:hAnsi="Times New Roman" w:cs="Times New Roman"/>
              </w:rPr>
              <w:t>8.6</w:t>
            </w:r>
            <w:r w:rsidR="00F64FCB">
              <w:rPr>
                <w:rFonts w:ascii="Times New Roman" w:hAnsi="Times New Roman" w:cs="Times New Roman"/>
              </w:rPr>
              <w:t>%</w:t>
            </w:r>
          </w:p>
        </w:tc>
        <w:tc>
          <w:tcPr>
            <w:tcW w:w="1481" w:type="dxa"/>
            <w:vMerge w:val="restart"/>
          </w:tcPr>
          <w:p w14:paraId="29537FA1" w14:textId="77777777" w:rsidR="00A01EC8" w:rsidRPr="00A02E2C" w:rsidRDefault="00A01EC8" w:rsidP="00B56530">
            <w:pPr>
              <w:jc w:val="center"/>
              <w:rPr>
                <w:rFonts w:ascii="Times New Roman" w:hAnsi="Times New Roman" w:cs="Times New Roman"/>
              </w:rPr>
            </w:pPr>
            <w:r w:rsidRPr="00A02E2C">
              <w:rPr>
                <w:rFonts w:ascii="Times New Roman" w:hAnsi="Times New Roman" w:cs="Times New Roman"/>
              </w:rPr>
              <w:t>19.589</w:t>
            </w:r>
          </w:p>
        </w:tc>
        <w:tc>
          <w:tcPr>
            <w:tcW w:w="1151" w:type="dxa"/>
            <w:vMerge w:val="restart"/>
          </w:tcPr>
          <w:p w14:paraId="0353FC37" w14:textId="77777777" w:rsidR="00A01EC8" w:rsidRPr="00A02E2C" w:rsidRDefault="00A01EC8" w:rsidP="00B56530">
            <w:pPr>
              <w:jc w:val="center"/>
              <w:rPr>
                <w:rFonts w:ascii="Times New Roman" w:hAnsi="Times New Roman" w:cs="Times New Roman"/>
                <w:b/>
                <w:bCs/>
              </w:rPr>
            </w:pPr>
            <w:r w:rsidRPr="00A02E2C">
              <w:rPr>
                <w:rFonts w:ascii="Times New Roman" w:hAnsi="Times New Roman" w:cs="Times New Roman"/>
                <w:b/>
                <w:bCs/>
              </w:rPr>
              <w:t>0.00653</w:t>
            </w:r>
          </w:p>
        </w:tc>
      </w:tr>
      <w:tr w:rsidR="00A01EC8" w:rsidRPr="00A02E2C" w14:paraId="033C9D82" w14:textId="77777777" w:rsidTr="00B56530">
        <w:trPr>
          <w:trHeight w:val="103"/>
        </w:trPr>
        <w:tc>
          <w:tcPr>
            <w:tcW w:w="562" w:type="dxa"/>
            <w:vMerge/>
          </w:tcPr>
          <w:p w14:paraId="2C9FC428" w14:textId="77777777" w:rsidR="00A01EC8" w:rsidRPr="00A02E2C" w:rsidRDefault="00A01EC8" w:rsidP="003605B8">
            <w:pPr>
              <w:jc w:val="center"/>
              <w:rPr>
                <w:rFonts w:ascii="Times New Roman" w:hAnsi="Times New Roman" w:cs="Times New Roman"/>
              </w:rPr>
            </w:pPr>
          </w:p>
        </w:tc>
        <w:tc>
          <w:tcPr>
            <w:tcW w:w="993" w:type="dxa"/>
            <w:vMerge/>
          </w:tcPr>
          <w:p w14:paraId="08350BA0" w14:textId="77777777" w:rsidR="00A01EC8" w:rsidRPr="00A02E2C" w:rsidRDefault="00A01EC8" w:rsidP="003605B8">
            <w:pPr>
              <w:jc w:val="center"/>
              <w:rPr>
                <w:rFonts w:ascii="Times New Roman" w:hAnsi="Times New Roman" w:cs="Times New Roman"/>
              </w:rPr>
            </w:pPr>
          </w:p>
        </w:tc>
        <w:tc>
          <w:tcPr>
            <w:tcW w:w="1667" w:type="dxa"/>
          </w:tcPr>
          <w:p w14:paraId="760BAB79" w14:textId="2818C15F" w:rsidR="00A01EC8" w:rsidRPr="00A02E2C" w:rsidRDefault="00A01EC8" w:rsidP="00B75C32">
            <w:pPr>
              <w:rPr>
                <w:rFonts w:ascii="Times New Roman" w:hAnsi="Times New Roman" w:cs="Times New Roman"/>
              </w:rPr>
            </w:pPr>
            <w:r w:rsidRPr="00A02E2C">
              <w:rPr>
                <w:rFonts w:ascii="Times New Roman" w:hAnsi="Times New Roman" w:cs="Times New Roman"/>
              </w:rPr>
              <w:t>Comedy</w:t>
            </w:r>
          </w:p>
        </w:tc>
        <w:tc>
          <w:tcPr>
            <w:tcW w:w="987" w:type="dxa"/>
          </w:tcPr>
          <w:p w14:paraId="38BE438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58</w:t>
            </w:r>
          </w:p>
        </w:tc>
        <w:tc>
          <w:tcPr>
            <w:tcW w:w="987" w:type="dxa"/>
          </w:tcPr>
          <w:p w14:paraId="76328F80" w14:textId="4FA10E74" w:rsidR="00A01EC8" w:rsidRPr="00A02E2C" w:rsidRDefault="00A01EC8" w:rsidP="00F64FCB">
            <w:pPr>
              <w:rPr>
                <w:rFonts w:ascii="Times New Roman" w:hAnsi="Times New Roman" w:cs="Times New Roman"/>
              </w:rPr>
            </w:pPr>
            <w:r w:rsidRPr="00A02E2C">
              <w:rPr>
                <w:rFonts w:ascii="Times New Roman" w:hAnsi="Times New Roman" w:cs="Times New Roman"/>
              </w:rPr>
              <w:t>19.3</w:t>
            </w:r>
            <w:r w:rsidR="00F64FCB">
              <w:rPr>
                <w:rFonts w:ascii="Times New Roman" w:hAnsi="Times New Roman" w:cs="Times New Roman"/>
              </w:rPr>
              <w:t>%</w:t>
            </w:r>
          </w:p>
        </w:tc>
        <w:tc>
          <w:tcPr>
            <w:tcW w:w="1151" w:type="dxa"/>
          </w:tcPr>
          <w:p w14:paraId="0CB8177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30</w:t>
            </w:r>
          </w:p>
        </w:tc>
        <w:tc>
          <w:tcPr>
            <w:tcW w:w="989" w:type="dxa"/>
          </w:tcPr>
          <w:p w14:paraId="0D67F9EF" w14:textId="1AA0691A" w:rsidR="00A01EC8" w:rsidRPr="00A02E2C" w:rsidRDefault="00A01EC8" w:rsidP="00F64FCB">
            <w:pPr>
              <w:rPr>
                <w:rFonts w:ascii="Times New Roman" w:hAnsi="Times New Roman" w:cs="Times New Roman"/>
              </w:rPr>
            </w:pPr>
            <w:r w:rsidRPr="00A02E2C">
              <w:rPr>
                <w:rFonts w:ascii="Times New Roman" w:hAnsi="Times New Roman" w:cs="Times New Roman"/>
              </w:rPr>
              <w:t>10</w:t>
            </w:r>
            <w:r w:rsidR="00F64FCB">
              <w:rPr>
                <w:rFonts w:ascii="Times New Roman" w:hAnsi="Times New Roman" w:cs="Times New Roman"/>
              </w:rPr>
              <w:t>%</w:t>
            </w:r>
          </w:p>
        </w:tc>
        <w:tc>
          <w:tcPr>
            <w:tcW w:w="1481" w:type="dxa"/>
            <w:vMerge/>
          </w:tcPr>
          <w:p w14:paraId="68EBFBEC" w14:textId="77777777" w:rsidR="00A01EC8" w:rsidRPr="00A02E2C" w:rsidRDefault="00A01EC8" w:rsidP="003605B8">
            <w:pPr>
              <w:jc w:val="center"/>
              <w:rPr>
                <w:rFonts w:ascii="Times New Roman" w:hAnsi="Times New Roman" w:cs="Times New Roman"/>
              </w:rPr>
            </w:pPr>
          </w:p>
        </w:tc>
        <w:tc>
          <w:tcPr>
            <w:tcW w:w="1151" w:type="dxa"/>
            <w:vMerge/>
          </w:tcPr>
          <w:p w14:paraId="402C6C1E" w14:textId="77777777" w:rsidR="00A01EC8" w:rsidRPr="00A02E2C" w:rsidRDefault="00A01EC8" w:rsidP="003605B8">
            <w:pPr>
              <w:jc w:val="center"/>
              <w:rPr>
                <w:rFonts w:ascii="Times New Roman" w:hAnsi="Times New Roman" w:cs="Times New Roman"/>
              </w:rPr>
            </w:pPr>
          </w:p>
        </w:tc>
      </w:tr>
      <w:tr w:rsidR="00A01EC8" w:rsidRPr="00A02E2C" w14:paraId="0B27C079" w14:textId="77777777" w:rsidTr="00B56530">
        <w:trPr>
          <w:trHeight w:val="103"/>
        </w:trPr>
        <w:tc>
          <w:tcPr>
            <w:tcW w:w="562" w:type="dxa"/>
            <w:vMerge/>
          </w:tcPr>
          <w:p w14:paraId="47733933" w14:textId="77777777" w:rsidR="00A01EC8" w:rsidRPr="00A02E2C" w:rsidRDefault="00A01EC8" w:rsidP="003605B8">
            <w:pPr>
              <w:jc w:val="center"/>
              <w:rPr>
                <w:rFonts w:ascii="Times New Roman" w:hAnsi="Times New Roman" w:cs="Times New Roman"/>
              </w:rPr>
            </w:pPr>
          </w:p>
        </w:tc>
        <w:tc>
          <w:tcPr>
            <w:tcW w:w="993" w:type="dxa"/>
            <w:vMerge/>
          </w:tcPr>
          <w:p w14:paraId="2A66437B" w14:textId="77777777" w:rsidR="00A01EC8" w:rsidRPr="00A02E2C" w:rsidRDefault="00A01EC8" w:rsidP="003605B8">
            <w:pPr>
              <w:jc w:val="center"/>
              <w:rPr>
                <w:rFonts w:ascii="Times New Roman" w:hAnsi="Times New Roman" w:cs="Times New Roman"/>
              </w:rPr>
            </w:pPr>
          </w:p>
        </w:tc>
        <w:tc>
          <w:tcPr>
            <w:tcW w:w="1667" w:type="dxa"/>
          </w:tcPr>
          <w:p w14:paraId="30378A05" w14:textId="392200E1" w:rsidR="00A01EC8" w:rsidRPr="00A02E2C" w:rsidRDefault="00A01EC8" w:rsidP="00B75C32">
            <w:pPr>
              <w:rPr>
                <w:rFonts w:ascii="Times New Roman" w:hAnsi="Times New Roman" w:cs="Times New Roman"/>
              </w:rPr>
            </w:pPr>
            <w:r w:rsidRPr="00A02E2C">
              <w:rPr>
                <w:rFonts w:ascii="Times New Roman" w:hAnsi="Times New Roman" w:cs="Times New Roman"/>
              </w:rPr>
              <w:t>Romance</w:t>
            </w:r>
          </w:p>
        </w:tc>
        <w:tc>
          <w:tcPr>
            <w:tcW w:w="987" w:type="dxa"/>
          </w:tcPr>
          <w:p w14:paraId="5DB6AE7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15</w:t>
            </w:r>
          </w:p>
        </w:tc>
        <w:tc>
          <w:tcPr>
            <w:tcW w:w="987" w:type="dxa"/>
          </w:tcPr>
          <w:p w14:paraId="44500477" w14:textId="70B44B3C" w:rsidR="00A01EC8" w:rsidRPr="00A02E2C" w:rsidRDefault="00A01EC8" w:rsidP="00F64FCB">
            <w:pPr>
              <w:rPr>
                <w:rFonts w:ascii="Times New Roman" w:hAnsi="Times New Roman" w:cs="Times New Roman"/>
              </w:rPr>
            </w:pPr>
            <w:r w:rsidRPr="00A02E2C">
              <w:rPr>
                <w:rFonts w:ascii="Times New Roman" w:hAnsi="Times New Roman" w:cs="Times New Roman"/>
              </w:rPr>
              <w:t>5</w:t>
            </w:r>
            <w:r w:rsidR="00F64FCB">
              <w:rPr>
                <w:rFonts w:ascii="Times New Roman" w:hAnsi="Times New Roman" w:cs="Times New Roman"/>
              </w:rPr>
              <w:t>%</w:t>
            </w:r>
          </w:p>
        </w:tc>
        <w:tc>
          <w:tcPr>
            <w:tcW w:w="1151" w:type="dxa"/>
          </w:tcPr>
          <w:p w14:paraId="4CC81F06"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989" w:type="dxa"/>
          </w:tcPr>
          <w:p w14:paraId="345B0232" w14:textId="16ECBC47"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F64FCB">
              <w:rPr>
                <w:rFonts w:ascii="Times New Roman" w:hAnsi="Times New Roman" w:cs="Times New Roman"/>
              </w:rPr>
              <w:t>%</w:t>
            </w:r>
          </w:p>
        </w:tc>
        <w:tc>
          <w:tcPr>
            <w:tcW w:w="1481" w:type="dxa"/>
            <w:vMerge/>
          </w:tcPr>
          <w:p w14:paraId="227009EA" w14:textId="77777777" w:rsidR="00A01EC8" w:rsidRPr="00A02E2C" w:rsidRDefault="00A01EC8" w:rsidP="003605B8">
            <w:pPr>
              <w:jc w:val="center"/>
              <w:rPr>
                <w:rFonts w:ascii="Times New Roman" w:hAnsi="Times New Roman" w:cs="Times New Roman"/>
              </w:rPr>
            </w:pPr>
          </w:p>
        </w:tc>
        <w:tc>
          <w:tcPr>
            <w:tcW w:w="1151" w:type="dxa"/>
            <w:vMerge/>
          </w:tcPr>
          <w:p w14:paraId="3F391001" w14:textId="77777777" w:rsidR="00A01EC8" w:rsidRPr="00A02E2C" w:rsidRDefault="00A01EC8" w:rsidP="003605B8">
            <w:pPr>
              <w:jc w:val="center"/>
              <w:rPr>
                <w:rFonts w:ascii="Times New Roman" w:hAnsi="Times New Roman" w:cs="Times New Roman"/>
              </w:rPr>
            </w:pPr>
          </w:p>
        </w:tc>
      </w:tr>
      <w:tr w:rsidR="00A01EC8" w:rsidRPr="00A02E2C" w14:paraId="25C04BC9" w14:textId="77777777" w:rsidTr="00B56530">
        <w:trPr>
          <w:trHeight w:val="103"/>
        </w:trPr>
        <w:tc>
          <w:tcPr>
            <w:tcW w:w="562" w:type="dxa"/>
            <w:vMerge/>
          </w:tcPr>
          <w:p w14:paraId="0F0F87B9" w14:textId="77777777" w:rsidR="00A01EC8" w:rsidRPr="00A02E2C" w:rsidRDefault="00A01EC8" w:rsidP="003605B8">
            <w:pPr>
              <w:jc w:val="center"/>
              <w:rPr>
                <w:rFonts w:ascii="Times New Roman" w:hAnsi="Times New Roman" w:cs="Times New Roman"/>
              </w:rPr>
            </w:pPr>
          </w:p>
        </w:tc>
        <w:tc>
          <w:tcPr>
            <w:tcW w:w="993" w:type="dxa"/>
            <w:vMerge/>
          </w:tcPr>
          <w:p w14:paraId="61D68CA9" w14:textId="77777777" w:rsidR="00A01EC8" w:rsidRPr="00A02E2C" w:rsidRDefault="00A01EC8" w:rsidP="003605B8">
            <w:pPr>
              <w:jc w:val="center"/>
              <w:rPr>
                <w:rFonts w:ascii="Times New Roman" w:hAnsi="Times New Roman" w:cs="Times New Roman"/>
              </w:rPr>
            </w:pPr>
          </w:p>
        </w:tc>
        <w:tc>
          <w:tcPr>
            <w:tcW w:w="1667" w:type="dxa"/>
          </w:tcPr>
          <w:p w14:paraId="7EDF2208" w14:textId="57ADAA50" w:rsidR="00A01EC8" w:rsidRPr="00A02E2C" w:rsidRDefault="00A01EC8" w:rsidP="00B75C32">
            <w:pPr>
              <w:rPr>
                <w:rFonts w:ascii="Times New Roman" w:hAnsi="Times New Roman" w:cs="Times New Roman"/>
              </w:rPr>
            </w:pPr>
            <w:r w:rsidRPr="00A02E2C">
              <w:rPr>
                <w:rFonts w:ascii="Times New Roman" w:hAnsi="Times New Roman" w:cs="Times New Roman"/>
              </w:rPr>
              <w:t>Drama</w:t>
            </w:r>
          </w:p>
        </w:tc>
        <w:tc>
          <w:tcPr>
            <w:tcW w:w="987" w:type="dxa"/>
          </w:tcPr>
          <w:p w14:paraId="512989A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19</w:t>
            </w:r>
          </w:p>
        </w:tc>
        <w:tc>
          <w:tcPr>
            <w:tcW w:w="987" w:type="dxa"/>
          </w:tcPr>
          <w:p w14:paraId="419302DE" w14:textId="4FB7277E" w:rsidR="00A01EC8" w:rsidRPr="00A02E2C" w:rsidRDefault="00A01EC8" w:rsidP="00F64FCB">
            <w:pPr>
              <w:rPr>
                <w:rFonts w:ascii="Times New Roman" w:hAnsi="Times New Roman" w:cs="Times New Roman"/>
              </w:rPr>
            </w:pPr>
            <w:r w:rsidRPr="00A02E2C">
              <w:rPr>
                <w:rFonts w:ascii="Times New Roman" w:hAnsi="Times New Roman" w:cs="Times New Roman"/>
              </w:rPr>
              <w:t>6.3</w:t>
            </w:r>
            <w:r w:rsidR="00F64FCB">
              <w:rPr>
                <w:rFonts w:ascii="Times New Roman" w:hAnsi="Times New Roman" w:cs="Times New Roman"/>
              </w:rPr>
              <w:t>%</w:t>
            </w:r>
          </w:p>
        </w:tc>
        <w:tc>
          <w:tcPr>
            <w:tcW w:w="1151" w:type="dxa"/>
          </w:tcPr>
          <w:p w14:paraId="3FE1DCC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989" w:type="dxa"/>
          </w:tcPr>
          <w:p w14:paraId="56DEDDB6" w14:textId="12FF9B41"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F64FCB">
              <w:rPr>
                <w:rFonts w:ascii="Times New Roman" w:hAnsi="Times New Roman" w:cs="Times New Roman"/>
              </w:rPr>
              <w:t>%</w:t>
            </w:r>
          </w:p>
        </w:tc>
        <w:tc>
          <w:tcPr>
            <w:tcW w:w="1481" w:type="dxa"/>
            <w:vMerge/>
          </w:tcPr>
          <w:p w14:paraId="3EEC63C9" w14:textId="77777777" w:rsidR="00A01EC8" w:rsidRPr="00A02E2C" w:rsidRDefault="00A01EC8" w:rsidP="003605B8">
            <w:pPr>
              <w:jc w:val="center"/>
              <w:rPr>
                <w:rFonts w:ascii="Times New Roman" w:hAnsi="Times New Roman" w:cs="Times New Roman"/>
              </w:rPr>
            </w:pPr>
          </w:p>
        </w:tc>
        <w:tc>
          <w:tcPr>
            <w:tcW w:w="1151" w:type="dxa"/>
            <w:vMerge/>
          </w:tcPr>
          <w:p w14:paraId="0DBCF99A" w14:textId="77777777" w:rsidR="00A01EC8" w:rsidRPr="00A02E2C" w:rsidRDefault="00A01EC8" w:rsidP="003605B8">
            <w:pPr>
              <w:jc w:val="center"/>
              <w:rPr>
                <w:rFonts w:ascii="Times New Roman" w:hAnsi="Times New Roman" w:cs="Times New Roman"/>
              </w:rPr>
            </w:pPr>
          </w:p>
        </w:tc>
      </w:tr>
      <w:tr w:rsidR="00A01EC8" w:rsidRPr="00A02E2C" w14:paraId="540204F7" w14:textId="77777777" w:rsidTr="00B56530">
        <w:trPr>
          <w:trHeight w:val="103"/>
        </w:trPr>
        <w:tc>
          <w:tcPr>
            <w:tcW w:w="562" w:type="dxa"/>
            <w:vMerge/>
          </w:tcPr>
          <w:p w14:paraId="5D281265" w14:textId="77777777" w:rsidR="00A01EC8" w:rsidRPr="00A02E2C" w:rsidRDefault="00A01EC8" w:rsidP="003605B8">
            <w:pPr>
              <w:jc w:val="center"/>
              <w:rPr>
                <w:rFonts w:ascii="Times New Roman" w:hAnsi="Times New Roman" w:cs="Times New Roman"/>
              </w:rPr>
            </w:pPr>
          </w:p>
        </w:tc>
        <w:tc>
          <w:tcPr>
            <w:tcW w:w="993" w:type="dxa"/>
            <w:vMerge/>
          </w:tcPr>
          <w:p w14:paraId="65568541" w14:textId="77777777" w:rsidR="00A01EC8" w:rsidRPr="00A02E2C" w:rsidRDefault="00A01EC8" w:rsidP="003605B8">
            <w:pPr>
              <w:jc w:val="center"/>
              <w:rPr>
                <w:rFonts w:ascii="Times New Roman" w:hAnsi="Times New Roman" w:cs="Times New Roman"/>
              </w:rPr>
            </w:pPr>
          </w:p>
        </w:tc>
        <w:tc>
          <w:tcPr>
            <w:tcW w:w="1667" w:type="dxa"/>
          </w:tcPr>
          <w:p w14:paraId="43430347" w14:textId="05B354A8" w:rsidR="00A01EC8" w:rsidRPr="00A02E2C" w:rsidRDefault="00A01EC8" w:rsidP="00B75C32">
            <w:pPr>
              <w:rPr>
                <w:rFonts w:ascii="Times New Roman" w:hAnsi="Times New Roman" w:cs="Times New Roman"/>
              </w:rPr>
            </w:pPr>
            <w:r w:rsidRPr="00A02E2C">
              <w:rPr>
                <w:rFonts w:ascii="Times New Roman" w:hAnsi="Times New Roman" w:cs="Times New Roman"/>
              </w:rPr>
              <w:t>Horror</w:t>
            </w:r>
          </w:p>
        </w:tc>
        <w:tc>
          <w:tcPr>
            <w:tcW w:w="987" w:type="dxa"/>
          </w:tcPr>
          <w:p w14:paraId="7CE18D8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17</w:t>
            </w:r>
          </w:p>
        </w:tc>
        <w:tc>
          <w:tcPr>
            <w:tcW w:w="987" w:type="dxa"/>
          </w:tcPr>
          <w:p w14:paraId="73FEC8CE" w14:textId="4072FFCA" w:rsidR="00A01EC8" w:rsidRPr="00A02E2C" w:rsidRDefault="00A01EC8" w:rsidP="00F64FCB">
            <w:pPr>
              <w:rPr>
                <w:rFonts w:ascii="Times New Roman" w:hAnsi="Times New Roman" w:cs="Times New Roman"/>
              </w:rPr>
            </w:pPr>
            <w:r w:rsidRPr="00A02E2C">
              <w:rPr>
                <w:rFonts w:ascii="Times New Roman" w:hAnsi="Times New Roman" w:cs="Times New Roman"/>
              </w:rPr>
              <w:t>5.6</w:t>
            </w:r>
            <w:r w:rsidR="00F64FCB">
              <w:rPr>
                <w:rFonts w:ascii="Times New Roman" w:hAnsi="Times New Roman" w:cs="Times New Roman"/>
              </w:rPr>
              <w:t>%</w:t>
            </w:r>
          </w:p>
        </w:tc>
        <w:tc>
          <w:tcPr>
            <w:tcW w:w="1151" w:type="dxa"/>
          </w:tcPr>
          <w:p w14:paraId="106A8E8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11</w:t>
            </w:r>
          </w:p>
        </w:tc>
        <w:tc>
          <w:tcPr>
            <w:tcW w:w="989" w:type="dxa"/>
          </w:tcPr>
          <w:p w14:paraId="62EACF72" w14:textId="72F3CD93" w:rsidR="00A01EC8" w:rsidRPr="00A02E2C" w:rsidRDefault="00A01EC8" w:rsidP="00F64FCB">
            <w:pPr>
              <w:rPr>
                <w:rFonts w:ascii="Times New Roman" w:hAnsi="Times New Roman" w:cs="Times New Roman"/>
              </w:rPr>
            </w:pPr>
            <w:r w:rsidRPr="00A02E2C">
              <w:rPr>
                <w:rFonts w:ascii="Times New Roman" w:hAnsi="Times New Roman" w:cs="Times New Roman"/>
              </w:rPr>
              <w:t>3.6</w:t>
            </w:r>
            <w:r w:rsidR="00F64FCB">
              <w:rPr>
                <w:rFonts w:ascii="Times New Roman" w:hAnsi="Times New Roman" w:cs="Times New Roman"/>
              </w:rPr>
              <w:t>%</w:t>
            </w:r>
          </w:p>
        </w:tc>
        <w:tc>
          <w:tcPr>
            <w:tcW w:w="1481" w:type="dxa"/>
            <w:vMerge/>
          </w:tcPr>
          <w:p w14:paraId="652532A9" w14:textId="77777777" w:rsidR="00A01EC8" w:rsidRPr="00A02E2C" w:rsidRDefault="00A01EC8" w:rsidP="003605B8">
            <w:pPr>
              <w:jc w:val="center"/>
              <w:rPr>
                <w:rFonts w:ascii="Times New Roman" w:hAnsi="Times New Roman" w:cs="Times New Roman"/>
              </w:rPr>
            </w:pPr>
          </w:p>
        </w:tc>
        <w:tc>
          <w:tcPr>
            <w:tcW w:w="1151" w:type="dxa"/>
            <w:vMerge/>
          </w:tcPr>
          <w:p w14:paraId="5F156CF6" w14:textId="77777777" w:rsidR="00A01EC8" w:rsidRPr="00A02E2C" w:rsidRDefault="00A01EC8" w:rsidP="003605B8">
            <w:pPr>
              <w:jc w:val="center"/>
              <w:rPr>
                <w:rFonts w:ascii="Times New Roman" w:hAnsi="Times New Roman" w:cs="Times New Roman"/>
              </w:rPr>
            </w:pPr>
          </w:p>
        </w:tc>
      </w:tr>
      <w:tr w:rsidR="00A01EC8" w:rsidRPr="00A02E2C" w14:paraId="6738A0B0" w14:textId="77777777" w:rsidTr="00B56530">
        <w:trPr>
          <w:trHeight w:val="103"/>
        </w:trPr>
        <w:tc>
          <w:tcPr>
            <w:tcW w:w="562" w:type="dxa"/>
            <w:vMerge/>
          </w:tcPr>
          <w:p w14:paraId="6C854B46" w14:textId="77777777" w:rsidR="00A01EC8" w:rsidRPr="00A02E2C" w:rsidRDefault="00A01EC8" w:rsidP="003605B8">
            <w:pPr>
              <w:jc w:val="center"/>
              <w:rPr>
                <w:rFonts w:ascii="Times New Roman" w:hAnsi="Times New Roman" w:cs="Times New Roman"/>
              </w:rPr>
            </w:pPr>
          </w:p>
        </w:tc>
        <w:tc>
          <w:tcPr>
            <w:tcW w:w="993" w:type="dxa"/>
            <w:vMerge/>
          </w:tcPr>
          <w:p w14:paraId="50A5AA93" w14:textId="77777777" w:rsidR="00A01EC8" w:rsidRPr="00A02E2C" w:rsidRDefault="00A01EC8" w:rsidP="003605B8">
            <w:pPr>
              <w:jc w:val="center"/>
              <w:rPr>
                <w:rFonts w:ascii="Times New Roman" w:hAnsi="Times New Roman" w:cs="Times New Roman"/>
              </w:rPr>
            </w:pPr>
          </w:p>
        </w:tc>
        <w:tc>
          <w:tcPr>
            <w:tcW w:w="1667" w:type="dxa"/>
          </w:tcPr>
          <w:p w14:paraId="7E8DA3D6" w14:textId="21050BA2" w:rsidR="00A01EC8" w:rsidRPr="00A02E2C" w:rsidRDefault="00A01EC8" w:rsidP="00B75C32">
            <w:pPr>
              <w:rPr>
                <w:rFonts w:ascii="Times New Roman" w:hAnsi="Times New Roman" w:cs="Times New Roman"/>
              </w:rPr>
            </w:pPr>
            <w:r w:rsidRPr="00A02E2C">
              <w:rPr>
                <w:rFonts w:ascii="Times New Roman" w:hAnsi="Times New Roman" w:cs="Times New Roman"/>
              </w:rPr>
              <w:t>Documentary</w:t>
            </w:r>
          </w:p>
        </w:tc>
        <w:tc>
          <w:tcPr>
            <w:tcW w:w="987" w:type="dxa"/>
          </w:tcPr>
          <w:p w14:paraId="1AD3522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w:t>
            </w:r>
          </w:p>
        </w:tc>
        <w:tc>
          <w:tcPr>
            <w:tcW w:w="987" w:type="dxa"/>
          </w:tcPr>
          <w:p w14:paraId="3803CDD4" w14:textId="16CBBB42" w:rsidR="00A01EC8" w:rsidRPr="00A02E2C" w:rsidRDefault="00A01EC8" w:rsidP="00F64FCB">
            <w:pPr>
              <w:rPr>
                <w:rFonts w:ascii="Times New Roman" w:hAnsi="Times New Roman" w:cs="Times New Roman"/>
              </w:rPr>
            </w:pPr>
            <w:r w:rsidRPr="00A02E2C">
              <w:rPr>
                <w:rFonts w:ascii="Times New Roman" w:hAnsi="Times New Roman" w:cs="Times New Roman"/>
              </w:rPr>
              <w:t>1</w:t>
            </w:r>
            <w:r w:rsidR="00F64FCB">
              <w:rPr>
                <w:rFonts w:ascii="Times New Roman" w:hAnsi="Times New Roman" w:cs="Times New Roman"/>
              </w:rPr>
              <w:t>%</w:t>
            </w:r>
          </w:p>
        </w:tc>
        <w:tc>
          <w:tcPr>
            <w:tcW w:w="1151" w:type="dxa"/>
          </w:tcPr>
          <w:p w14:paraId="04FC1D2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989" w:type="dxa"/>
          </w:tcPr>
          <w:p w14:paraId="56F8150C" w14:textId="0E226CC1"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F64FCB">
              <w:rPr>
                <w:rFonts w:ascii="Times New Roman" w:hAnsi="Times New Roman" w:cs="Times New Roman"/>
              </w:rPr>
              <w:t>%</w:t>
            </w:r>
          </w:p>
        </w:tc>
        <w:tc>
          <w:tcPr>
            <w:tcW w:w="1481" w:type="dxa"/>
            <w:vMerge/>
          </w:tcPr>
          <w:p w14:paraId="064C5510" w14:textId="77777777" w:rsidR="00A01EC8" w:rsidRPr="00A02E2C" w:rsidRDefault="00A01EC8" w:rsidP="003605B8">
            <w:pPr>
              <w:jc w:val="center"/>
              <w:rPr>
                <w:rFonts w:ascii="Times New Roman" w:hAnsi="Times New Roman" w:cs="Times New Roman"/>
              </w:rPr>
            </w:pPr>
          </w:p>
        </w:tc>
        <w:tc>
          <w:tcPr>
            <w:tcW w:w="1151" w:type="dxa"/>
            <w:vMerge/>
          </w:tcPr>
          <w:p w14:paraId="39680946" w14:textId="77777777" w:rsidR="00A01EC8" w:rsidRPr="00A02E2C" w:rsidRDefault="00A01EC8" w:rsidP="003605B8">
            <w:pPr>
              <w:jc w:val="center"/>
              <w:rPr>
                <w:rFonts w:ascii="Times New Roman" w:hAnsi="Times New Roman" w:cs="Times New Roman"/>
              </w:rPr>
            </w:pPr>
          </w:p>
        </w:tc>
      </w:tr>
      <w:tr w:rsidR="00A01EC8" w:rsidRPr="00A02E2C" w14:paraId="54EA9DE7" w14:textId="77777777" w:rsidTr="00B56530">
        <w:trPr>
          <w:trHeight w:val="103"/>
        </w:trPr>
        <w:tc>
          <w:tcPr>
            <w:tcW w:w="562" w:type="dxa"/>
            <w:vMerge/>
          </w:tcPr>
          <w:p w14:paraId="02796D1D" w14:textId="77777777" w:rsidR="00A01EC8" w:rsidRPr="00A02E2C" w:rsidRDefault="00A01EC8" w:rsidP="003605B8">
            <w:pPr>
              <w:jc w:val="center"/>
              <w:rPr>
                <w:rFonts w:ascii="Times New Roman" w:hAnsi="Times New Roman" w:cs="Times New Roman"/>
              </w:rPr>
            </w:pPr>
          </w:p>
        </w:tc>
        <w:tc>
          <w:tcPr>
            <w:tcW w:w="993" w:type="dxa"/>
            <w:vMerge/>
          </w:tcPr>
          <w:p w14:paraId="075B979A" w14:textId="77777777" w:rsidR="00A01EC8" w:rsidRPr="00A02E2C" w:rsidRDefault="00A01EC8" w:rsidP="003605B8">
            <w:pPr>
              <w:jc w:val="center"/>
              <w:rPr>
                <w:rFonts w:ascii="Times New Roman" w:hAnsi="Times New Roman" w:cs="Times New Roman"/>
              </w:rPr>
            </w:pPr>
          </w:p>
        </w:tc>
        <w:tc>
          <w:tcPr>
            <w:tcW w:w="1667" w:type="dxa"/>
          </w:tcPr>
          <w:p w14:paraId="5FD3ACE9" w14:textId="54EBC14F" w:rsidR="00A01EC8" w:rsidRPr="00A02E2C" w:rsidRDefault="00A01EC8" w:rsidP="00B75C32">
            <w:pPr>
              <w:rPr>
                <w:rFonts w:ascii="Times New Roman" w:hAnsi="Times New Roman" w:cs="Times New Roman"/>
              </w:rPr>
            </w:pPr>
            <w:r w:rsidRPr="00A02E2C">
              <w:rPr>
                <w:rFonts w:ascii="Times New Roman" w:hAnsi="Times New Roman" w:cs="Times New Roman"/>
              </w:rPr>
              <w:t>Thriller</w:t>
            </w:r>
          </w:p>
        </w:tc>
        <w:tc>
          <w:tcPr>
            <w:tcW w:w="987" w:type="dxa"/>
          </w:tcPr>
          <w:p w14:paraId="569D5FCB"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53</w:t>
            </w:r>
          </w:p>
        </w:tc>
        <w:tc>
          <w:tcPr>
            <w:tcW w:w="987" w:type="dxa"/>
          </w:tcPr>
          <w:p w14:paraId="6E70D4A5" w14:textId="06266BDC" w:rsidR="00A01EC8" w:rsidRPr="00A02E2C" w:rsidRDefault="00A01EC8" w:rsidP="00F64FCB">
            <w:pPr>
              <w:rPr>
                <w:rFonts w:ascii="Times New Roman" w:hAnsi="Times New Roman" w:cs="Times New Roman"/>
              </w:rPr>
            </w:pPr>
            <w:r w:rsidRPr="00A02E2C">
              <w:rPr>
                <w:rFonts w:ascii="Times New Roman" w:hAnsi="Times New Roman" w:cs="Times New Roman"/>
              </w:rPr>
              <w:t>17.6</w:t>
            </w:r>
            <w:r w:rsidR="00F64FCB">
              <w:rPr>
                <w:rFonts w:ascii="Times New Roman" w:hAnsi="Times New Roman" w:cs="Times New Roman"/>
              </w:rPr>
              <w:t>%</w:t>
            </w:r>
          </w:p>
        </w:tc>
        <w:tc>
          <w:tcPr>
            <w:tcW w:w="1151" w:type="dxa"/>
          </w:tcPr>
          <w:p w14:paraId="799ABF5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26</w:t>
            </w:r>
          </w:p>
        </w:tc>
        <w:tc>
          <w:tcPr>
            <w:tcW w:w="989" w:type="dxa"/>
          </w:tcPr>
          <w:p w14:paraId="40AB611F" w14:textId="59B2CE67" w:rsidR="00A01EC8" w:rsidRPr="00A02E2C" w:rsidRDefault="00A01EC8" w:rsidP="00F64FCB">
            <w:pPr>
              <w:rPr>
                <w:rFonts w:ascii="Times New Roman" w:hAnsi="Times New Roman" w:cs="Times New Roman"/>
              </w:rPr>
            </w:pPr>
            <w:r w:rsidRPr="00A02E2C">
              <w:rPr>
                <w:rFonts w:ascii="Times New Roman" w:hAnsi="Times New Roman" w:cs="Times New Roman"/>
              </w:rPr>
              <w:t>8.6</w:t>
            </w:r>
            <w:r w:rsidR="00F64FCB">
              <w:rPr>
                <w:rFonts w:ascii="Times New Roman" w:hAnsi="Times New Roman" w:cs="Times New Roman"/>
              </w:rPr>
              <w:t>%</w:t>
            </w:r>
          </w:p>
        </w:tc>
        <w:tc>
          <w:tcPr>
            <w:tcW w:w="1481" w:type="dxa"/>
            <w:vMerge/>
          </w:tcPr>
          <w:p w14:paraId="09B9A720" w14:textId="77777777" w:rsidR="00A01EC8" w:rsidRPr="00A02E2C" w:rsidRDefault="00A01EC8" w:rsidP="003605B8">
            <w:pPr>
              <w:jc w:val="center"/>
              <w:rPr>
                <w:rFonts w:ascii="Times New Roman" w:hAnsi="Times New Roman" w:cs="Times New Roman"/>
              </w:rPr>
            </w:pPr>
          </w:p>
        </w:tc>
        <w:tc>
          <w:tcPr>
            <w:tcW w:w="1151" w:type="dxa"/>
            <w:vMerge/>
          </w:tcPr>
          <w:p w14:paraId="324D2754" w14:textId="77777777" w:rsidR="00A01EC8" w:rsidRPr="00A02E2C" w:rsidRDefault="00A01EC8" w:rsidP="003605B8">
            <w:pPr>
              <w:jc w:val="center"/>
              <w:rPr>
                <w:rFonts w:ascii="Times New Roman" w:hAnsi="Times New Roman" w:cs="Times New Roman"/>
              </w:rPr>
            </w:pPr>
          </w:p>
        </w:tc>
      </w:tr>
      <w:tr w:rsidR="00A01EC8" w:rsidRPr="00A02E2C" w14:paraId="6231163D" w14:textId="77777777" w:rsidTr="00B56530">
        <w:trPr>
          <w:trHeight w:val="103"/>
        </w:trPr>
        <w:tc>
          <w:tcPr>
            <w:tcW w:w="562" w:type="dxa"/>
            <w:vMerge/>
          </w:tcPr>
          <w:p w14:paraId="47B87F55" w14:textId="77777777" w:rsidR="00A01EC8" w:rsidRPr="00A02E2C" w:rsidRDefault="00A01EC8" w:rsidP="003605B8">
            <w:pPr>
              <w:jc w:val="center"/>
              <w:rPr>
                <w:rFonts w:ascii="Times New Roman" w:hAnsi="Times New Roman" w:cs="Times New Roman"/>
              </w:rPr>
            </w:pPr>
          </w:p>
        </w:tc>
        <w:tc>
          <w:tcPr>
            <w:tcW w:w="993" w:type="dxa"/>
            <w:vMerge/>
          </w:tcPr>
          <w:p w14:paraId="0BF9C69C" w14:textId="77777777" w:rsidR="00A01EC8" w:rsidRPr="00A02E2C" w:rsidRDefault="00A01EC8" w:rsidP="003605B8">
            <w:pPr>
              <w:jc w:val="center"/>
              <w:rPr>
                <w:rFonts w:ascii="Times New Roman" w:hAnsi="Times New Roman" w:cs="Times New Roman"/>
              </w:rPr>
            </w:pPr>
          </w:p>
        </w:tc>
        <w:tc>
          <w:tcPr>
            <w:tcW w:w="1667" w:type="dxa"/>
          </w:tcPr>
          <w:p w14:paraId="08450346" w14:textId="5843C81F" w:rsidR="00A01EC8" w:rsidRPr="00A02E2C" w:rsidRDefault="00A01EC8" w:rsidP="00B75C32">
            <w:pPr>
              <w:rPr>
                <w:rFonts w:ascii="Times New Roman" w:hAnsi="Times New Roman" w:cs="Times New Roman"/>
              </w:rPr>
            </w:pPr>
            <w:r w:rsidRPr="00A02E2C">
              <w:rPr>
                <w:rFonts w:ascii="Times New Roman" w:hAnsi="Times New Roman" w:cs="Times New Roman"/>
              </w:rPr>
              <w:t>Anime</w:t>
            </w:r>
          </w:p>
        </w:tc>
        <w:tc>
          <w:tcPr>
            <w:tcW w:w="987" w:type="dxa"/>
          </w:tcPr>
          <w:p w14:paraId="5A9B5B8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8</w:t>
            </w:r>
          </w:p>
        </w:tc>
        <w:tc>
          <w:tcPr>
            <w:tcW w:w="987" w:type="dxa"/>
          </w:tcPr>
          <w:p w14:paraId="15137F13" w14:textId="0B0490EC" w:rsidR="00A01EC8" w:rsidRPr="00A02E2C" w:rsidRDefault="00A01EC8" w:rsidP="00F64FCB">
            <w:pPr>
              <w:rPr>
                <w:rFonts w:ascii="Times New Roman" w:hAnsi="Times New Roman" w:cs="Times New Roman"/>
              </w:rPr>
            </w:pPr>
            <w:r w:rsidRPr="00A02E2C">
              <w:rPr>
                <w:rFonts w:ascii="Times New Roman" w:hAnsi="Times New Roman" w:cs="Times New Roman"/>
              </w:rPr>
              <w:t>2.6</w:t>
            </w:r>
            <w:r w:rsidR="00F64FCB">
              <w:rPr>
                <w:rFonts w:ascii="Times New Roman" w:hAnsi="Times New Roman" w:cs="Times New Roman"/>
              </w:rPr>
              <w:t>%</w:t>
            </w:r>
          </w:p>
        </w:tc>
        <w:tc>
          <w:tcPr>
            <w:tcW w:w="1151" w:type="dxa"/>
          </w:tcPr>
          <w:p w14:paraId="27FEA96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w:t>
            </w:r>
          </w:p>
        </w:tc>
        <w:tc>
          <w:tcPr>
            <w:tcW w:w="989" w:type="dxa"/>
          </w:tcPr>
          <w:p w14:paraId="6FB4F841" w14:textId="3BA5184A" w:rsidR="00A01EC8" w:rsidRPr="00A02E2C" w:rsidRDefault="00A01EC8" w:rsidP="00F64FCB">
            <w:pPr>
              <w:rPr>
                <w:rFonts w:ascii="Times New Roman" w:hAnsi="Times New Roman" w:cs="Times New Roman"/>
              </w:rPr>
            </w:pPr>
            <w:r w:rsidRPr="00A02E2C">
              <w:rPr>
                <w:rFonts w:ascii="Times New Roman" w:hAnsi="Times New Roman" w:cs="Times New Roman"/>
              </w:rPr>
              <w:t>2</w:t>
            </w:r>
            <w:r w:rsidR="00F64FCB">
              <w:rPr>
                <w:rFonts w:ascii="Times New Roman" w:hAnsi="Times New Roman" w:cs="Times New Roman"/>
              </w:rPr>
              <w:t>%</w:t>
            </w:r>
          </w:p>
        </w:tc>
        <w:tc>
          <w:tcPr>
            <w:tcW w:w="1481" w:type="dxa"/>
            <w:vMerge/>
          </w:tcPr>
          <w:p w14:paraId="0CA4C5C9" w14:textId="77777777" w:rsidR="00A01EC8" w:rsidRPr="00A02E2C" w:rsidRDefault="00A01EC8" w:rsidP="003605B8">
            <w:pPr>
              <w:jc w:val="center"/>
              <w:rPr>
                <w:rFonts w:ascii="Times New Roman" w:hAnsi="Times New Roman" w:cs="Times New Roman"/>
              </w:rPr>
            </w:pPr>
          </w:p>
        </w:tc>
        <w:tc>
          <w:tcPr>
            <w:tcW w:w="1151" w:type="dxa"/>
            <w:vMerge/>
          </w:tcPr>
          <w:p w14:paraId="2844605A" w14:textId="77777777" w:rsidR="00A01EC8" w:rsidRPr="00A02E2C" w:rsidRDefault="00A01EC8" w:rsidP="003605B8">
            <w:pPr>
              <w:jc w:val="center"/>
              <w:rPr>
                <w:rFonts w:ascii="Times New Roman" w:hAnsi="Times New Roman" w:cs="Times New Roman"/>
              </w:rPr>
            </w:pPr>
          </w:p>
        </w:tc>
      </w:tr>
      <w:tr w:rsidR="00A01EC8" w:rsidRPr="00A02E2C" w14:paraId="21B580D0" w14:textId="77777777" w:rsidTr="00B56530">
        <w:trPr>
          <w:trHeight w:val="142"/>
        </w:trPr>
        <w:tc>
          <w:tcPr>
            <w:tcW w:w="562" w:type="dxa"/>
            <w:vMerge w:val="restart"/>
          </w:tcPr>
          <w:p w14:paraId="102F0F2F"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3.</w:t>
            </w:r>
          </w:p>
        </w:tc>
        <w:tc>
          <w:tcPr>
            <w:tcW w:w="993" w:type="dxa"/>
            <w:vMerge w:val="restart"/>
          </w:tcPr>
          <w:p w14:paraId="78663C90"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Diverse</w:t>
            </w:r>
          </w:p>
          <w:p w14:paraId="052E4CE3"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content</w:t>
            </w:r>
          </w:p>
        </w:tc>
        <w:tc>
          <w:tcPr>
            <w:tcW w:w="1667" w:type="dxa"/>
          </w:tcPr>
          <w:p w14:paraId="5C485B95" w14:textId="19E95953" w:rsidR="00A01EC8" w:rsidRPr="00A02E2C" w:rsidRDefault="00A01EC8" w:rsidP="00B75C32">
            <w:pPr>
              <w:rPr>
                <w:rFonts w:ascii="Times New Roman" w:hAnsi="Times New Roman" w:cs="Times New Roman"/>
              </w:rPr>
            </w:pPr>
            <w:r w:rsidRPr="00A02E2C">
              <w:rPr>
                <w:rFonts w:ascii="Times New Roman" w:hAnsi="Times New Roman" w:cs="Times New Roman"/>
              </w:rPr>
              <w:t>Netflix</w:t>
            </w:r>
          </w:p>
        </w:tc>
        <w:tc>
          <w:tcPr>
            <w:tcW w:w="987" w:type="dxa"/>
          </w:tcPr>
          <w:p w14:paraId="5EEE490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75</w:t>
            </w:r>
          </w:p>
        </w:tc>
        <w:tc>
          <w:tcPr>
            <w:tcW w:w="987" w:type="dxa"/>
          </w:tcPr>
          <w:p w14:paraId="767492F1" w14:textId="4938517A" w:rsidR="00A01EC8" w:rsidRPr="00A02E2C" w:rsidRDefault="00A01EC8" w:rsidP="00F64FCB">
            <w:pPr>
              <w:rPr>
                <w:rFonts w:ascii="Times New Roman" w:hAnsi="Times New Roman" w:cs="Times New Roman"/>
              </w:rPr>
            </w:pPr>
            <w:r w:rsidRPr="00A02E2C">
              <w:rPr>
                <w:rFonts w:ascii="Times New Roman" w:hAnsi="Times New Roman" w:cs="Times New Roman"/>
              </w:rPr>
              <w:t>25</w:t>
            </w:r>
            <w:r w:rsidR="00F64FCB">
              <w:rPr>
                <w:rFonts w:ascii="Times New Roman" w:hAnsi="Times New Roman" w:cs="Times New Roman"/>
              </w:rPr>
              <w:t>%</w:t>
            </w:r>
          </w:p>
        </w:tc>
        <w:tc>
          <w:tcPr>
            <w:tcW w:w="1151" w:type="dxa"/>
          </w:tcPr>
          <w:p w14:paraId="71361BF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41</w:t>
            </w:r>
          </w:p>
        </w:tc>
        <w:tc>
          <w:tcPr>
            <w:tcW w:w="989" w:type="dxa"/>
          </w:tcPr>
          <w:p w14:paraId="43DC9D3D" w14:textId="47A1A4AD" w:rsidR="00A01EC8" w:rsidRPr="00A02E2C" w:rsidRDefault="00A01EC8" w:rsidP="00F64FCB">
            <w:pPr>
              <w:rPr>
                <w:rFonts w:ascii="Times New Roman" w:hAnsi="Times New Roman" w:cs="Times New Roman"/>
              </w:rPr>
            </w:pPr>
            <w:r w:rsidRPr="00A02E2C">
              <w:rPr>
                <w:rFonts w:ascii="Times New Roman" w:hAnsi="Times New Roman" w:cs="Times New Roman"/>
              </w:rPr>
              <w:t>13.6</w:t>
            </w:r>
            <w:r w:rsidR="00F64FCB">
              <w:rPr>
                <w:rFonts w:ascii="Times New Roman" w:hAnsi="Times New Roman" w:cs="Times New Roman"/>
              </w:rPr>
              <w:t>%</w:t>
            </w:r>
          </w:p>
        </w:tc>
        <w:tc>
          <w:tcPr>
            <w:tcW w:w="1481" w:type="dxa"/>
            <w:vMerge w:val="restart"/>
          </w:tcPr>
          <w:p w14:paraId="01890F65" w14:textId="77777777" w:rsidR="00A01EC8" w:rsidRPr="00A02E2C" w:rsidRDefault="00A01EC8" w:rsidP="003605B8">
            <w:pPr>
              <w:jc w:val="center"/>
              <w:rPr>
                <w:rFonts w:ascii="Times New Roman" w:hAnsi="Times New Roman" w:cs="Times New Roman"/>
              </w:rPr>
            </w:pPr>
          </w:p>
          <w:p w14:paraId="02204E31" w14:textId="77777777" w:rsidR="00A01EC8" w:rsidRPr="00A02E2C" w:rsidRDefault="00A01EC8" w:rsidP="003605B8">
            <w:pPr>
              <w:rPr>
                <w:rFonts w:ascii="Times New Roman" w:hAnsi="Times New Roman" w:cs="Times New Roman"/>
              </w:rPr>
            </w:pPr>
            <w:r w:rsidRPr="00A02E2C">
              <w:rPr>
                <w:rFonts w:ascii="Times New Roman" w:hAnsi="Times New Roman" w:cs="Times New Roman"/>
              </w:rPr>
              <w:t>1.7331</w:t>
            </w:r>
          </w:p>
        </w:tc>
        <w:tc>
          <w:tcPr>
            <w:tcW w:w="1151" w:type="dxa"/>
            <w:vMerge w:val="restart"/>
          </w:tcPr>
          <w:p w14:paraId="2C645FA1"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0.8847</w:t>
            </w:r>
          </w:p>
        </w:tc>
      </w:tr>
      <w:tr w:rsidR="00A01EC8" w:rsidRPr="00A02E2C" w14:paraId="65D939E5" w14:textId="77777777" w:rsidTr="00B56530">
        <w:trPr>
          <w:trHeight w:val="137"/>
        </w:trPr>
        <w:tc>
          <w:tcPr>
            <w:tcW w:w="562" w:type="dxa"/>
            <w:vMerge/>
          </w:tcPr>
          <w:p w14:paraId="4B1B642C" w14:textId="77777777" w:rsidR="00A01EC8" w:rsidRPr="00A02E2C" w:rsidRDefault="00A01EC8" w:rsidP="003605B8">
            <w:pPr>
              <w:jc w:val="center"/>
              <w:rPr>
                <w:rFonts w:ascii="Times New Roman" w:hAnsi="Times New Roman" w:cs="Times New Roman"/>
              </w:rPr>
            </w:pPr>
          </w:p>
        </w:tc>
        <w:tc>
          <w:tcPr>
            <w:tcW w:w="993" w:type="dxa"/>
            <w:vMerge/>
          </w:tcPr>
          <w:p w14:paraId="74DEBB71" w14:textId="77777777" w:rsidR="00A01EC8" w:rsidRPr="00A02E2C" w:rsidRDefault="00A01EC8" w:rsidP="003605B8">
            <w:pPr>
              <w:jc w:val="center"/>
              <w:rPr>
                <w:rFonts w:ascii="Times New Roman" w:hAnsi="Times New Roman" w:cs="Times New Roman"/>
              </w:rPr>
            </w:pPr>
          </w:p>
        </w:tc>
        <w:tc>
          <w:tcPr>
            <w:tcW w:w="1667" w:type="dxa"/>
          </w:tcPr>
          <w:p w14:paraId="1FC9E347" w14:textId="38529CE6" w:rsidR="00A01EC8" w:rsidRPr="00A02E2C" w:rsidRDefault="00A01EC8" w:rsidP="00B75C32">
            <w:pPr>
              <w:rPr>
                <w:rFonts w:ascii="Times New Roman" w:hAnsi="Times New Roman" w:cs="Times New Roman"/>
              </w:rPr>
            </w:pPr>
            <w:r w:rsidRPr="00A02E2C">
              <w:rPr>
                <w:rFonts w:ascii="Times New Roman" w:hAnsi="Times New Roman" w:cs="Times New Roman"/>
              </w:rPr>
              <w:t>Prime</w:t>
            </w:r>
          </w:p>
        </w:tc>
        <w:tc>
          <w:tcPr>
            <w:tcW w:w="987" w:type="dxa"/>
          </w:tcPr>
          <w:p w14:paraId="1F20CCC6"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45</w:t>
            </w:r>
          </w:p>
        </w:tc>
        <w:tc>
          <w:tcPr>
            <w:tcW w:w="987" w:type="dxa"/>
          </w:tcPr>
          <w:p w14:paraId="485C8153" w14:textId="109A8173" w:rsidR="00A01EC8" w:rsidRPr="00A02E2C" w:rsidRDefault="00A01EC8" w:rsidP="00F64FCB">
            <w:pPr>
              <w:rPr>
                <w:rFonts w:ascii="Times New Roman" w:hAnsi="Times New Roman" w:cs="Times New Roman"/>
              </w:rPr>
            </w:pPr>
            <w:r w:rsidRPr="00A02E2C">
              <w:rPr>
                <w:rFonts w:ascii="Times New Roman" w:hAnsi="Times New Roman" w:cs="Times New Roman"/>
              </w:rPr>
              <w:t>15</w:t>
            </w:r>
            <w:r w:rsidR="00F64FCB">
              <w:rPr>
                <w:rFonts w:ascii="Times New Roman" w:hAnsi="Times New Roman" w:cs="Times New Roman"/>
              </w:rPr>
              <w:t>%</w:t>
            </w:r>
          </w:p>
        </w:tc>
        <w:tc>
          <w:tcPr>
            <w:tcW w:w="1151" w:type="dxa"/>
          </w:tcPr>
          <w:p w14:paraId="1FDA2C3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34</w:t>
            </w:r>
          </w:p>
        </w:tc>
        <w:tc>
          <w:tcPr>
            <w:tcW w:w="989" w:type="dxa"/>
          </w:tcPr>
          <w:p w14:paraId="0FDFE6E5" w14:textId="1F3759DD" w:rsidR="00A01EC8" w:rsidRPr="00A02E2C" w:rsidRDefault="00A01EC8" w:rsidP="00F64FCB">
            <w:pPr>
              <w:rPr>
                <w:rFonts w:ascii="Times New Roman" w:hAnsi="Times New Roman" w:cs="Times New Roman"/>
              </w:rPr>
            </w:pPr>
            <w:r w:rsidRPr="00A02E2C">
              <w:rPr>
                <w:rFonts w:ascii="Times New Roman" w:hAnsi="Times New Roman" w:cs="Times New Roman"/>
              </w:rPr>
              <w:t>11.3</w:t>
            </w:r>
            <w:r w:rsidR="00F64FCB">
              <w:rPr>
                <w:rFonts w:ascii="Times New Roman" w:hAnsi="Times New Roman" w:cs="Times New Roman"/>
              </w:rPr>
              <w:t>%</w:t>
            </w:r>
          </w:p>
        </w:tc>
        <w:tc>
          <w:tcPr>
            <w:tcW w:w="1481" w:type="dxa"/>
            <w:vMerge/>
          </w:tcPr>
          <w:p w14:paraId="1BA9A4A7" w14:textId="77777777" w:rsidR="00A01EC8" w:rsidRPr="00A02E2C" w:rsidRDefault="00A01EC8" w:rsidP="003605B8">
            <w:pPr>
              <w:jc w:val="center"/>
              <w:rPr>
                <w:rFonts w:ascii="Times New Roman" w:hAnsi="Times New Roman" w:cs="Times New Roman"/>
              </w:rPr>
            </w:pPr>
          </w:p>
        </w:tc>
        <w:tc>
          <w:tcPr>
            <w:tcW w:w="1151" w:type="dxa"/>
            <w:vMerge/>
          </w:tcPr>
          <w:p w14:paraId="561E5CC1" w14:textId="77777777" w:rsidR="00A01EC8" w:rsidRPr="00A02E2C" w:rsidRDefault="00A01EC8" w:rsidP="003605B8">
            <w:pPr>
              <w:jc w:val="center"/>
              <w:rPr>
                <w:rFonts w:ascii="Times New Roman" w:hAnsi="Times New Roman" w:cs="Times New Roman"/>
              </w:rPr>
            </w:pPr>
          </w:p>
        </w:tc>
      </w:tr>
      <w:tr w:rsidR="00A01EC8" w:rsidRPr="00A02E2C" w14:paraId="4558376F" w14:textId="77777777" w:rsidTr="00B56530">
        <w:trPr>
          <w:trHeight w:val="137"/>
        </w:trPr>
        <w:tc>
          <w:tcPr>
            <w:tcW w:w="562" w:type="dxa"/>
            <w:vMerge/>
          </w:tcPr>
          <w:p w14:paraId="598EE19A" w14:textId="77777777" w:rsidR="00A01EC8" w:rsidRPr="00A02E2C" w:rsidRDefault="00A01EC8" w:rsidP="003605B8">
            <w:pPr>
              <w:jc w:val="center"/>
              <w:rPr>
                <w:rFonts w:ascii="Times New Roman" w:hAnsi="Times New Roman" w:cs="Times New Roman"/>
              </w:rPr>
            </w:pPr>
          </w:p>
        </w:tc>
        <w:tc>
          <w:tcPr>
            <w:tcW w:w="993" w:type="dxa"/>
            <w:vMerge/>
          </w:tcPr>
          <w:p w14:paraId="5971C1DC" w14:textId="77777777" w:rsidR="00A01EC8" w:rsidRPr="00A02E2C" w:rsidRDefault="00A01EC8" w:rsidP="003605B8">
            <w:pPr>
              <w:jc w:val="center"/>
              <w:rPr>
                <w:rFonts w:ascii="Times New Roman" w:hAnsi="Times New Roman" w:cs="Times New Roman"/>
              </w:rPr>
            </w:pPr>
          </w:p>
        </w:tc>
        <w:tc>
          <w:tcPr>
            <w:tcW w:w="1667" w:type="dxa"/>
          </w:tcPr>
          <w:p w14:paraId="7C270ADB" w14:textId="17DA05B7" w:rsidR="00A01EC8" w:rsidRPr="00A02E2C" w:rsidRDefault="00A01EC8" w:rsidP="00B75C32">
            <w:pPr>
              <w:rPr>
                <w:rFonts w:ascii="Times New Roman" w:hAnsi="Times New Roman" w:cs="Times New Roman"/>
              </w:rPr>
            </w:pPr>
            <w:proofErr w:type="spellStart"/>
            <w:r w:rsidRPr="00A02E2C">
              <w:rPr>
                <w:rFonts w:ascii="Times New Roman" w:hAnsi="Times New Roman" w:cs="Times New Roman"/>
              </w:rPr>
              <w:t>Hotstar</w:t>
            </w:r>
            <w:proofErr w:type="spellEnd"/>
          </w:p>
        </w:tc>
        <w:tc>
          <w:tcPr>
            <w:tcW w:w="987" w:type="dxa"/>
          </w:tcPr>
          <w:p w14:paraId="00D8700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50</w:t>
            </w:r>
          </w:p>
        </w:tc>
        <w:tc>
          <w:tcPr>
            <w:tcW w:w="987" w:type="dxa"/>
          </w:tcPr>
          <w:p w14:paraId="0A4E180E" w14:textId="1264E13C" w:rsidR="00A01EC8" w:rsidRPr="00A02E2C" w:rsidRDefault="00A01EC8" w:rsidP="00F64FCB">
            <w:pPr>
              <w:rPr>
                <w:rFonts w:ascii="Times New Roman" w:hAnsi="Times New Roman" w:cs="Times New Roman"/>
              </w:rPr>
            </w:pPr>
            <w:r w:rsidRPr="00A02E2C">
              <w:rPr>
                <w:rFonts w:ascii="Times New Roman" w:hAnsi="Times New Roman" w:cs="Times New Roman"/>
              </w:rPr>
              <w:t>16.6</w:t>
            </w:r>
            <w:r w:rsidR="00F64FCB">
              <w:rPr>
                <w:rFonts w:ascii="Times New Roman" w:hAnsi="Times New Roman" w:cs="Times New Roman"/>
              </w:rPr>
              <w:t>%</w:t>
            </w:r>
          </w:p>
        </w:tc>
        <w:tc>
          <w:tcPr>
            <w:tcW w:w="1151" w:type="dxa"/>
          </w:tcPr>
          <w:p w14:paraId="70FD995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27</w:t>
            </w:r>
          </w:p>
        </w:tc>
        <w:tc>
          <w:tcPr>
            <w:tcW w:w="989" w:type="dxa"/>
          </w:tcPr>
          <w:p w14:paraId="4BEFA1AA" w14:textId="297F4509" w:rsidR="00A01EC8" w:rsidRPr="00A02E2C" w:rsidRDefault="00A01EC8" w:rsidP="00F64FCB">
            <w:pPr>
              <w:rPr>
                <w:rFonts w:ascii="Times New Roman" w:hAnsi="Times New Roman" w:cs="Times New Roman"/>
              </w:rPr>
            </w:pPr>
            <w:r w:rsidRPr="00A02E2C">
              <w:rPr>
                <w:rFonts w:ascii="Times New Roman" w:hAnsi="Times New Roman" w:cs="Times New Roman"/>
              </w:rPr>
              <w:t>9</w:t>
            </w:r>
            <w:r w:rsidR="00F64FCB">
              <w:rPr>
                <w:rFonts w:ascii="Times New Roman" w:hAnsi="Times New Roman" w:cs="Times New Roman"/>
              </w:rPr>
              <w:t>%</w:t>
            </w:r>
          </w:p>
        </w:tc>
        <w:tc>
          <w:tcPr>
            <w:tcW w:w="1481" w:type="dxa"/>
            <w:vMerge/>
          </w:tcPr>
          <w:p w14:paraId="4319C1E9" w14:textId="77777777" w:rsidR="00A01EC8" w:rsidRPr="00A02E2C" w:rsidRDefault="00A01EC8" w:rsidP="003605B8">
            <w:pPr>
              <w:jc w:val="center"/>
              <w:rPr>
                <w:rFonts w:ascii="Times New Roman" w:hAnsi="Times New Roman" w:cs="Times New Roman"/>
              </w:rPr>
            </w:pPr>
          </w:p>
        </w:tc>
        <w:tc>
          <w:tcPr>
            <w:tcW w:w="1151" w:type="dxa"/>
            <w:vMerge/>
          </w:tcPr>
          <w:p w14:paraId="4E30E89A" w14:textId="77777777" w:rsidR="00A01EC8" w:rsidRPr="00A02E2C" w:rsidRDefault="00A01EC8" w:rsidP="003605B8">
            <w:pPr>
              <w:jc w:val="center"/>
              <w:rPr>
                <w:rFonts w:ascii="Times New Roman" w:hAnsi="Times New Roman" w:cs="Times New Roman"/>
              </w:rPr>
            </w:pPr>
          </w:p>
        </w:tc>
      </w:tr>
      <w:tr w:rsidR="00A01EC8" w:rsidRPr="00A02E2C" w14:paraId="7BCA4BB8" w14:textId="77777777" w:rsidTr="00B56530">
        <w:trPr>
          <w:trHeight w:val="137"/>
        </w:trPr>
        <w:tc>
          <w:tcPr>
            <w:tcW w:w="562" w:type="dxa"/>
            <w:vMerge/>
          </w:tcPr>
          <w:p w14:paraId="64536ED8" w14:textId="77777777" w:rsidR="00A01EC8" w:rsidRPr="00A02E2C" w:rsidRDefault="00A01EC8" w:rsidP="003605B8">
            <w:pPr>
              <w:jc w:val="center"/>
              <w:rPr>
                <w:rFonts w:ascii="Times New Roman" w:hAnsi="Times New Roman" w:cs="Times New Roman"/>
              </w:rPr>
            </w:pPr>
          </w:p>
        </w:tc>
        <w:tc>
          <w:tcPr>
            <w:tcW w:w="993" w:type="dxa"/>
            <w:vMerge/>
          </w:tcPr>
          <w:p w14:paraId="6FD04648" w14:textId="77777777" w:rsidR="00A01EC8" w:rsidRPr="00A02E2C" w:rsidRDefault="00A01EC8" w:rsidP="003605B8">
            <w:pPr>
              <w:jc w:val="center"/>
              <w:rPr>
                <w:rFonts w:ascii="Times New Roman" w:hAnsi="Times New Roman" w:cs="Times New Roman"/>
              </w:rPr>
            </w:pPr>
          </w:p>
        </w:tc>
        <w:tc>
          <w:tcPr>
            <w:tcW w:w="1667" w:type="dxa"/>
          </w:tcPr>
          <w:p w14:paraId="242534FD" w14:textId="5B23574F" w:rsidR="00A01EC8" w:rsidRPr="00A02E2C" w:rsidRDefault="00A01EC8" w:rsidP="00B75C32">
            <w:pPr>
              <w:rPr>
                <w:rFonts w:ascii="Times New Roman" w:hAnsi="Times New Roman" w:cs="Times New Roman"/>
              </w:rPr>
            </w:pPr>
            <w:r w:rsidRPr="00A02E2C">
              <w:rPr>
                <w:rFonts w:ascii="Times New Roman" w:hAnsi="Times New Roman" w:cs="Times New Roman"/>
              </w:rPr>
              <w:t>Sony liv</w:t>
            </w:r>
          </w:p>
        </w:tc>
        <w:tc>
          <w:tcPr>
            <w:tcW w:w="987" w:type="dxa"/>
          </w:tcPr>
          <w:p w14:paraId="426E991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w:t>
            </w:r>
          </w:p>
        </w:tc>
        <w:tc>
          <w:tcPr>
            <w:tcW w:w="987" w:type="dxa"/>
          </w:tcPr>
          <w:p w14:paraId="27F2DBC6" w14:textId="6619D5B6" w:rsidR="00A01EC8" w:rsidRPr="00A02E2C" w:rsidRDefault="00A01EC8" w:rsidP="00F64FCB">
            <w:pPr>
              <w:rPr>
                <w:rFonts w:ascii="Times New Roman" w:hAnsi="Times New Roman" w:cs="Times New Roman"/>
              </w:rPr>
            </w:pPr>
            <w:r w:rsidRPr="00A02E2C">
              <w:rPr>
                <w:rFonts w:ascii="Times New Roman" w:hAnsi="Times New Roman" w:cs="Times New Roman"/>
              </w:rPr>
              <w:t>0.6</w:t>
            </w:r>
            <w:r w:rsidR="00F64FCB">
              <w:rPr>
                <w:rFonts w:ascii="Times New Roman" w:hAnsi="Times New Roman" w:cs="Times New Roman"/>
              </w:rPr>
              <w:t>%</w:t>
            </w:r>
          </w:p>
        </w:tc>
        <w:tc>
          <w:tcPr>
            <w:tcW w:w="1151" w:type="dxa"/>
          </w:tcPr>
          <w:p w14:paraId="2AE5F00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w:t>
            </w:r>
          </w:p>
        </w:tc>
        <w:tc>
          <w:tcPr>
            <w:tcW w:w="989" w:type="dxa"/>
          </w:tcPr>
          <w:p w14:paraId="52371A9B" w14:textId="12882444" w:rsidR="00A01EC8" w:rsidRPr="00A02E2C" w:rsidRDefault="00A01EC8" w:rsidP="00F64FCB">
            <w:pPr>
              <w:rPr>
                <w:rFonts w:ascii="Times New Roman" w:hAnsi="Times New Roman" w:cs="Times New Roman"/>
              </w:rPr>
            </w:pPr>
            <w:r w:rsidRPr="00A02E2C">
              <w:rPr>
                <w:rFonts w:ascii="Times New Roman" w:hAnsi="Times New Roman" w:cs="Times New Roman"/>
              </w:rPr>
              <w:t>0.3</w:t>
            </w:r>
            <w:r w:rsidR="00F64FCB">
              <w:rPr>
                <w:rFonts w:ascii="Times New Roman" w:hAnsi="Times New Roman" w:cs="Times New Roman"/>
              </w:rPr>
              <w:t>%</w:t>
            </w:r>
          </w:p>
        </w:tc>
        <w:tc>
          <w:tcPr>
            <w:tcW w:w="1481" w:type="dxa"/>
            <w:vMerge/>
          </w:tcPr>
          <w:p w14:paraId="27049E20" w14:textId="77777777" w:rsidR="00A01EC8" w:rsidRPr="00A02E2C" w:rsidRDefault="00A01EC8" w:rsidP="003605B8">
            <w:pPr>
              <w:jc w:val="center"/>
              <w:rPr>
                <w:rFonts w:ascii="Times New Roman" w:hAnsi="Times New Roman" w:cs="Times New Roman"/>
              </w:rPr>
            </w:pPr>
          </w:p>
        </w:tc>
        <w:tc>
          <w:tcPr>
            <w:tcW w:w="1151" w:type="dxa"/>
            <w:vMerge/>
          </w:tcPr>
          <w:p w14:paraId="77330817" w14:textId="77777777" w:rsidR="00A01EC8" w:rsidRPr="00A02E2C" w:rsidRDefault="00A01EC8" w:rsidP="003605B8">
            <w:pPr>
              <w:jc w:val="center"/>
              <w:rPr>
                <w:rFonts w:ascii="Times New Roman" w:hAnsi="Times New Roman" w:cs="Times New Roman"/>
              </w:rPr>
            </w:pPr>
          </w:p>
        </w:tc>
      </w:tr>
      <w:tr w:rsidR="00A01EC8" w:rsidRPr="00A02E2C" w14:paraId="2F90067D" w14:textId="77777777" w:rsidTr="00B56530">
        <w:trPr>
          <w:trHeight w:val="137"/>
        </w:trPr>
        <w:tc>
          <w:tcPr>
            <w:tcW w:w="562" w:type="dxa"/>
            <w:vMerge/>
          </w:tcPr>
          <w:p w14:paraId="1AC7CB4E" w14:textId="77777777" w:rsidR="00A01EC8" w:rsidRPr="00A02E2C" w:rsidRDefault="00A01EC8" w:rsidP="003605B8">
            <w:pPr>
              <w:jc w:val="center"/>
              <w:rPr>
                <w:rFonts w:ascii="Times New Roman" w:hAnsi="Times New Roman" w:cs="Times New Roman"/>
              </w:rPr>
            </w:pPr>
          </w:p>
        </w:tc>
        <w:tc>
          <w:tcPr>
            <w:tcW w:w="993" w:type="dxa"/>
            <w:vMerge/>
          </w:tcPr>
          <w:p w14:paraId="7DCF33BE" w14:textId="77777777" w:rsidR="00A01EC8" w:rsidRPr="00A02E2C" w:rsidRDefault="00A01EC8" w:rsidP="003605B8">
            <w:pPr>
              <w:jc w:val="center"/>
              <w:rPr>
                <w:rFonts w:ascii="Times New Roman" w:hAnsi="Times New Roman" w:cs="Times New Roman"/>
              </w:rPr>
            </w:pPr>
          </w:p>
        </w:tc>
        <w:tc>
          <w:tcPr>
            <w:tcW w:w="1667" w:type="dxa"/>
          </w:tcPr>
          <w:p w14:paraId="1100FA03" w14:textId="2DC62CB3" w:rsidR="00A01EC8" w:rsidRPr="00A02E2C" w:rsidRDefault="00A01EC8" w:rsidP="00B75C32">
            <w:pPr>
              <w:rPr>
                <w:rFonts w:ascii="Times New Roman" w:hAnsi="Times New Roman" w:cs="Times New Roman"/>
              </w:rPr>
            </w:pPr>
            <w:r w:rsidRPr="00A02E2C">
              <w:rPr>
                <w:rFonts w:ascii="Times New Roman" w:hAnsi="Times New Roman" w:cs="Times New Roman"/>
              </w:rPr>
              <w:t>Zee 5</w:t>
            </w:r>
          </w:p>
        </w:tc>
        <w:tc>
          <w:tcPr>
            <w:tcW w:w="987" w:type="dxa"/>
          </w:tcPr>
          <w:p w14:paraId="6D83ED7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987" w:type="dxa"/>
          </w:tcPr>
          <w:p w14:paraId="793A377C" w14:textId="08288A40"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F64FCB">
              <w:rPr>
                <w:rFonts w:ascii="Times New Roman" w:hAnsi="Times New Roman" w:cs="Times New Roman"/>
              </w:rPr>
              <w:t>%</w:t>
            </w:r>
          </w:p>
        </w:tc>
        <w:tc>
          <w:tcPr>
            <w:tcW w:w="1151" w:type="dxa"/>
          </w:tcPr>
          <w:p w14:paraId="496F8C0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w:t>
            </w:r>
          </w:p>
        </w:tc>
        <w:tc>
          <w:tcPr>
            <w:tcW w:w="989" w:type="dxa"/>
          </w:tcPr>
          <w:p w14:paraId="575CC03D" w14:textId="0BE40ED0" w:rsidR="00A01EC8" w:rsidRPr="00A02E2C" w:rsidRDefault="00A01EC8" w:rsidP="00F64FCB">
            <w:pPr>
              <w:rPr>
                <w:rFonts w:ascii="Times New Roman" w:hAnsi="Times New Roman" w:cs="Times New Roman"/>
              </w:rPr>
            </w:pPr>
            <w:r w:rsidRPr="00A02E2C">
              <w:rPr>
                <w:rFonts w:ascii="Times New Roman" w:hAnsi="Times New Roman" w:cs="Times New Roman"/>
              </w:rPr>
              <w:t>0.6</w:t>
            </w:r>
            <w:r w:rsidR="00F64FCB">
              <w:rPr>
                <w:rFonts w:ascii="Times New Roman" w:hAnsi="Times New Roman" w:cs="Times New Roman"/>
              </w:rPr>
              <w:t>%</w:t>
            </w:r>
          </w:p>
        </w:tc>
        <w:tc>
          <w:tcPr>
            <w:tcW w:w="1481" w:type="dxa"/>
            <w:vMerge/>
          </w:tcPr>
          <w:p w14:paraId="1C47C51F" w14:textId="77777777" w:rsidR="00A01EC8" w:rsidRPr="00A02E2C" w:rsidRDefault="00A01EC8" w:rsidP="003605B8">
            <w:pPr>
              <w:jc w:val="center"/>
              <w:rPr>
                <w:rFonts w:ascii="Times New Roman" w:hAnsi="Times New Roman" w:cs="Times New Roman"/>
              </w:rPr>
            </w:pPr>
          </w:p>
        </w:tc>
        <w:tc>
          <w:tcPr>
            <w:tcW w:w="1151" w:type="dxa"/>
            <w:vMerge/>
          </w:tcPr>
          <w:p w14:paraId="0861EB64" w14:textId="77777777" w:rsidR="00A01EC8" w:rsidRPr="00A02E2C" w:rsidRDefault="00A01EC8" w:rsidP="003605B8">
            <w:pPr>
              <w:jc w:val="center"/>
              <w:rPr>
                <w:rFonts w:ascii="Times New Roman" w:hAnsi="Times New Roman" w:cs="Times New Roman"/>
              </w:rPr>
            </w:pPr>
          </w:p>
        </w:tc>
      </w:tr>
      <w:tr w:rsidR="00A01EC8" w:rsidRPr="00A02E2C" w14:paraId="29D34FB9" w14:textId="77777777" w:rsidTr="00B56530">
        <w:trPr>
          <w:trHeight w:val="137"/>
        </w:trPr>
        <w:tc>
          <w:tcPr>
            <w:tcW w:w="562" w:type="dxa"/>
            <w:vMerge/>
          </w:tcPr>
          <w:p w14:paraId="4355B4DD" w14:textId="77777777" w:rsidR="00A01EC8" w:rsidRPr="00A02E2C" w:rsidRDefault="00A01EC8" w:rsidP="003605B8">
            <w:pPr>
              <w:jc w:val="center"/>
              <w:rPr>
                <w:rFonts w:ascii="Times New Roman" w:hAnsi="Times New Roman" w:cs="Times New Roman"/>
              </w:rPr>
            </w:pPr>
          </w:p>
        </w:tc>
        <w:tc>
          <w:tcPr>
            <w:tcW w:w="993" w:type="dxa"/>
            <w:vMerge/>
          </w:tcPr>
          <w:p w14:paraId="4A0858C1" w14:textId="77777777" w:rsidR="00A01EC8" w:rsidRPr="00A02E2C" w:rsidRDefault="00A01EC8" w:rsidP="003605B8">
            <w:pPr>
              <w:jc w:val="center"/>
              <w:rPr>
                <w:rFonts w:ascii="Times New Roman" w:hAnsi="Times New Roman" w:cs="Times New Roman"/>
              </w:rPr>
            </w:pPr>
          </w:p>
        </w:tc>
        <w:tc>
          <w:tcPr>
            <w:tcW w:w="1667" w:type="dxa"/>
          </w:tcPr>
          <w:p w14:paraId="3D41AF1E" w14:textId="6EEF216C" w:rsidR="00A01EC8" w:rsidRPr="00A02E2C" w:rsidRDefault="00A01EC8" w:rsidP="00B75C32">
            <w:pPr>
              <w:rPr>
                <w:rFonts w:ascii="Times New Roman" w:hAnsi="Times New Roman" w:cs="Times New Roman"/>
              </w:rPr>
            </w:pPr>
            <w:r w:rsidRPr="00A02E2C">
              <w:rPr>
                <w:rFonts w:ascii="Times New Roman" w:hAnsi="Times New Roman" w:cs="Times New Roman"/>
              </w:rPr>
              <w:t>Aha</w:t>
            </w:r>
          </w:p>
        </w:tc>
        <w:tc>
          <w:tcPr>
            <w:tcW w:w="987" w:type="dxa"/>
          </w:tcPr>
          <w:p w14:paraId="1BE7E4EC"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11</w:t>
            </w:r>
          </w:p>
        </w:tc>
        <w:tc>
          <w:tcPr>
            <w:tcW w:w="987" w:type="dxa"/>
          </w:tcPr>
          <w:p w14:paraId="2A45EF1A" w14:textId="164C78A4" w:rsidR="00A01EC8" w:rsidRPr="00A02E2C" w:rsidRDefault="00A01EC8" w:rsidP="00F64FCB">
            <w:pPr>
              <w:rPr>
                <w:rFonts w:ascii="Times New Roman" w:hAnsi="Times New Roman" w:cs="Times New Roman"/>
              </w:rPr>
            </w:pPr>
            <w:r w:rsidRPr="00A02E2C">
              <w:rPr>
                <w:rFonts w:ascii="Times New Roman" w:hAnsi="Times New Roman" w:cs="Times New Roman"/>
              </w:rPr>
              <w:t>3.6</w:t>
            </w:r>
            <w:r w:rsidR="00F64FCB">
              <w:rPr>
                <w:rFonts w:ascii="Times New Roman" w:hAnsi="Times New Roman" w:cs="Times New Roman"/>
              </w:rPr>
              <w:t>%</w:t>
            </w:r>
          </w:p>
        </w:tc>
        <w:tc>
          <w:tcPr>
            <w:tcW w:w="1151" w:type="dxa"/>
          </w:tcPr>
          <w:p w14:paraId="57F2893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w:t>
            </w:r>
          </w:p>
        </w:tc>
        <w:tc>
          <w:tcPr>
            <w:tcW w:w="989" w:type="dxa"/>
          </w:tcPr>
          <w:p w14:paraId="0E86FBD8" w14:textId="4718E754" w:rsidR="00A01EC8" w:rsidRPr="00A02E2C" w:rsidRDefault="00A01EC8" w:rsidP="00F64FCB">
            <w:pPr>
              <w:rPr>
                <w:rFonts w:ascii="Times New Roman" w:hAnsi="Times New Roman" w:cs="Times New Roman"/>
              </w:rPr>
            </w:pPr>
            <w:r w:rsidRPr="00A02E2C">
              <w:rPr>
                <w:rFonts w:ascii="Times New Roman" w:hAnsi="Times New Roman" w:cs="Times New Roman"/>
              </w:rPr>
              <w:t>2.3</w:t>
            </w:r>
            <w:r w:rsidR="00F64FCB">
              <w:rPr>
                <w:rFonts w:ascii="Times New Roman" w:hAnsi="Times New Roman" w:cs="Times New Roman"/>
              </w:rPr>
              <w:t>%</w:t>
            </w:r>
          </w:p>
        </w:tc>
        <w:tc>
          <w:tcPr>
            <w:tcW w:w="1481" w:type="dxa"/>
            <w:vMerge/>
          </w:tcPr>
          <w:p w14:paraId="6B78406B" w14:textId="77777777" w:rsidR="00A01EC8" w:rsidRPr="00A02E2C" w:rsidRDefault="00A01EC8" w:rsidP="003605B8">
            <w:pPr>
              <w:jc w:val="center"/>
              <w:rPr>
                <w:rFonts w:ascii="Times New Roman" w:hAnsi="Times New Roman" w:cs="Times New Roman"/>
              </w:rPr>
            </w:pPr>
          </w:p>
        </w:tc>
        <w:tc>
          <w:tcPr>
            <w:tcW w:w="1151" w:type="dxa"/>
            <w:vMerge/>
          </w:tcPr>
          <w:p w14:paraId="7F4C367D" w14:textId="77777777" w:rsidR="00A01EC8" w:rsidRPr="00A02E2C" w:rsidRDefault="00A01EC8" w:rsidP="003605B8">
            <w:pPr>
              <w:jc w:val="center"/>
              <w:rPr>
                <w:rFonts w:ascii="Times New Roman" w:hAnsi="Times New Roman" w:cs="Times New Roman"/>
              </w:rPr>
            </w:pPr>
          </w:p>
        </w:tc>
      </w:tr>
      <w:tr w:rsidR="00A01EC8" w:rsidRPr="00A02E2C" w14:paraId="6E4364C9" w14:textId="77777777" w:rsidTr="00B56530">
        <w:trPr>
          <w:trHeight w:val="278"/>
        </w:trPr>
        <w:tc>
          <w:tcPr>
            <w:tcW w:w="562" w:type="dxa"/>
            <w:vMerge w:val="restart"/>
          </w:tcPr>
          <w:p w14:paraId="2AA63EDB"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4.</w:t>
            </w:r>
          </w:p>
        </w:tc>
        <w:tc>
          <w:tcPr>
            <w:tcW w:w="993" w:type="dxa"/>
            <w:vMerge w:val="restart"/>
          </w:tcPr>
          <w:p w14:paraId="46C61872" w14:textId="1C1D8FF3" w:rsidR="00A01EC8" w:rsidRPr="00A02E2C" w:rsidRDefault="00B56530" w:rsidP="003605B8">
            <w:pPr>
              <w:jc w:val="center"/>
              <w:rPr>
                <w:rFonts w:ascii="Times New Roman" w:hAnsi="Times New Roman" w:cs="Times New Roman"/>
              </w:rPr>
            </w:pPr>
            <w:r w:rsidRPr="00A02E2C">
              <w:rPr>
                <w:rFonts w:ascii="Times New Roman" w:hAnsi="Times New Roman" w:cs="Times New Roman"/>
              </w:rPr>
              <w:t>Recommend</w:t>
            </w:r>
          </w:p>
        </w:tc>
        <w:tc>
          <w:tcPr>
            <w:tcW w:w="1667" w:type="dxa"/>
          </w:tcPr>
          <w:p w14:paraId="38A4B2CB" w14:textId="0B517326" w:rsidR="00A01EC8" w:rsidRPr="00A02E2C" w:rsidRDefault="00A01EC8" w:rsidP="00B75C32">
            <w:pPr>
              <w:rPr>
                <w:rFonts w:ascii="Times New Roman" w:hAnsi="Times New Roman" w:cs="Times New Roman"/>
              </w:rPr>
            </w:pPr>
            <w:r w:rsidRPr="00A02E2C">
              <w:rPr>
                <w:rFonts w:ascii="Times New Roman" w:hAnsi="Times New Roman" w:cs="Times New Roman"/>
              </w:rPr>
              <w:t>Most likely</w:t>
            </w:r>
          </w:p>
        </w:tc>
        <w:tc>
          <w:tcPr>
            <w:tcW w:w="987" w:type="dxa"/>
          </w:tcPr>
          <w:p w14:paraId="216BE65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71</w:t>
            </w:r>
          </w:p>
        </w:tc>
        <w:tc>
          <w:tcPr>
            <w:tcW w:w="987" w:type="dxa"/>
          </w:tcPr>
          <w:p w14:paraId="43718F12" w14:textId="0EBCF8AF" w:rsidR="00A01EC8" w:rsidRPr="00A02E2C" w:rsidRDefault="00A01EC8" w:rsidP="00F64FCB">
            <w:pPr>
              <w:rPr>
                <w:rFonts w:ascii="Times New Roman" w:hAnsi="Times New Roman" w:cs="Times New Roman"/>
              </w:rPr>
            </w:pPr>
            <w:r w:rsidRPr="00A02E2C">
              <w:rPr>
                <w:rFonts w:ascii="Times New Roman" w:hAnsi="Times New Roman" w:cs="Times New Roman"/>
              </w:rPr>
              <w:t>23.6</w:t>
            </w:r>
            <w:r w:rsidR="00F64FCB">
              <w:rPr>
                <w:rFonts w:ascii="Times New Roman" w:hAnsi="Times New Roman" w:cs="Times New Roman"/>
              </w:rPr>
              <w:t>%</w:t>
            </w:r>
          </w:p>
        </w:tc>
        <w:tc>
          <w:tcPr>
            <w:tcW w:w="1151" w:type="dxa"/>
          </w:tcPr>
          <w:p w14:paraId="768A871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44</w:t>
            </w:r>
          </w:p>
        </w:tc>
        <w:tc>
          <w:tcPr>
            <w:tcW w:w="989" w:type="dxa"/>
          </w:tcPr>
          <w:p w14:paraId="3B6D9097" w14:textId="216F49F9" w:rsidR="00A01EC8" w:rsidRPr="00A02E2C" w:rsidRDefault="00A01EC8" w:rsidP="00F64FCB">
            <w:pPr>
              <w:rPr>
                <w:rFonts w:ascii="Times New Roman" w:hAnsi="Times New Roman" w:cs="Times New Roman"/>
              </w:rPr>
            </w:pPr>
            <w:r w:rsidRPr="00A02E2C">
              <w:rPr>
                <w:rFonts w:ascii="Times New Roman" w:hAnsi="Times New Roman" w:cs="Times New Roman"/>
              </w:rPr>
              <w:t>14.6</w:t>
            </w:r>
            <w:r w:rsidR="00F64FCB">
              <w:rPr>
                <w:rFonts w:ascii="Times New Roman" w:hAnsi="Times New Roman" w:cs="Times New Roman"/>
              </w:rPr>
              <w:t>%</w:t>
            </w:r>
          </w:p>
        </w:tc>
        <w:tc>
          <w:tcPr>
            <w:tcW w:w="1481" w:type="dxa"/>
            <w:vMerge w:val="restart"/>
          </w:tcPr>
          <w:p w14:paraId="7550C7D8"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5.736</w:t>
            </w:r>
          </w:p>
        </w:tc>
        <w:tc>
          <w:tcPr>
            <w:tcW w:w="1151" w:type="dxa"/>
            <w:vMerge w:val="restart"/>
          </w:tcPr>
          <w:p w14:paraId="370FA540" w14:textId="77777777" w:rsidR="00A01EC8" w:rsidRPr="00A02E2C" w:rsidRDefault="00A01EC8" w:rsidP="003605B8">
            <w:pPr>
              <w:jc w:val="center"/>
              <w:rPr>
                <w:rFonts w:ascii="Times New Roman" w:hAnsi="Times New Roman" w:cs="Times New Roman"/>
                <w:b/>
                <w:bCs/>
              </w:rPr>
            </w:pPr>
            <w:r w:rsidRPr="00A02E2C">
              <w:rPr>
                <w:rFonts w:ascii="Times New Roman" w:hAnsi="Times New Roman" w:cs="Times New Roman"/>
                <w:b/>
                <w:bCs/>
              </w:rPr>
              <w:t>0.05681</w:t>
            </w:r>
          </w:p>
        </w:tc>
      </w:tr>
      <w:tr w:rsidR="00A01EC8" w:rsidRPr="00A02E2C" w14:paraId="6EFCAB16" w14:textId="77777777" w:rsidTr="00B56530">
        <w:trPr>
          <w:trHeight w:val="276"/>
        </w:trPr>
        <w:tc>
          <w:tcPr>
            <w:tcW w:w="562" w:type="dxa"/>
            <w:vMerge/>
          </w:tcPr>
          <w:p w14:paraId="2A7E5960" w14:textId="77777777" w:rsidR="00A01EC8" w:rsidRPr="00A02E2C" w:rsidRDefault="00A01EC8" w:rsidP="003605B8">
            <w:pPr>
              <w:jc w:val="center"/>
              <w:rPr>
                <w:rFonts w:ascii="Times New Roman" w:hAnsi="Times New Roman" w:cs="Times New Roman"/>
              </w:rPr>
            </w:pPr>
          </w:p>
        </w:tc>
        <w:tc>
          <w:tcPr>
            <w:tcW w:w="993" w:type="dxa"/>
            <w:vMerge/>
          </w:tcPr>
          <w:p w14:paraId="4C377025" w14:textId="77777777" w:rsidR="00A01EC8" w:rsidRPr="00A02E2C" w:rsidRDefault="00A01EC8" w:rsidP="003605B8">
            <w:pPr>
              <w:jc w:val="center"/>
              <w:rPr>
                <w:rFonts w:ascii="Times New Roman" w:hAnsi="Times New Roman" w:cs="Times New Roman"/>
              </w:rPr>
            </w:pPr>
          </w:p>
        </w:tc>
        <w:tc>
          <w:tcPr>
            <w:tcW w:w="1667" w:type="dxa"/>
          </w:tcPr>
          <w:p w14:paraId="05D62518" w14:textId="7DB876A9" w:rsidR="00A01EC8" w:rsidRPr="00A02E2C" w:rsidRDefault="00A01EC8" w:rsidP="00B75C32">
            <w:pPr>
              <w:rPr>
                <w:rFonts w:ascii="Times New Roman" w:hAnsi="Times New Roman" w:cs="Times New Roman"/>
              </w:rPr>
            </w:pPr>
            <w:r w:rsidRPr="00A02E2C">
              <w:rPr>
                <w:rFonts w:ascii="Times New Roman" w:hAnsi="Times New Roman" w:cs="Times New Roman"/>
              </w:rPr>
              <w:t>Neutral</w:t>
            </w:r>
          </w:p>
        </w:tc>
        <w:tc>
          <w:tcPr>
            <w:tcW w:w="987" w:type="dxa"/>
          </w:tcPr>
          <w:p w14:paraId="0359C18B"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106</w:t>
            </w:r>
          </w:p>
        </w:tc>
        <w:tc>
          <w:tcPr>
            <w:tcW w:w="987" w:type="dxa"/>
          </w:tcPr>
          <w:p w14:paraId="2562B156" w14:textId="029D0188" w:rsidR="00A01EC8" w:rsidRPr="00A02E2C" w:rsidRDefault="00A01EC8" w:rsidP="00F64FCB">
            <w:pPr>
              <w:rPr>
                <w:rFonts w:ascii="Times New Roman" w:hAnsi="Times New Roman" w:cs="Times New Roman"/>
              </w:rPr>
            </w:pPr>
            <w:r w:rsidRPr="00A02E2C">
              <w:rPr>
                <w:rFonts w:ascii="Times New Roman" w:hAnsi="Times New Roman" w:cs="Times New Roman"/>
              </w:rPr>
              <w:t>35.3</w:t>
            </w:r>
            <w:r w:rsidR="00F64FCB">
              <w:rPr>
                <w:rFonts w:ascii="Times New Roman" w:hAnsi="Times New Roman" w:cs="Times New Roman"/>
              </w:rPr>
              <w:t>%</w:t>
            </w:r>
          </w:p>
        </w:tc>
        <w:tc>
          <w:tcPr>
            <w:tcW w:w="1151" w:type="dxa"/>
          </w:tcPr>
          <w:p w14:paraId="563A00C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53</w:t>
            </w:r>
          </w:p>
        </w:tc>
        <w:tc>
          <w:tcPr>
            <w:tcW w:w="989" w:type="dxa"/>
          </w:tcPr>
          <w:p w14:paraId="0A3D2957" w14:textId="4575A1BC" w:rsidR="00A01EC8" w:rsidRPr="00A02E2C" w:rsidRDefault="00A01EC8" w:rsidP="00F64FCB">
            <w:pPr>
              <w:rPr>
                <w:rFonts w:ascii="Times New Roman" w:hAnsi="Times New Roman" w:cs="Times New Roman"/>
              </w:rPr>
            </w:pPr>
            <w:r w:rsidRPr="00A02E2C">
              <w:rPr>
                <w:rFonts w:ascii="Times New Roman" w:hAnsi="Times New Roman" w:cs="Times New Roman"/>
              </w:rPr>
              <w:t>17.6</w:t>
            </w:r>
            <w:r w:rsidR="00F64FCB">
              <w:rPr>
                <w:rFonts w:ascii="Times New Roman" w:hAnsi="Times New Roman" w:cs="Times New Roman"/>
              </w:rPr>
              <w:t>%</w:t>
            </w:r>
          </w:p>
        </w:tc>
        <w:tc>
          <w:tcPr>
            <w:tcW w:w="1481" w:type="dxa"/>
            <w:vMerge/>
          </w:tcPr>
          <w:p w14:paraId="6767ADEB" w14:textId="77777777" w:rsidR="00A01EC8" w:rsidRPr="00A02E2C" w:rsidRDefault="00A01EC8" w:rsidP="003605B8">
            <w:pPr>
              <w:jc w:val="center"/>
              <w:rPr>
                <w:rFonts w:ascii="Times New Roman" w:hAnsi="Times New Roman" w:cs="Times New Roman"/>
              </w:rPr>
            </w:pPr>
          </w:p>
        </w:tc>
        <w:tc>
          <w:tcPr>
            <w:tcW w:w="1151" w:type="dxa"/>
            <w:vMerge/>
          </w:tcPr>
          <w:p w14:paraId="0F87FCDF" w14:textId="77777777" w:rsidR="00A01EC8" w:rsidRPr="00A02E2C" w:rsidRDefault="00A01EC8" w:rsidP="003605B8">
            <w:pPr>
              <w:jc w:val="center"/>
              <w:rPr>
                <w:rFonts w:ascii="Times New Roman" w:hAnsi="Times New Roman" w:cs="Times New Roman"/>
              </w:rPr>
            </w:pPr>
          </w:p>
        </w:tc>
      </w:tr>
      <w:tr w:rsidR="00A01EC8" w:rsidRPr="00A02E2C" w14:paraId="6ACB68F1" w14:textId="77777777" w:rsidTr="00B56530">
        <w:trPr>
          <w:trHeight w:val="276"/>
        </w:trPr>
        <w:tc>
          <w:tcPr>
            <w:tcW w:w="562" w:type="dxa"/>
            <w:vMerge/>
          </w:tcPr>
          <w:p w14:paraId="6E3C4E0B" w14:textId="77777777" w:rsidR="00A01EC8" w:rsidRPr="00A02E2C" w:rsidRDefault="00A01EC8" w:rsidP="003605B8">
            <w:pPr>
              <w:jc w:val="center"/>
              <w:rPr>
                <w:rFonts w:ascii="Times New Roman" w:hAnsi="Times New Roman" w:cs="Times New Roman"/>
              </w:rPr>
            </w:pPr>
          </w:p>
        </w:tc>
        <w:tc>
          <w:tcPr>
            <w:tcW w:w="993" w:type="dxa"/>
            <w:vMerge/>
          </w:tcPr>
          <w:p w14:paraId="1A8B014C" w14:textId="77777777" w:rsidR="00A01EC8" w:rsidRPr="00A02E2C" w:rsidRDefault="00A01EC8" w:rsidP="003605B8">
            <w:pPr>
              <w:jc w:val="center"/>
              <w:rPr>
                <w:rFonts w:ascii="Times New Roman" w:hAnsi="Times New Roman" w:cs="Times New Roman"/>
              </w:rPr>
            </w:pPr>
          </w:p>
        </w:tc>
        <w:tc>
          <w:tcPr>
            <w:tcW w:w="1667" w:type="dxa"/>
          </w:tcPr>
          <w:p w14:paraId="61BD797A" w14:textId="17742AFC" w:rsidR="00A01EC8" w:rsidRPr="00A02E2C" w:rsidRDefault="00A01EC8" w:rsidP="00B75C32">
            <w:pPr>
              <w:rPr>
                <w:rFonts w:ascii="Times New Roman" w:hAnsi="Times New Roman" w:cs="Times New Roman"/>
              </w:rPr>
            </w:pPr>
            <w:r w:rsidRPr="00A02E2C">
              <w:rPr>
                <w:rFonts w:ascii="Times New Roman" w:hAnsi="Times New Roman" w:cs="Times New Roman"/>
              </w:rPr>
              <w:t>Never</w:t>
            </w:r>
          </w:p>
        </w:tc>
        <w:tc>
          <w:tcPr>
            <w:tcW w:w="987" w:type="dxa"/>
          </w:tcPr>
          <w:p w14:paraId="3CEA385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11</w:t>
            </w:r>
          </w:p>
        </w:tc>
        <w:tc>
          <w:tcPr>
            <w:tcW w:w="987" w:type="dxa"/>
          </w:tcPr>
          <w:p w14:paraId="0080B847" w14:textId="5C507B79" w:rsidR="00A01EC8" w:rsidRPr="00A02E2C" w:rsidRDefault="00A01EC8" w:rsidP="00F64FCB">
            <w:pPr>
              <w:rPr>
                <w:rFonts w:ascii="Times New Roman" w:hAnsi="Times New Roman" w:cs="Times New Roman"/>
              </w:rPr>
            </w:pPr>
            <w:r w:rsidRPr="00A02E2C">
              <w:rPr>
                <w:rFonts w:ascii="Times New Roman" w:hAnsi="Times New Roman" w:cs="Times New Roman"/>
              </w:rPr>
              <w:t>3.6</w:t>
            </w:r>
            <w:r w:rsidR="00F64FCB">
              <w:rPr>
                <w:rFonts w:ascii="Times New Roman" w:hAnsi="Times New Roman" w:cs="Times New Roman"/>
              </w:rPr>
              <w:t>%</w:t>
            </w:r>
          </w:p>
        </w:tc>
        <w:tc>
          <w:tcPr>
            <w:tcW w:w="1151" w:type="dxa"/>
          </w:tcPr>
          <w:p w14:paraId="652A3EA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15</w:t>
            </w:r>
          </w:p>
        </w:tc>
        <w:tc>
          <w:tcPr>
            <w:tcW w:w="989" w:type="dxa"/>
          </w:tcPr>
          <w:p w14:paraId="20B1813B" w14:textId="4CCA7FB0" w:rsidR="00A01EC8" w:rsidRPr="00A02E2C" w:rsidRDefault="00A01EC8" w:rsidP="00F64FCB">
            <w:pPr>
              <w:rPr>
                <w:rFonts w:ascii="Times New Roman" w:hAnsi="Times New Roman" w:cs="Times New Roman"/>
              </w:rPr>
            </w:pPr>
            <w:r w:rsidRPr="00A02E2C">
              <w:rPr>
                <w:rFonts w:ascii="Times New Roman" w:hAnsi="Times New Roman" w:cs="Times New Roman"/>
              </w:rPr>
              <w:t>5</w:t>
            </w:r>
            <w:r w:rsidR="00F64FCB">
              <w:rPr>
                <w:rFonts w:ascii="Times New Roman" w:hAnsi="Times New Roman" w:cs="Times New Roman"/>
              </w:rPr>
              <w:t>%</w:t>
            </w:r>
          </w:p>
        </w:tc>
        <w:tc>
          <w:tcPr>
            <w:tcW w:w="1481" w:type="dxa"/>
            <w:vMerge/>
          </w:tcPr>
          <w:p w14:paraId="54B77219" w14:textId="77777777" w:rsidR="00A01EC8" w:rsidRPr="00A02E2C" w:rsidRDefault="00A01EC8" w:rsidP="003605B8">
            <w:pPr>
              <w:jc w:val="center"/>
              <w:rPr>
                <w:rFonts w:ascii="Times New Roman" w:hAnsi="Times New Roman" w:cs="Times New Roman"/>
              </w:rPr>
            </w:pPr>
          </w:p>
        </w:tc>
        <w:tc>
          <w:tcPr>
            <w:tcW w:w="1151" w:type="dxa"/>
            <w:vMerge/>
          </w:tcPr>
          <w:p w14:paraId="1CA115BB" w14:textId="77777777" w:rsidR="00A01EC8" w:rsidRPr="00A02E2C" w:rsidRDefault="00A01EC8" w:rsidP="003605B8">
            <w:pPr>
              <w:jc w:val="center"/>
              <w:rPr>
                <w:rFonts w:ascii="Times New Roman" w:hAnsi="Times New Roman" w:cs="Times New Roman"/>
              </w:rPr>
            </w:pPr>
          </w:p>
        </w:tc>
      </w:tr>
      <w:tr w:rsidR="00A01EC8" w:rsidRPr="00A02E2C" w14:paraId="1BA33A45" w14:textId="77777777" w:rsidTr="00B56530">
        <w:trPr>
          <w:trHeight w:val="431"/>
        </w:trPr>
        <w:tc>
          <w:tcPr>
            <w:tcW w:w="562" w:type="dxa"/>
            <w:vMerge w:val="restart"/>
          </w:tcPr>
          <w:p w14:paraId="1885E6BB"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5.</w:t>
            </w:r>
          </w:p>
        </w:tc>
        <w:tc>
          <w:tcPr>
            <w:tcW w:w="993" w:type="dxa"/>
            <w:vMerge w:val="restart"/>
          </w:tcPr>
          <w:p w14:paraId="63F14D1A"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Increase</w:t>
            </w:r>
          </w:p>
          <w:p w14:paraId="3B27CEFD" w14:textId="77777777" w:rsidR="00A01EC8" w:rsidRPr="00A02E2C" w:rsidRDefault="00A01EC8" w:rsidP="003605B8">
            <w:pPr>
              <w:jc w:val="center"/>
              <w:rPr>
                <w:rFonts w:ascii="Times New Roman" w:hAnsi="Times New Roman" w:cs="Times New Roman"/>
              </w:rPr>
            </w:pPr>
            <w:r w:rsidRPr="00A02E2C">
              <w:rPr>
                <w:rFonts w:ascii="Times New Roman" w:hAnsi="Times New Roman" w:cs="Times New Roman"/>
              </w:rPr>
              <w:t>price</w:t>
            </w:r>
          </w:p>
        </w:tc>
        <w:tc>
          <w:tcPr>
            <w:tcW w:w="1667" w:type="dxa"/>
          </w:tcPr>
          <w:p w14:paraId="013C9303" w14:textId="7E3E0199" w:rsidR="00A01EC8" w:rsidRPr="00A02E2C" w:rsidRDefault="00A01EC8" w:rsidP="00B75C32">
            <w:pPr>
              <w:rPr>
                <w:rFonts w:ascii="Times New Roman" w:hAnsi="Times New Roman" w:cs="Times New Roman"/>
              </w:rPr>
            </w:pPr>
            <w:r w:rsidRPr="00A02E2C">
              <w:rPr>
                <w:rFonts w:ascii="Times New Roman" w:hAnsi="Times New Roman" w:cs="Times New Roman"/>
              </w:rPr>
              <w:t>Yes</w:t>
            </w:r>
          </w:p>
        </w:tc>
        <w:tc>
          <w:tcPr>
            <w:tcW w:w="987" w:type="dxa"/>
          </w:tcPr>
          <w:p w14:paraId="0BE0781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124</w:t>
            </w:r>
          </w:p>
        </w:tc>
        <w:tc>
          <w:tcPr>
            <w:tcW w:w="987" w:type="dxa"/>
          </w:tcPr>
          <w:p w14:paraId="3D6ACA77" w14:textId="169DAC3A" w:rsidR="00A01EC8" w:rsidRPr="00A02E2C" w:rsidRDefault="00A01EC8" w:rsidP="00F64FCB">
            <w:pPr>
              <w:rPr>
                <w:rFonts w:ascii="Times New Roman" w:hAnsi="Times New Roman" w:cs="Times New Roman"/>
              </w:rPr>
            </w:pPr>
            <w:r w:rsidRPr="00A02E2C">
              <w:rPr>
                <w:rFonts w:ascii="Times New Roman" w:hAnsi="Times New Roman" w:cs="Times New Roman"/>
              </w:rPr>
              <w:t>41.3</w:t>
            </w:r>
            <w:r w:rsidR="00F64FCB">
              <w:rPr>
                <w:rFonts w:ascii="Times New Roman" w:hAnsi="Times New Roman" w:cs="Times New Roman"/>
              </w:rPr>
              <w:t>%</w:t>
            </w:r>
          </w:p>
        </w:tc>
        <w:tc>
          <w:tcPr>
            <w:tcW w:w="1151" w:type="dxa"/>
          </w:tcPr>
          <w:p w14:paraId="44E6159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52</w:t>
            </w:r>
          </w:p>
        </w:tc>
        <w:tc>
          <w:tcPr>
            <w:tcW w:w="989" w:type="dxa"/>
          </w:tcPr>
          <w:p w14:paraId="49D79959" w14:textId="2EB7B9F5" w:rsidR="00A01EC8" w:rsidRPr="00A02E2C" w:rsidRDefault="00A01EC8" w:rsidP="00F64FCB">
            <w:pPr>
              <w:rPr>
                <w:rFonts w:ascii="Times New Roman" w:hAnsi="Times New Roman" w:cs="Times New Roman"/>
              </w:rPr>
            </w:pPr>
            <w:r w:rsidRPr="00A02E2C">
              <w:rPr>
                <w:rFonts w:ascii="Times New Roman" w:hAnsi="Times New Roman" w:cs="Times New Roman"/>
              </w:rPr>
              <w:t>17.3</w:t>
            </w:r>
            <w:r w:rsidR="00F64FCB">
              <w:rPr>
                <w:rFonts w:ascii="Times New Roman" w:hAnsi="Times New Roman" w:cs="Times New Roman"/>
              </w:rPr>
              <w:t>%</w:t>
            </w:r>
          </w:p>
        </w:tc>
        <w:tc>
          <w:tcPr>
            <w:tcW w:w="1481" w:type="dxa"/>
            <w:vMerge w:val="restart"/>
          </w:tcPr>
          <w:p w14:paraId="6F22D474" w14:textId="77777777" w:rsidR="00A01EC8" w:rsidRPr="00A02E2C" w:rsidRDefault="00A01EC8" w:rsidP="003605B8">
            <w:pPr>
              <w:rPr>
                <w:rFonts w:ascii="Times New Roman" w:hAnsi="Times New Roman" w:cs="Times New Roman"/>
              </w:rPr>
            </w:pPr>
            <w:r w:rsidRPr="00A02E2C">
              <w:rPr>
                <w:rFonts w:ascii="Times New Roman" w:hAnsi="Times New Roman" w:cs="Times New Roman"/>
              </w:rPr>
              <w:t>10.248</w:t>
            </w:r>
          </w:p>
        </w:tc>
        <w:tc>
          <w:tcPr>
            <w:tcW w:w="1151" w:type="dxa"/>
            <w:vMerge w:val="restart"/>
          </w:tcPr>
          <w:p w14:paraId="263D6047" w14:textId="77777777" w:rsidR="00A01EC8" w:rsidRPr="00A02E2C" w:rsidRDefault="00A01EC8" w:rsidP="003605B8">
            <w:pPr>
              <w:jc w:val="center"/>
              <w:rPr>
                <w:rFonts w:ascii="Times New Roman" w:hAnsi="Times New Roman" w:cs="Times New Roman"/>
                <w:b/>
                <w:bCs/>
              </w:rPr>
            </w:pPr>
            <w:r w:rsidRPr="00A02E2C">
              <w:rPr>
                <w:rFonts w:ascii="Times New Roman" w:hAnsi="Times New Roman" w:cs="Times New Roman"/>
                <w:b/>
                <w:bCs/>
              </w:rPr>
              <w:t>0.001368</w:t>
            </w:r>
          </w:p>
        </w:tc>
      </w:tr>
      <w:tr w:rsidR="00A01EC8" w:rsidRPr="00A02E2C" w14:paraId="64095D62" w14:textId="77777777" w:rsidTr="00B56530">
        <w:trPr>
          <w:trHeight w:val="431"/>
        </w:trPr>
        <w:tc>
          <w:tcPr>
            <w:tcW w:w="562" w:type="dxa"/>
            <w:vMerge/>
          </w:tcPr>
          <w:p w14:paraId="5FFF1E90" w14:textId="77777777" w:rsidR="00A01EC8" w:rsidRPr="00A02E2C" w:rsidRDefault="00A01EC8" w:rsidP="003605B8">
            <w:pPr>
              <w:jc w:val="center"/>
              <w:rPr>
                <w:rFonts w:ascii="Times New Roman" w:hAnsi="Times New Roman" w:cs="Times New Roman"/>
              </w:rPr>
            </w:pPr>
          </w:p>
        </w:tc>
        <w:tc>
          <w:tcPr>
            <w:tcW w:w="993" w:type="dxa"/>
            <w:vMerge/>
          </w:tcPr>
          <w:p w14:paraId="59446EAD" w14:textId="77777777" w:rsidR="00A01EC8" w:rsidRPr="00A02E2C" w:rsidRDefault="00A01EC8" w:rsidP="003605B8">
            <w:pPr>
              <w:jc w:val="center"/>
              <w:rPr>
                <w:rFonts w:ascii="Times New Roman" w:hAnsi="Times New Roman" w:cs="Times New Roman"/>
              </w:rPr>
            </w:pPr>
          </w:p>
        </w:tc>
        <w:tc>
          <w:tcPr>
            <w:tcW w:w="1667" w:type="dxa"/>
          </w:tcPr>
          <w:p w14:paraId="3156C00F" w14:textId="6EC3CA5B" w:rsidR="00A01EC8" w:rsidRPr="00A02E2C" w:rsidRDefault="00A01EC8" w:rsidP="00B75C32">
            <w:pPr>
              <w:rPr>
                <w:rFonts w:ascii="Times New Roman" w:hAnsi="Times New Roman" w:cs="Times New Roman"/>
              </w:rPr>
            </w:pPr>
            <w:r w:rsidRPr="00A02E2C">
              <w:rPr>
                <w:rFonts w:ascii="Times New Roman" w:hAnsi="Times New Roman" w:cs="Times New Roman"/>
              </w:rPr>
              <w:t>No</w:t>
            </w:r>
          </w:p>
        </w:tc>
        <w:tc>
          <w:tcPr>
            <w:tcW w:w="987" w:type="dxa"/>
          </w:tcPr>
          <w:p w14:paraId="6812D7C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64</w:t>
            </w:r>
          </w:p>
        </w:tc>
        <w:tc>
          <w:tcPr>
            <w:tcW w:w="987" w:type="dxa"/>
          </w:tcPr>
          <w:p w14:paraId="35ED4024" w14:textId="39E4DA54" w:rsidR="00A01EC8" w:rsidRPr="00A02E2C" w:rsidRDefault="00A01EC8" w:rsidP="00F64FCB">
            <w:pPr>
              <w:rPr>
                <w:rFonts w:ascii="Times New Roman" w:hAnsi="Times New Roman" w:cs="Times New Roman"/>
              </w:rPr>
            </w:pPr>
            <w:r w:rsidRPr="00A02E2C">
              <w:rPr>
                <w:rFonts w:ascii="Times New Roman" w:hAnsi="Times New Roman" w:cs="Times New Roman"/>
              </w:rPr>
              <w:t>21.3</w:t>
            </w:r>
            <w:r w:rsidR="00F64FCB">
              <w:rPr>
                <w:rFonts w:ascii="Times New Roman" w:hAnsi="Times New Roman" w:cs="Times New Roman"/>
              </w:rPr>
              <w:t>%</w:t>
            </w:r>
          </w:p>
        </w:tc>
        <w:tc>
          <w:tcPr>
            <w:tcW w:w="1151" w:type="dxa"/>
          </w:tcPr>
          <w:p w14:paraId="69C2842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60</w:t>
            </w:r>
          </w:p>
        </w:tc>
        <w:tc>
          <w:tcPr>
            <w:tcW w:w="989" w:type="dxa"/>
          </w:tcPr>
          <w:p w14:paraId="665505FD" w14:textId="5965C04C" w:rsidR="00A01EC8" w:rsidRPr="00A02E2C" w:rsidRDefault="00A01EC8" w:rsidP="00F64FCB">
            <w:pPr>
              <w:rPr>
                <w:rFonts w:ascii="Times New Roman" w:hAnsi="Times New Roman" w:cs="Times New Roman"/>
              </w:rPr>
            </w:pPr>
            <w:r w:rsidRPr="00A02E2C">
              <w:rPr>
                <w:rFonts w:ascii="Times New Roman" w:hAnsi="Times New Roman" w:cs="Times New Roman"/>
              </w:rPr>
              <w:t>20</w:t>
            </w:r>
            <w:r w:rsidR="00F64FCB">
              <w:rPr>
                <w:rFonts w:ascii="Times New Roman" w:hAnsi="Times New Roman" w:cs="Times New Roman"/>
              </w:rPr>
              <w:t>%</w:t>
            </w:r>
          </w:p>
        </w:tc>
        <w:tc>
          <w:tcPr>
            <w:tcW w:w="1481" w:type="dxa"/>
            <w:vMerge/>
          </w:tcPr>
          <w:p w14:paraId="66D3A6BB" w14:textId="77777777" w:rsidR="00A01EC8" w:rsidRPr="00A02E2C" w:rsidRDefault="00A01EC8" w:rsidP="003605B8">
            <w:pPr>
              <w:jc w:val="center"/>
              <w:rPr>
                <w:rFonts w:ascii="Times New Roman" w:hAnsi="Times New Roman" w:cs="Times New Roman"/>
              </w:rPr>
            </w:pPr>
          </w:p>
        </w:tc>
        <w:tc>
          <w:tcPr>
            <w:tcW w:w="1151" w:type="dxa"/>
            <w:vMerge/>
          </w:tcPr>
          <w:p w14:paraId="60B03C62" w14:textId="77777777" w:rsidR="00A01EC8" w:rsidRPr="00A02E2C" w:rsidRDefault="00A01EC8" w:rsidP="003605B8">
            <w:pPr>
              <w:jc w:val="center"/>
              <w:rPr>
                <w:rFonts w:ascii="Times New Roman" w:hAnsi="Times New Roman" w:cs="Times New Roman"/>
              </w:rPr>
            </w:pPr>
          </w:p>
        </w:tc>
      </w:tr>
    </w:tbl>
    <w:p w14:paraId="56505403" w14:textId="77777777" w:rsidR="00A01EC8" w:rsidRDefault="00A01EC8" w:rsidP="00A01EC8">
      <w:pPr>
        <w:jc w:val="center"/>
      </w:pPr>
    </w:p>
    <w:p w14:paraId="62B3E801" w14:textId="77777777" w:rsidR="00A01EC8" w:rsidRDefault="00A01EC8" w:rsidP="00A01EC8">
      <w:r>
        <w:br w:type="page"/>
      </w:r>
    </w:p>
    <w:tbl>
      <w:tblPr>
        <w:tblStyle w:val="TableGrid"/>
        <w:tblpPr w:leftFromText="180" w:rightFromText="180" w:vertAnchor="page" w:horzAnchor="margin" w:tblpXSpec="center" w:tblpY="894"/>
        <w:tblW w:w="10201" w:type="dxa"/>
        <w:tblLayout w:type="fixed"/>
        <w:tblLook w:val="04A0" w:firstRow="1" w:lastRow="0" w:firstColumn="1" w:lastColumn="0" w:noHBand="0" w:noVBand="1"/>
      </w:tblPr>
      <w:tblGrid>
        <w:gridCol w:w="631"/>
        <w:gridCol w:w="924"/>
        <w:gridCol w:w="1134"/>
        <w:gridCol w:w="567"/>
        <w:gridCol w:w="850"/>
        <w:gridCol w:w="567"/>
        <w:gridCol w:w="851"/>
        <w:gridCol w:w="283"/>
        <w:gridCol w:w="851"/>
        <w:gridCol w:w="567"/>
        <w:gridCol w:w="1275"/>
        <w:gridCol w:w="851"/>
        <w:gridCol w:w="850"/>
      </w:tblGrid>
      <w:tr w:rsidR="00A01EC8" w:rsidRPr="00A02E2C" w14:paraId="31C0FF36" w14:textId="77777777" w:rsidTr="00311BAA">
        <w:trPr>
          <w:trHeight w:val="273"/>
        </w:trPr>
        <w:tc>
          <w:tcPr>
            <w:tcW w:w="631" w:type="dxa"/>
            <w:vMerge w:val="restart"/>
          </w:tcPr>
          <w:p w14:paraId="2AD8644D" w14:textId="42A385DA" w:rsidR="00A01EC8" w:rsidRPr="00A02E2C" w:rsidRDefault="00A74555" w:rsidP="009A699A">
            <w:pPr>
              <w:jc w:val="center"/>
              <w:rPr>
                <w:rFonts w:ascii="Times New Roman" w:hAnsi="Times New Roman" w:cs="Times New Roman"/>
              </w:rPr>
            </w:pPr>
            <w:r w:rsidRPr="00A02E2C">
              <w:rPr>
                <w:rFonts w:ascii="Times New Roman" w:hAnsi="Times New Roman" w:cs="Times New Roman"/>
              </w:rPr>
              <w:lastRenderedPageBreak/>
              <w:t>S. No</w:t>
            </w:r>
          </w:p>
        </w:tc>
        <w:tc>
          <w:tcPr>
            <w:tcW w:w="2058" w:type="dxa"/>
            <w:gridSpan w:val="2"/>
            <w:vMerge w:val="restart"/>
          </w:tcPr>
          <w:p w14:paraId="4A8CB411"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DEMOGRAPHIC VARIABLES</w:t>
            </w:r>
          </w:p>
        </w:tc>
        <w:tc>
          <w:tcPr>
            <w:tcW w:w="5811" w:type="dxa"/>
            <w:gridSpan w:val="8"/>
          </w:tcPr>
          <w:p w14:paraId="12E4BEB4"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OCCUPATION</w:t>
            </w:r>
          </w:p>
        </w:tc>
        <w:tc>
          <w:tcPr>
            <w:tcW w:w="851" w:type="dxa"/>
            <w:vMerge w:val="restart"/>
          </w:tcPr>
          <w:p w14:paraId="6C74C0A7"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CHI-SQUARE</w:t>
            </w:r>
          </w:p>
        </w:tc>
        <w:tc>
          <w:tcPr>
            <w:tcW w:w="850" w:type="dxa"/>
            <w:vMerge w:val="restart"/>
          </w:tcPr>
          <w:p w14:paraId="560FA886"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P-VALUE</w:t>
            </w:r>
          </w:p>
        </w:tc>
      </w:tr>
      <w:tr w:rsidR="00A01EC8" w:rsidRPr="00A02E2C" w14:paraId="6DB27A69" w14:textId="77777777" w:rsidTr="00311BAA">
        <w:trPr>
          <w:trHeight w:val="273"/>
        </w:trPr>
        <w:tc>
          <w:tcPr>
            <w:tcW w:w="631" w:type="dxa"/>
            <w:vMerge/>
          </w:tcPr>
          <w:p w14:paraId="540B8EFC" w14:textId="77777777" w:rsidR="00A01EC8" w:rsidRPr="00A02E2C" w:rsidRDefault="00A01EC8" w:rsidP="009A699A">
            <w:pPr>
              <w:jc w:val="center"/>
              <w:rPr>
                <w:rFonts w:ascii="Times New Roman" w:hAnsi="Times New Roman" w:cs="Times New Roman"/>
              </w:rPr>
            </w:pPr>
          </w:p>
        </w:tc>
        <w:tc>
          <w:tcPr>
            <w:tcW w:w="2058" w:type="dxa"/>
            <w:gridSpan w:val="2"/>
            <w:vMerge/>
          </w:tcPr>
          <w:p w14:paraId="5A79479E" w14:textId="77777777" w:rsidR="00A01EC8" w:rsidRPr="00A02E2C" w:rsidRDefault="00A01EC8" w:rsidP="009A699A">
            <w:pPr>
              <w:jc w:val="center"/>
              <w:rPr>
                <w:rFonts w:ascii="Times New Roman" w:hAnsi="Times New Roman" w:cs="Times New Roman"/>
              </w:rPr>
            </w:pPr>
          </w:p>
        </w:tc>
        <w:tc>
          <w:tcPr>
            <w:tcW w:w="1417" w:type="dxa"/>
            <w:gridSpan w:val="2"/>
          </w:tcPr>
          <w:p w14:paraId="79BD4BB7" w14:textId="7C12861F" w:rsidR="00A01EC8" w:rsidRPr="00A02E2C" w:rsidRDefault="00A01EC8" w:rsidP="009A699A">
            <w:pPr>
              <w:jc w:val="center"/>
              <w:rPr>
                <w:rFonts w:ascii="Times New Roman" w:hAnsi="Times New Roman" w:cs="Times New Roman"/>
              </w:rPr>
            </w:pPr>
            <w:r w:rsidRPr="00A02E2C">
              <w:rPr>
                <w:rFonts w:ascii="Times New Roman" w:hAnsi="Times New Roman" w:cs="Times New Roman"/>
              </w:rPr>
              <w:t>Student</w:t>
            </w:r>
          </w:p>
        </w:tc>
        <w:tc>
          <w:tcPr>
            <w:tcW w:w="1418" w:type="dxa"/>
            <w:gridSpan w:val="2"/>
          </w:tcPr>
          <w:p w14:paraId="6E0EAB15" w14:textId="1EC141F3" w:rsidR="00A01EC8" w:rsidRPr="00A02E2C" w:rsidRDefault="00A01EC8" w:rsidP="009A699A">
            <w:pPr>
              <w:jc w:val="center"/>
              <w:rPr>
                <w:rFonts w:ascii="Times New Roman" w:hAnsi="Times New Roman" w:cs="Times New Roman"/>
              </w:rPr>
            </w:pPr>
            <w:r w:rsidRPr="00A02E2C">
              <w:rPr>
                <w:rFonts w:ascii="Times New Roman" w:hAnsi="Times New Roman" w:cs="Times New Roman"/>
              </w:rPr>
              <w:t>Employee</w:t>
            </w:r>
          </w:p>
        </w:tc>
        <w:tc>
          <w:tcPr>
            <w:tcW w:w="1134" w:type="dxa"/>
            <w:gridSpan w:val="2"/>
          </w:tcPr>
          <w:p w14:paraId="43C62B5B" w14:textId="1BB7255E" w:rsidR="00A01EC8" w:rsidRPr="00A02E2C" w:rsidRDefault="00A01EC8" w:rsidP="009A699A">
            <w:pPr>
              <w:jc w:val="center"/>
              <w:rPr>
                <w:rFonts w:ascii="Times New Roman" w:hAnsi="Times New Roman" w:cs="Times New Roman"/>
              </w:rPr>
            </w:pPr>
            <w:proofErr w:type="spellStart"/>
            <w:r w:rsidRPr="00A02E2C">
              <w:rPr>
                <w:rFonts w:ascii="Times New Roman" w:hAnsi="Times New Roman" w:cs="Times New Roman"/>
              </w:rPr>
              <w:t>Unemployee</w:t>
            </w:r>
            <w:proofErr w:type="spellEnd"/>
          </w:p>
        </w:tc>
        <w:tc>
          <w:tcPr>
            <w:tcW w:w="1842" w:type="dxa"/>
            <w:gridSpan w:val="2"/>
          </w:tcPr>
          <w:p w14:paraId="247A1D19" w14:textId="062E2B9F" w:rsidR="00A01EC8" w:rsidRPr="00A02E2C" w:rsidRDefault="00A01EC8" w:rsidP="009A699A">
            <w:pPr>
              <w:jc w:val="center"/>
              <w:rPr>
                <w:rFonts w:ascii="Times New Roman" w:hAnsi="Times New Roman" w:cs="Times New Roman"/>
              </w:rPr>
            </w:pPr>
            <w:r w:rsidRPr="00A02E2C">
              <w:rPr>
                <w:rFonts w:ascii="Times New Roman" w:hAnsi="Times New Roman" w:cs="Times New Roman"/>
              </w:rPr>
              <w:t>Other</w:t>
            </w:r>
          </w:p>
        </w:tc>
        <w:tc>
          <w:tcPr>
            <w:tcW w:w="851" w:type="dxa"/>
            <w:vMerge/>
          </w:tcPr>
          <w:p w14:paraId="7BBB1627" w14:textId="77777777" w:rsidR="00A01EC8" w:rsidRPr="00A02E2C" w:rsidRDefault="00A01EC8" w:rsidP="009A699A">
            <w:pPr>
              <w:jc w:val="center"/>
              <w:rPr>
                <w:rFonts w:ascii="Times New Roman" w:hAnsi="Times New Roman" w:cs="Times New Roman"/>
              </w:rPr>
            </w:pPr>
          </w:p>
        </w:tc>
        <w:tc>
          <w:tcPr>
            <w:tcW w:w="850" w:type="dxa"/>
            <w:vMerge/>
          </w:tcPr>
          <w:p w14:paraId="534DE0B6" w14:textId="77777777" w:rsidR="00A01EC8" w:rsidRPr="00A02E2C" w:rsidRDefault="00A01EC8" w:rsidP="009A699A">
            <w:pPr>
              <w:jc w:val="center"/>
              <w:rPr>
                <w:rFonts w:ascii="Times New Roman" w:hAnsi="Times New Roman" w:cs="Times New Roman"/>
              </w:rPr>
            </w:pPr>
          </w:p>
        </w:tc>
      </w:tr>
      <w:tr w:rsidR="00A01EC8" w:rsidRPr="00A02E2C" w14:paraId="4818FDA0" w14:textId="77777777" w:rsidTr="00311BAA">
        <w:trPr>
          <w:trHeight w:val="273"/>
        </w:trPr>
        <w:tc>
          <w:tcPr>
            <w:tcW w:w="631" w:type="dxa"/>
            <w:vMerge/>
          </w:tcPr>
          <w:p w14:paraId="730EF53E" w14:textId="77777777" w:rsidR="00A01EC8" w:rsidRPr="00A02E2C" w:rsidRDefault="00A01EC8" w:rsidP="009A699A">
            <w:pPr>
              <w:jc w:val="center"/>
              <w:rPr>
                <w:rFonts w:ascii="Times New Roman" w:hAnsi="Times New Roman" w:cs="Times New Roman"/>
              </w:rPr>
            </w:pPr>
          </w:p>
        </w:tc>
        <w:tc>
          <w:tcPr>
            <w:tcW w:w="2058" w:type="dxa"/>
            <w:gridSpan w:val="2"/>
            <w:vMerge/>
          </w:tcPr>
          <w:p w14:paraId="1FE34955" w14:textId="77777777" w:rsidR="00A01EC8" w:rsidRPr="00A02E2C" w:rsidRDefault="00A01EC8" w:rsidP="009A699A">
            <w:pPr>
              <w:jc w:val="center"/>
              <w:rPr>
                <w:rFonts w:ascii="Times New Roman" w:hAnsi="Times New Roman" w:cs="Times New Roman"/>
              </w:rPr>
            </w:pPr>
          </w:p>
        </w:tc>
        <w:tc>
          <w:tcPr>
            <w:tcW w:w="567" w:type="dxa"/>
          </w:tcPr>
          <w:p w14:paraId="6D80F474"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F</w:t>
            </w:r>
          </w:p>
        </w:tc>
        <w:tc>
          <w:tcPr>
            <w:tcW w:w="850" w:type="dxa"/>
          </w:tcPr>
          <w:p w14:paraId="072EF749"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w:t>
            </w:r>
          </w:p>
        </w:tc>
        <w:tc>
          <w:tcPr>
            <w:tcW w:w="567" w:type="dxa"/>
          </w:tcPr>
          <w:p w14:paraId="2FD169C9"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F</w:t>
            </w:r>
          </w:p>
        </w:tc>
        <w:tc>
          <w:tcPr>
            <w:tcW w:w="851" w:type="dxa"/>
          </w:tcPr>
          <w:p w14:paraId="0FD41BB0"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w:t>
            </w:r>
          </w:p>
        </w:tc>
        <w:tc>
          <w:tcPr>
            <w:tcW w:w="283" w:type="dxa"/>
          </w:tcPr>
          <w:p w14:paraId="5736F658"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F</w:t>
            </w:r>
          </w:p>
        </w:tc>
        <w:tc>
          <w:tcPr>
            <w:tcW w:w="851" w:type="dxa"/>
          </w:tcPr>
          <w:p w14:paraId="72956BC7"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w:t>
            </w:r>
          </w:p>
        </w:tc>
        <w:tc>
          <w:tcPr>
            <w:tcW w:w="567" w:type="dxa"/>
          </w:tcPr>
          <w:p w14:paraId="69549B04"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F</w:t>
            </w:r>
          </w:p>
        </w:tc>
        <w:tc>
          <w:tcPr>
            <w:tcW w:w="1275" w:type="dxa"/>
          </w:tcPr>
          <w:p w14:paraId="6DCBCDAE" w14:textId="77777777" w:rsidR="00A01EC8" w:rsidRPr="00A02E2C" w:rsidRDefault="00A01EC8" w:rsidP="009A699A">
            <w:pPr>
              <w:jc w:val="center"/>
              <w:rPr>
                <w:rFonts w:ascii="Times New Roman" w:hAnsi="Times New Roman" w:cs="Times New Roman"/>
              </w:rPr>
            </w:pPr>
            <w:r w:rsidRPr="00A02E2C">
              <w:rPr>
                <w:rFonts w:ascii="Times New Roman" w:hAnsi="Times New Roman" w:cs="Times New Roman"/>
              </w:rPr>
              <w:t>%</w:t>
            </w:r>
          </w:p>
        </w:tc>
        <w:tc>
          <w:tcPr>
            <w:tcW w:w="851" w:type="dxa"/>
            <w:vMerge/>
          </w:tcPr>
          <w:p w14:paraId="3E9E7543" w14:textId="77777777" w:rsidR="00A01EC8" w:rsidRPr="00A02E2C" w:rsidRDefault="00A01EC8" w:rsidP="009A699A">
            <w:pPr>
              <w:jc w:val="center"/>
              <w:rPr>
                <w:rFonts w:ascii="Times New Roman" w:hAnsi="Times New Roman" w:cs="Times New Roman"/>
              </w:rPr>
            </w:pPr>
          </w:p>
        </w:tc>
        <w:tc>
          <w:tcPr>
            <w:tcW w:w="850" w:type="dxa"/>
            <w:vMerge/>
          </w:tcPr>
          <w:p w14:paraId="6005584A" w14:textId="77777777" w:rsidR="00A01EC8" w:rsidRPr="00A02E2C" w:rsidRDefault="00A01EC8" w:rsidP="009A699A">
            <w:pPr>
              <w:jc w:val="center"/>
              <w:rPr>
                <w:rFonts w:ascii="Times New Roman" w:hAnsi="Times New Roman" w:cs="Times New Roman"/>
              </w:rPr>
            </w:pPr>
          </w:p>
        </w:tc>
      </w:tr>
      <w:tr w:rsidR="00A01EC8" w:rsidRPr="00A02E2C" w14:paraId="37F6629F" w14:textId="77777777" w:rsidTr="00311BAA">
        <w:trPr>
          <w:trHeight w:val="214"/>
        </w:trPr>
        <w:tc>
          <w:tcPr>
            <w:tcW w:w="631" w:type="dxa"/>
            <w:vMerge w:val="restart"/>
          </w:tcPr>
          <w:p w14:paraId="01C6CEC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 xml:space="preserve">  1.</w:t>
            </w:r>
          </w:p>
          <w:p w14:paraId="42F8429F" w14:textId="77777777" w:rsidR="00A01EC8" w:rsidRPr="00A02E2C" w:rsidRDefault="00A01EC8" w:rsidP="00F64FCB">
            <w:pPr>
              <w:rPr>
                <w:rFonts w:ascii="Times New Roman" w:hAnsi="Times New Roman" w:cs="Times New Roman"/>
              </w:rPr>
            </w:pPr>
          </w:p>
        </w:tc>
        <w:tc>
          <w:tcPr>
            <w:tcW w:w="924" w:type="dxa"/>
            <w:vMerge w:val="restart"/>
          </w:tcPr>
          <w:p w14:paraId="4920B7C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Factors</w:t>
            </w:r>
          </w:p>
        </w:tc>
        <w:tc>
          <w:tcPr>
            <w:tcW w:w="1134" w:type="dxa"/>
          </w:tcPr>
          <w:p w14:paraId="07378BB1" w14:textId="75EEA319" w:rsidR="00A01EC8" w:rsidRPr="00A02E2C" w:rsidRDefault="00A01EC8" w:rsidP="00F64FCB">
            <w:pPr>
              <w:rPr>
                <w:rFonts w:ascii="Times New Roman" w:hAnsi="Times New Roman" w:cs="Times New Roman"/>
              </w:rPr>
            </w:pPr>
            <w:r w:rsidRPr="00A02E2C">
              <w:rPr>
                <w:rFonts w:ascii="Times New Roman" w:hAnsi="Times New Roman" w:cs="Times New Roman"/>
              </w:rPr>
              <w:t>Price</w:t>
            </w:r>
          </w:p>
        </w:tc>
        <w:tc>
          <w:tcPr>
            <w:tcW w:w="567" w:type="dxa"/>
          </w:tcPr>
          <w:p w14:paraId="78F6A77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8</w:t>
            </w:r>
          </w:p>
        </w:tc>
        <w:tc>
          <w:tcPr>
            <w:tcW w:w="850" w:type="dxa"/>
          </w:tcPr>
          <w:p w14:paraId="298379D7" w14:textId="0F4F97A2" w:rsidR="00A01EC8" w:rsidRPr="00A02E2C" w:rsidRDefault="00A01EC8" w:rsidP="00F64FCB">
            <w:pPr>
              <w:rPr>
                <w:rFonts w:ascii="Times New Roman" w:hAnsi="Times New Roman" w:cs="Times New Roman"/>
              </w:rPr>
            </w:pPr>
            <w:r w:rsidRPr="00A02E2C">
              <w:rPr>
                <w:rFonts w:ascii="Times New Roman" w:hAnsi="Times New Roman" w:cs="Times New Roman"/>
              </w:rPr>
              <w:t>2.6</w:t>
            </w:r>
            <w:r w:rsidR="00F64FCB">
              <w:rPr>
                <w:rFonts w:ascii="Times New Roman" w:hAnsi="Times New Roman" w:cs="Times New Roman"/>
              </w:rPr>
              <w:t>%</w:t>
            </w:r>
          </w:p>
        </w:tc>
        <w:tc>
          <w:tcPr>
            <w:tcW w:w="567" w:type="dxa"/>
          </w:tcPr>
          <w:p w14:paraId="33E5FF74"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w:t>
            </w:r>
          </w:p>
        </w:tc>
        <w:tc>
          <w:tcPr>
            <w:tcW w:w="851" w:type="dxa"/>
          </w:tcPr>
          <w:p w14:paraId="1985D085" w14:textId="56C28C9F" w:rsidR="00A01EC8" w:rsidRPr="00A02E2C" w:rsidRDefault="00A01EC8" w:rsidP="00F64FCB">
            <w:pPr>
              <w:rPr>
                <w:rFonts w:ascii="Times New Roman" w:hAnsi="Times New Roman" w:cs="Times New Roman"/>
              </w:rPr>
            </w:pPr>
            <w:r w:rsidRPr="00A02E2C">
              <w:rPr>
                <w:rFonts w:ascii="Times New Roman" w:hAnsi="Times New Roman" w:cs="Times New Roman"/>
              </w:rPr>
              <w:t>1</w:t>
            </w:r>
            <w:r w:rsidR="00F64FCB">
              <w:rPr>
                <w:rFonts w:ascii="Times New Roman" w:hAnsi="Times New Roman" w:cs="Times New Roman"/>
              </w:rPr>
              <w:t>%</w:t>
            </w:r>
          </w:p>
        </w:tc>
        <w:tc>
          <w:tcPr>
            <w:tcW w:w="283" w:type="dxa"/>
          </w:tcPr>
          <w:p w14:paraId="3D9D4DD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851" w:type="dxa"/>
          </w:tcPr>
          <w:p w14:paraId="56BF1A0D" w14:textId="713D1854"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567" w:type="dxa"/>
          </w:tcPr>
          <w:p w14:paraId="7C57375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w:t>
            </w:r>
          </w:p>
        </w:tc>
        <w:tc>
          <w:tcPr>
            <w:tcW w:w="1275" w:type="dxa"/>
          </w:tcPr>
          <w:p w14:paraId="38F3F867" w14:textId="615D367E" w:rsidR="00A01EC8" w:rsidRPr="00A02E2C" w:rsidRDefault="00A01EC8" w:rsidP="00F64FCB">
            <w:pPr>
              <w:rPr>
                <w:rFonts w:ascii="Times New Roman" w:hAnsi="Times New Roman" w:cs="Times New Roman"/>
              </w:rPr>
            </w:pPr>
            <w:r w:rsidRPr="00A02E2C">
              <w:rPr>
                <w:rFonts w:ascii="Times New Roman" w:hAnsi="Times New Roman" w:cs="Times New Roman"/>
              </w:rPr>
              <w:t>0.3</w:t>
            </w:r>
            <w:r w:rsidR="00311BAA">
              <w:rPr>
                <w:rFonts w:ascii="Times New Roman" w:hAnsi="Times New Roman" w:cs="Times New Roman"/>
              </w:rPr>
              <w:t>%</w:t>
            </w:r>
          </w:p>
        </w:tc>
        <w:tc>
          <w:tcPr>
            <w:tcW w:w="851" w:type="dxa"/>
            <w:vMerge w:val="restart"/>
          </w:tcPr>
          <w:p w14:paraId="028D4696"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14.439</w:t>
            </w:r>
          </w:p>
        </w:tc>
        <w:tc>
          <w:tcPr>
            <w:tcW w:w="850" w:type="dxa"/>
            <w:vMerge w:val="restart"/>
          </w:tcPr>
          <w:p w14:paraId="00D9A0B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0.1075</w:t>
            </w:r>
          </w:p>
        </w:tc>
      </w:tr>
      <w:tr w:rsidR="00311BAA" w:rsidRPr="00A02E2C" w14:paraId="069D8718" w14:textId="77777777" w:rsidTr="00311BAA">
        <w:trPr>
          <w:trHeight w:val="213"/>
        </w:trPr>
        <w:tc>
          <w:tcPr>
            <w:tcW w:w="631" w:type="dxa"/>
            <w:vMerge/>
          </w:tcPr>
          <w:p w14:paraId="023240B5" w14:textId="77777777" w:rsidR="00A01EC8" w:rsidRPr="00A02E2C" w:rsidRDefault="00A01EC8" w:rsidP="00F64FCB">
            <w:pPr>
              <w:rPr>
                <w:rFonts w:ascii="Times New Roman" w:hAnsi="Times New Roman" w:cs="Times New Roman"/>
              </w:rPr>
            </w:pPr>
          </w:p>
        </w:tc>
        <w:tc>
          <w:tcPr>
            <w:tcW w:w="924" w:type="dxa"/>
            <w:vMerge/>
          </w:tcPr>
          <w:p w14:paraId="5CE9030B" w14:textId="77777777" w:rsidR="00A01EC8" w:rsidRPr="00A02E2C" w:rsidRDefault="00A01EC8" w:rsidP="00F64FCB">
            <w:pPr>
              <w:rPr>
                <w:rFonts w:ascii="Times New Roman" w:hAnsi="Times New Roman" w:cs="Times New Roman"/>
              </w:rPr>
            </w:pPr>
          </w:p>
        </w:tc>
        <w:tc>
          <w:tcPr>
            <w:tcW w:w="1134" w:type="dxa"/>
          </w:tcPr>
          <w:p w14:paraId="7226AC0A" w14:textId="4D67C0DB" w:rsidR="00A01EC8" w:rsidRPr="00A02E2C" w:rsidRDefault="00A01EC8" w:rsidP="00F64FCB">
            <w:pPr>
              <w:rPr>
                <w:rFonts w:ascii="Times New Roman" w:hAnsi="Times New Roman" w:cs="Times New Roman"/>
              </w:rPr>
            </w:pPr>
            <w:r w:rsidRPr="00A02E2C">
              <w:rPr>
                <w:rFonts w:ascii="Times New Roman" w:hAnsi="Times New Roman" w:cs="Times New Roman"/>
              </w:rPr>
              <w:t>Content</w:t>
            </w:r>
          </w:p>
        </w:tc>
        <w:tc>
          <w:tcPr>
            <w:tcW w:w="567" w:type="dxa"/>
          </w:tcPr>
          <w:p w14:paraId="50A2F3D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35</w:t>
            </w:r>
          </w:p>
        </w:tc>
        <w:tc>
          <w:tcPr>
            <w:tcW w:w="850" w:type="dxa"/>
          </w:tcPr>
          <w:p w14:paraId="16708041" w14:textId="7B78DFD0" w:rsidR="00A01EC8" w:rsidRPr="00A02E2C" w:rsidRDefault="00A01EC8" w:rsidP="00F64FCB">
            <w:pPr>
              <w:rPr>
                <w:rFonts w:ascii="Times New Roman" w:hAnsi="Times New Roman" w:cs="Times New Roman"/>
              </w:rPr>
            </w:pPr>
            <w:r w:rsidRPr="00A02E2C">
              <w:rPr>
                <w:rFonts w:ascii="Times New Roman" w:hAnsi="Times New Roman" w:cs="Times New Roman"/>
              </w:rPr>
              <w:t>11.6</w:t>
            </w:r>
            <w:r w:rsidR="00F64FCB">
              <w:rPr>
                <w:rFonts w:ascii="Times New Roman" w:hAnsi="Times New Roman" w:cs="Times New Roman"/>
              </w:rPr>
              <w:t>%</w:t>
            </w:r>
          </w:p>
        </w:tc>
        <w:tc>
          <w:tcPr>
            <w:tcW w:w="567" w:type="dxa"/>
          </w:tcPr>
          <w:p w14:paraId="74F5039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16</w:t>
            </w:r>
          </w:p>
        </w:tc>
        <w:tc>
          <w:tcPr>
            <w:tcW w:w="851" w:type="dxa"/>
          </w:tcPr>
          <w:p w14:paraId="7697D115" w14:textId="0099A361" w:rsidR="00A01EC8" w:rsidRPr="00A02E2C" w:rsidRDefault="00A01EC8" w:rsidP="00F64FCB">
            <w:pPr>
              <w:rPr>
                <w:rFonts w:ascii="Times New Roman" w:hAnsi="Times New Roman" w:cs="Times New Roman"/>
              </w:rPr>
            </w:pPr>
            <w:r w:rsidRPr="00A02E2C">
              <w:rPr>
                <w:rFonts w:ascii="Times New Roman" w:hAnsi="Times New Roman" w:cs="Times New Roman"/>
              </w:rPr>
              <w:t>5.3</w:t>
            </w:r>
            <w:r w:rsidR="00F64FCB">
              <w:rPr>
                <w:rFonts w:ascii="Times New Roman" w:hAnsi="Times New Roman" w:cs="Times New Roman"/>
              </w:rPr>
              <w:t>%</w:t>
            </w:r>
          </w:p>
        </w:tc>
        <w:tc>
          <w:tcPr>
            <w:tcW w:w="283" w:type="dxa"/>
          </w:tcPr>
          <w:p w14:paraId="393CFE0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w:t>
            </w:r>
          </w:p>
        </w:tc>
        <w:tc>
          <w:tcPr>
            <w:tcW w:w="851" w:type="dxa"/>
          </w:tcPr>
          <w:p w14:paraId="73E92B13" w14:textId="4FDB511D" w:rsidR="00A01EC8" w:rsidRPr="00A02E2C" w:rsidRDefault="00A01EC8" w:rsidP="00F64FCB">
            <w:pPr>
              <w:rPr>
                <w:rFonts w:ascii="Times New Roman" w:hAnsi="Times New Roman" w:cs="Times New Roman"/>
              </w:rPr>
            </w:pPr>
            <w:r w:rsidRPr="00A02E2C">
              <w:rPr>
                <w:rFonts w:ascii="Times New Roman" w:hAnsi="Times New Roman" w:cs="Times New Roman"/>
              </w:rPr>
              <w:t>1</w:t>
            </w:r>
            <w:r w:rsidR="00311BAA">
              <w:rPr>
                <w:rFonts w:ascii="Times New Roman" w:hAnsi="Times New Roman" w:cs="Times New Roman"/>
              </w:rPr>
              <w:t>%</w:t>
            </w:r>
          </w:p>
        </w:tc>
        <w:tc>
          <w:tcPr>
            <w:tcW w:w="567" w:type="dxa"/>
          </w:tcPr>
          <w:p w14:paraId="5326796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1275" w:type="dxa"/>
          </w:tcPr>
          <w:p w14:paraId="060B5349" w14:textId="5000623B"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311BAA">
              <w:rPr>
                <w:rFonts w:ascii="Times New Roman" w:hAnsi="Times New Roman" w:cs="Times New Roman"/>
              </w:rPr>
              <w:t>%</w:t>
            </w:r>
          </w:p>
        </w:tc>
        <w:tc>
          <w:tcPr>
            <w:tcW w:w="851" w:type="dxa"/>
            <w:vMerge/>
          </w:tcPr>
          <w:p w14:paraId="7B86D136" w14:textId="77777777" w:rsidR="00A01EC8" w:rsidRPr="00A02E2C" w:rsidRDefault="00A01EC8" w:rsidP="00F64FCB">
            <w:pPr>
              <w:rPr>
                <w:rFonts w:ascii="Times New Roman" w:hAnsi="Times New Roman" w:cs="Times New Roman"/>
              </w:rPr>
            </w:pPr>
          </w:p>
        </w:tc>
        <w:tc>
          <w:tcPr>
            <w:tcW w:w="850" w:type="dxa"/>
            <w:vMerge/>
          </w:tcPr>
          <w:p w14:paraId="7E14FF92" w14:textId="77777777" w:rsidR="00A01EC8" w:rsidRPr="00A02E2C" w:rsidRDefault="00A01EC8" w:rsidP="00F64FCB">
            <w:pPr>
              <w:rPr>
                <w:rFonts w:ascii="Times New Roman" w:hAnsi="Times New Roman" w:cs="Times New Roman"/>
              </w:rPr>
            </w:pPr>
          </w:p>
        </w:tc>
      </w:tr>
      <w:tr w:rsidR="00A01EC8" w:rsidRPr="00A02E2C" w14:paraId="385A51B1" w14:textId="77777777" w:rsidTr="00311BAA">
        <w:trPr>
          <w:trHeight w:val="213"/>
        </w:trPr>
        <w:tc>
          <w:tcPr>
            <w:tcW w:w="631" w:type="dxa"/>
            <w:vMerge/>
          </w:tcPr>
          <w:p w14:paraId="64544B5B" w14:textId="77777777" w:rsidR="00A01EC8" w:rsidRPr="00A02E2C" w:rsidRDefault="00A01EC8" w:rsidP="00F64FCB">
            <w:pPr>
              <w:rPr>
                <w:rFonts w:ascii="Times New Roman" w:hAnsi="Times New Roman" w:cs="Times New Roman"/>
              </w:rPr>
            </w:pPr>
          </w:p>
        </w:tc>
        <w:tc>
          <w:tcPr>
            <w:tcW w:w="924" w:type="dxa"/>
            <w:vMerge/>
          </w:tcPr>
          <w:p w14:paraId="10DBBF46" w14:textId="77777777" w:rsidR="00A01EC8" w:rsidRPr="00A02E2C" w:rsidRDefault="00A01EC8" w:rsidP="00F64FCB">
            <w:pPr>
              <w:rPr>
                <w:rFonts w:ascii="Times New Roman" w:hAnsi="Times New Roman" w:cs="Times New Roman"/>
              </w:rPr>
            </w:pPr>
          </w:p>
        </w:tc>
        <w:tc>
          <w:tcPr>
            <w:tcW w:w="1134" w:type="dxa"/>
          </w:tcPr>
          <w:p w14:paraId="59459268" w14:textId="62AC89D1" w:rsidR="00A01EC8" w:rsidRPr="00A02E2C" w:rsidRDefault="00A01EC8" w:rsidP="00F64FCB">
            <w:pPr>
              <w:rPr>
                <w:rFonts w:ascii="Times New Roman" w:hAnsi="Times New Roman" w:cs="Times New Roman"/>
              </w:rPr>
            </w:pPr>
            <w:r w:rsidRPr="00A02E2C">
              <w:rPr>
                <w:rFonts w:ascii="Times New Roman" w:hAnsi="Times New Roman" w:cs="Times New Roman"/>
              </w:rPr>
              <w:t>Devices</w:t>
            </w:r>
          </w:p>
        </w:tc>
        <w:tc>
          <w:tcPr>
            <w:tcW w:w="567" w:type="dxa"/>
          </w:tcPr>
          <w:p w14:paraId="5D0E7F8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850" w:type="dxa"/>
          </w:tcPr>
          <w:p w14:paraId="103FB038" w14:textId="3830A25F"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F64FCB">
              <w:rPr>
                <w:rFonts w:ascii="Times New Roman" w:hAnsi="Times New Roman" w:cs="Times New Roman"/>
              </w:rPr>
              <w:t>%</w:t>
            </w:r>
          </w:p>
        </w:tc>
        <w:tc>
          <w:tcPr>
            <w:tcW w:w="567" w:type="dxa"/>
          </w:tcPr>
          <w:p w14:paraId="76581B1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851" w:type="dxa"/>
          </w:tcPr>
          <w:p w14:paraId="2D1393BA" w14:textId="211D7E22"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F64FCB">
              <w:rPr>
                <w:rFonts w:ascii="Times New Roman" w:hAnsi="Times New Roman" w:cs="Times New Roman"/>
              </w:rPr>
              <w:t>%</w:t>
            </w:r>
          </w:p>
        </w:tc>
        <w:tc>
          <w:tcPr>
            <w:tcW w:w="283" w:type="dxa"/>
          </w:tcPr>
          <w:p w14:paraId="631708BB"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851" w:type="dxa"/>
          </w:tcPr>
          <w:p w14:paraId="05B6D6B0" w14:textId="2BC3B674"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567" w:type="dxa"/>
          </w:tcPr>
          <w:p w14:paraId="5256CED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1275" w:type="dxa"/>
          </w:tcPr>
          <w:p w14:paraId="674AE593" w14:textId="39C53ED6"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311BAA">
              <w:rPr>
                <w:rFonts w:ascii="Times New Roman" w:hAnsi="Times New Roman" w:cs="Times New Roman"/>
              </w:rPr>
              <w:t>%</w:t>
            </w:r>
          </w:p>
        </w:tc>
        <w:tc>
          <w:tcPr>
            <w:tcW w:w="851" w:type="dxa"/>
            <w:vMerge/>
          </w:tcPr>
          <w:p w14:paraId="3F562AD1" w14:textId="77777777" w:rsidR="00A01EC8" w:rsidRPr="00A02E2C" w:rsidRDefault="00A01EC8" w:rsidP="00F64FCB">
            <w:pPr>
              <w:rPr>
                <w:rFonts w:ascii="Times New Roman" w:hAnsi="Times New Roman" w:cs="Times New Roman"/>
              </w:rPr>
            </w:pPr>
          </w:p>
        </w:tc>
        <w:tc>
          <w:tcPr>
            <w:tcW w:w="850" w:type="dxa"/>
            <w:vMerge/>
          </w:tcPr>
          <w:p w14:paraId="67B57BC6" w14:textId="77777777" w:rsidR="00A01EC8" w:rsidRPr="00A02E2C" w:rsidRDefault="00A01EC8" w:rsidP="00F64FCB">
            <w:pPr>
              <w:rPr>
                <w:rFonts w:ascii="Times New Roman" w:hAnsi="Times New Roman" w:cs="Times New Roman"/>
              </w:rPr>
            </w:pPr>
          </w:p>
        </w:tc>
      </w:tr>
      <w:tr w:rsidR="00A01EC8" w:rsidRPr="00A02E2C" w14:paraId="696A7CC7" w14:textId="77777777" w:rsidTr="00311BAA">
        <w:trPr>
          <w:trHeight w:val="213"/>
        </w:trPr>
        <w:tc>
          <w:tcPr>
            <w:tcW w:w="631" w:type="dxa"/>
            <w:vMerge/>
          </w:tcPr>
          <w:p w14:paraId="7BFCC951" w14:textId="77777777" w:rsidR="00A01EC8" w:rsidRPr="00A02E2C" w:rsidRDefault="00A01EC8" w:rsidP="00F64FCB">
            <w:pPr>
              <w:rPr>
                <w:rFonts w:ascii="Times New Roman" w:hAnsi="Times New Roman" w:cs="Times New Roman"/>
              </w:rPr>
            </w:pPr>
          </w:p>
        </w:tc>
        <w:tc>
          <w:tcPr>
            <w:tcW w:w="924" w:type="dxa"/>
            <w:vMerge/>
          </w:tcPr>
          <w:p w14:paraId="2BC41659" w14:textId="77777777" w:rsidR="00A01EC8" w:rsidRPr="00A02E2C" w:rsidRDefault="00A01EC8" w:rsidP="00F64FCB">
            <w:pPr>
              <w:rPr>
                <w:rFonts w:ascii="Times New Roman" w:hAnsi="Times New Roman" w:cs="Times New Roman"/>
              </w:rPr>
            </w:pPr>
          </w:p>
        </w:tc>
        <w:tc>
          <w:tcPr>
            <w:tcW w:w="1134" w:type="dxa"/>
          </w:tcPr>
          <w:p w14:paraId="1C9A19CB" w14:textId="1EA98D89" w:rsidR="00A01EC8" w:rsidRPr="00A02E2C" w:rsidRDefault="00A01EC8" w:rsidP="00F64FCB">
            <w:pPr>
              <w:rPr>
                <w:rFonts w:ascii="Times New Roman" w:hAnsi="Times New Roman" w:cs="Times New Roman"/>
              </w:rPr>
            </w:pPr>
            <w:r w:rsidRPr="00A02E2C">
              <w:rPr>
                <w:rFonts w:ascii="Times New Roman" w:hAnsi="Times New Roman" w:cs="Times New Roman"/>
              </w:rPr>
              <w:t>A.</w:t>
            </w:r>
            <w:r w:rsidR="00A74555" w:rsidRPr="00A02E2C">
              <w:rPr>
                <w:rFonts w:ascii="Times New Roman" w:hAnsi="Times New Roman" w:cs="Times New Roman"/>
              </w:rPr>
              <w:t>O. B</w:t>
            </w:r>
          </w:p>
        </w:tc>
        <w:tc>
          <w:tcPr>
            <w:tcW w:w="567" w:type="dxa"/>
          </w:tcPr>
          <w:p w14:paraId="5EDC42D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121</w:t>
            </w:r>
          </w:p>
        </w:tc>
        <w:tc>
          <w:tcPr>
            <w:tcW w:w="850" w:type="dxa"/>
          </w:tcPr>
          <w:p w14:paraId="42FCC729" w14:textId="3CD1DFB8" w:rsidR="00A01EC8" w:rsidRPr="00A02E2C" w:rsidRDefault="00A01EC8" w:rsidP="00F64FCB">
            <w:pPr>
              <w:rPr>
                <w:rFonts w:ascii="Times New Roman" w:hAnsi="Times New Roman" w:cs="Times New Roman"/>
              </w:rPr>
            </w:pPr>
            <w:r w:rsidRPr="00A02E2C">
              <w:rPr>
                <w:rFonts w:ascii="Times New Roman" w:hAnsi="Times New Roman" w:cs="Times New Roman"/>
              </w:rPr>
              <w:t>40.3</w:t>
            </w:r>
            <w:r w:rsidR="00F64FCB">
              <w:rPr>
                <w:rFonts w:ascii="Times New Roman" w:hAnsi="Times New Roman" w:cs="Times New Roman"/>
              </w:rPr>
              <w:t>%</w:t>
            </w:r>
          </w:p>
        </w:tc>
        <w:tc>
          <w:tcPr>
            <w:tcW w:w="567" w:type="dxa"/>
          </w:tcPr>
          <w:p w14:paraId="76714B4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65</w:t>
            </w:r>
          </w:p>
        </w:tc>
        <w:tc>
          <w:tcPr>
            <w:tcW w:w="851" w:type="dxa"/>
          </w:tcPr>
          <w:p w14:paraId="7362E040" w14:textId="3F0A4EF8" w:rsidR="00A01EC8" w:rsidRPr="00A02E2C" w:rsidRDefault="00A01EC8" w:rsidP="00F64FCB">
            <w:pPr>
              <w:rPr>
                <w:rFonts w:ascii="Times New Roman" w:hAnsi="Times New Roman" w:cs="Times New Roman"/>
              </w:rPr>
            </w:pPr>
            <w:r w:rsidRPr="00A02E2C">
              <w:rPr>
                <w:rFonts w:ascii="Times New Roman" w:hAnsi="Times New Roman" w:cs="Times New Roman"/>
              </w:rPr>
              <w:t>21.6</w:t>
            </w:r>
            <w:r w:rsidR="00F64FCB">
              <w:rPr>
                <w:rFonts w:ascii="Times New Roman" w:hAnsi="Times New Roman" w:cs="Times New Roman"/>
              </w:rPr>
              <w:t>%</w:t>
            </w:r>
          </w:p>
        </w:tc>
        <w:tc>
          <w:tcPr>
            <w:tcW w:w="283" w:type="dxa"/>
          </w:tcPr>
          <w:p w14:paraId="3341ED4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18</w:t>
            </w:r>
          </w:p>
        </w:tc>
        <w:tc>
          <w:tcPr>
            <w:tcW w:w="851" w:type="dxa"/>
          </w:tcPr>
          <w:p w14:paraId="0338007B" w14:textId="0E3B4FB8" w:rsidR="00A01EC8" w:rsidRPr="00A02E2C" w:rsidRDefault="00A01EC8" w:rsidP="00F64FCB">
            <w:pPr>
              <w:rPr>
                <w:rFonts w:ascii="Times New Roman" w:hAnsi="Times New Roman" w:cs="Times New Roman"/>
              </w:rPr>
            </w:pPr>
            <w:r w:rsidRPr="00A02E2C">
              <w:rPr>
                <w:rFonts w:ascii="Times New Roman" w:hAnsi="Times New Roman" w:cs="Times New Roman"/>
              </w:rPr>
              <w:t>6</w:t>
            </w:r>
            <w:r w:rsidR="00311BAA">
              <w:rPr>
                <w:rFonts w:ascii="Times New Roman" w:hAnsi="Times New Roman" w:cs="Times New Roman"/>
              </w:rPr>
              <w:t>%</w:t>
            </w:r>
          </w:p>
        </w:tc>
        <w:tc>
          <w:tcPr>
            <w:tcW w:w="567" w:type="dxa"/>
          </w:tcPr>
          <w:p w14:paraId="167719B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12</w:t>
            </w:r>
          </w:p>
        </w:tc>
        <w:tc>
          <w:tcPr>
            <w:tcW w:w="1275" w:type="dxa"/>
          </w:tcPr>
          <w:p w14:paraId="72217F2E" w14:textId="5F086391" w:rsidR="00A01EC8" w:rsidRPr="00A02E2C" w:rsidRDefault="00A01EC8" w:rsidP="00F64FCB">
            <w:pPr>
              <w:rPr>
                <w:rFonts w:ascii="Times New Roman" w:hAnsi="Times New Roman" w:cs="Times New Roman"/>
              </w:rPr>
            </w:pPr>
            <w:r w:rsidRPr="00A02E2C">
              <w:rPr>
                <w:rFonts w:ascii="Times New Roman" w:hAnsi="Times New Roman" w:cs="Times New Roman"/>
              </w:rPr>
              <w:t>4</w:t>
            </w:r>
            <w:r w:rsidR="00311BAA">
              <w:rPr>
                <w:rFonts w:ascii="Times New Roman" w:hAnsi="Times New Roman" w:cs="Times New Roman"/>
              </w:rPr>
              <w:t>%</w:t>
            </w:r>
          </w:p>
        </w:tc>
        <w:tc>
          <w:tcPr>
            <w:tcW w:w="851" w:type="dxa"/>
            <w:vMerge/>
          </w:tcPr>
          <w:p w14:paraId="0A18FD6D" w14:textId="77777777" w:rsidR="00A01EC8" w:rsidRPr="00A02E2C" w:rsidRDefault="00A01EC8" w:rsidP="00F64FCB">
            <w:pPr>
              <w:rPr>
                <w:rFonts w:ascii="Times New Roman" w:hAnsi="Times New Roman" w:cs="Times New Roman"/>
              </w:rPr>
            </w:pPr>
          </w:p>
        </w:tc>
        <w:tc>
          <w:tcPr>
            <w:tcW w:w="850" w:type="dxa"/>
            <w:vMerge/>
          </w:tcPr>
          <w:p w14:paraId="7BBEFFDB" w14:textId="77777777" w:rsidR="00A01EC8" w:rsidRPr="00A02E2C" w:rsidRDefault="00A01EC8" w:rsidP="00F64FCB">
            <w:pPr>
              <w:rPr>
                <w:rFonts w:ascii="Times New Roman" w:hAnsi="Times New Roman" w:cs="Times New Roman"/>
              </w:rPr>
            </w:pPr>
          </w:p>
        </w:tc>
      </w:tr>
      <w:tr w:rsidR="00A01EC8" w:rsidRPr="00A02E2C" w14:paraId="4339C74B" w14:textId="77777777" w:rsidTr="00311BAA">
        <w:trPr>
          <w:trHeight w:val="106"/>
        </w:trPr>
        <w:tc>
          <w:tcPr>
            <w:tcW w:w="631" w:type="dxa"/>
            <w:vMerge w:val="restart"/>
          </w:tcPr>
          <w:p w14:paraId="3541C0D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w:t>
            </w:r>
          </w:p>
        </w:tc>
        <w:tc>
          <w:tcPr>
            <w:tcW w:w="924" w:type="dxa"/>
            <w:vMerge w:val="restart"/>
          </w:tcPr>
          <w:p w14:paraId="368F3306"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Genre</w:t>
            </w:r>
          </w:p>
        </w:tc>
        <w:tc>
          <w:tcPr>
            <w:tcW w:w="1134" w:type="dxa"/>
          </w:tcPr>
          <w:p w14:paraId="2EA534E3" w14:textId="5A1A6FED" w:rsidR="00A01EC8" w:rsidRPr="00A02E2C" w:rsidRDefault="00A01EC8" w:rsidP="00F64FCB">
            <w:pPr>
              <w:rPr>
                <w:rFonts w:ascii="Times New Roman" w:hAnsi="Times New Roman" w:cs="Times New Roman"/>
              </w:rPr>
            </w:pPr>
            <w:r w:rsidRPr="00A02E2C">
              <w:rPr>
                <w:rFonts w:ascii="Times New Roman" w:hAnsi="Times New Roman" w:cs="Times New Roman"/>
              </w:rPr>
              <w:t>Action</w:t>
            </w:r>
          </w:p>
        </w:tc>
        <w:tc>
          <w:tcPr>
            <w:tcW w:w="567" w:type="dxa"/>
          </w:tcPr>
          <w:p w14:paraId="12EABBC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14</w:t>
            </w:r>
          </w:p>
        </w:tc>
        <w:tc>
          <w:tcPr>
            <w:tcW w:w="850" w:type="dxa"/>
          </w:tcPr>
          <w:p w14:paraId="5232E742" w14:textId="5A805B14" w:rsidR="00A01EC8" w:rsidRPr="00A02E2C" w:rsidRDefault="00A01EC8" w:rsidP="00F64FCB">
            <w:pPr>
              <w:rPr>
                <w:rFonts w:ascii="Times New Roman" w:hAnsi="Times New Roman" w:cs="Times New Roman"/>
              </w:rPr>
            </w:pPr>
            <w:r w:rsidRPr="00A02E2C">
              <w:rPr>
                <w:rFonts w:ascii="Times New Roman" w:hAnsi="Times New Roman" w:cs="Times New Roman"/>
              </w:rPr>
              <w:t>4.6</w:t>
            </w:r>
            <w:r w:rsidR="00F64FCB">
              <w:rPr>
                <w:rFonts w:ascii="Times New Roman" w:hAnsi="Times New Roman" w:cs="Times New Roman"/>
              </w:rPr>
              <w:t>%</w:t>
            </w:r>
          </w:p>
        </w:tc>
        <w:tc>
          <w:tcPr>
            <w:tcW w:w="567" w:type="dxa"/>
          </w:tcPr>
          <w:p w14:paraId="05DEB5A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18</w:t>
            </w:r>
          </w:p>
        </w:tc>
        <w:tc>
          <w:tcPr>
            <w:tcW w:w="851" w:type="dxa"/>
          </w:tcPr>
          <w:p w14:paraId="4BEAB57C" w14:textId="09845BCF" w:rsidR="00A01EC8" w:rsidRPr="00A02E2C" w:rsidRDefault="00A01EC8" w:rsidP="00F64FCB">
            <w:pPr>
              <w:rPr>
                <w:rFonts w:ascii="Times New Roman" w:hAnsi="Times New Roman" w:cs="Times New Roman"/>
              </w:rPr>
            </w:pPr>
            <w:r w:rsidRPr="00A02E2C">
              <w:rPr>
                <w:rFonts w:ascii="Times New Roman" w:hAnsi="Times New Roman" w:cs="Times New Roman"/>
              </w:rPr>
              <w:t>6</w:t>
            </w:r>
            <w:r w:rsidR="00F64FCB">
              <w:rPr>
                <w:rFonts w:ascii="Times New Roman" w:hAnsi="Times New Roman" w:cs="Times New Roman"/>
              </w:rPr>
              <w:t>%</w:t>
            </w:r>
          </w:p>
        </w:tc>
        <w:tc>
          <w:tcPr>
            <w:tcW w:w="283" w:type="dxa"/>
          </w:tcPr>
          <w:p w14:paraId="0641214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851" w:type="dxa"/>
          </w:tcPr>
          <w:p w14:paraId="0BA6625C" w14:textId="146DF593"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311BAA">
              <w:rPr>
                <w:rFonts w:ascii="Times New Roman" w:hAnsi="Times New Roman" w:cs="Times New Roman"/>
              </w:rPr>
              <w:t>%</w:t>
            </w:r>
          </w:p>
        </w:tc>
        <w:tc>
          <w:tcPr>
            <w:tcW w:w="567" w:type="dxa"/>
          </w:tcPr>
          <w:p w14:paraId="0918146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1275" w:type="dxa"/>
          </w:tcPr>
          <w:p w14:paraId="7BD46B7E" w14:textId="5FE0AAFC"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311BAA">
              <w:rPr>
                <w:rFonts w:ascii="Times New Roman" w:hAnsi="Times New Roman" w:cs="Times New Roman"/>
              </w:rPr>
              <w:t>%</w:t>
            </w:r>
          </w:p>
        </w:tc>
        <w:tc>
          <w:tcPr>
            <w:tcW w:w="851" w:type="dxa"/>
            <w:vMerge w:val="restart"/>
          </w:tcPr>
          <w:p w14:paraId="1F2CAF1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35.77</w:t>
            </w:r>
          </w:p>
        </w:tc>
        <w:tc>
          <w:tcPr>
            <w:tcW w:w="850" w:type="dxa"/>
            <w:vMerge w:val="restart"/>
          </w:tcPr>
          <w:p w14:paraId="1045076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0.0232</w:t>
            </w:r>
          </w:p>
        </w:tc>
      </w:tr>
      <w:tr w:rsidR="00A01EC8" w:rsidRPr="00A02E2C" w14:paraId="24F75E90" w14:textId="77777777" w:rsidTr="00311BAA">
        <w:trPr>
          <w:trHeight w:val="103"/>
        </w:trPr>
        <w:tc>
          <w:tcPr>
            <w:tcW w:w="631" w:type="dxa"/>
            <w:vMerge/>
          </w:tcPr>
          <w:p w14:paraId="1A9F7006" w14:textId="77777777" w:rsidR="00A01EC8" w:rsidRPr="00A02E2C" w:rsidRDefault="00A01EC8" w:rsidP="00F64FCB">
            <w:pPr>
              <w:rPr>
                <w:rFonts w:ascii="Times New Roman" w:hAnsi="Times New Roman" w:cs="Times New Roman"/>
              </w:rPr>
            </w:pPr>
          </w:p>
        </w:tc>
        <w:tc>
          <w:tcPr>
            <w:tcW w:w="924" w:type="dxa"/>
            <w:vMerge/>
          </w:tcPr>
          <w:p w14:paraId="71995F9B" w14:textId="77777777" w:rsidR="00A01EC8" w:rsidRPr="00A02E2C" w:rsidRDefault="00A01EC8" w:rsidP="00F64FCB">
            <w:pPr>
              <w:rPr>
                <w:rFonts w:ascii="Times New Roman" w:hAnsi="Times New Roman" w:cs="Times New Roman"/>
              </w:rPr>
            </w:pPr>
          </w:p>
        </w:tc>
        <w:tc>
          <w:tcPr>
            <w:tcW w:w="1134" w:type="dxa"/>
          </w:tcPr>
          <w:p w14:paraId="23F5BDD0" w14:textId="3E5B8C51" w:rsidR="00A01EC8" w:rsidRPr="00A02E2C" w:rsidRDefault="00A01EC8" w:rsidP="00F64FCB">
            <w:pPr>
              <w:rPr>
                <w:rFonts w:ascii="Times New Roman" w:hAnsi="Times New Roman" w:cs="Times New Roman"/>
              </w:rPr>
            </w:pPr>
            <w:r w:rsidRPr="00A02E2C">
              <w:rPr>
                <w:rFonts w:ascii="Times New Roman" w:hAnsi="Times New Roman" w:cs="Times New Roman"/>
              </w:rPr>
              <w:t>Comedy</w:t>
            </w:r>
          </w:p>
        </w:tc>
        <w:tc>
          <w:tcPr>
            <w:tcW w:w="567" w:type="dxa"/>
          </w:tcPr>
          <w:p w14:paraId="257F9BD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49</w:t>
            </w:r>
          </w:p>
        </w:tc>
        <w:tc>
          <w:tcPr>
            <w:tcW w:w="850" w:type="dxa"/>
          </w:tcPr>
          <w:p w14:paraId="2B89972A" w14:textId="0932E1D0" w:rsidR="00A01EC8" w:rsidRPr="00A02E2C" w:rsidRDefault="00A01EC8" w:rsidP="00F64FCB">
            <w:pPr>
              <w:rPr>
                <w:rFonts w:ascii="Times New Roman" w:hAnsi="Times New Roman" w:cs="Times New Roman"/>
              </w:rPr>
            </w:pPr>
            <w:r w:rsidRPr="00A02E2C">
              <w:rPr>
                <w:rFonts w:ascii="Times New Roman" w:hAnsi="Times New Roman" w:cs="Times New Roman"/>
              </w:rPr>
              <w:t>16.3</w:t>
            </w:r>
            <w:r w:rsidR="00F64FCB">
              <w:rPr>
                <w:rFonts w:ascii="Times New Roman" w:hAnsi="Times New Roman" w:cs="Times New Roman"/>
              </w:rPr>
              <w:t>%</w:t>
            </w:r>
          </w:p>
        </w:tc>
        <w:tc>
          <w:tcPr>
            <w:tcW w:w="567" w:type="dxa"/>
          </w:tcPr>
          <w:p w14:paraId="5878F1DC"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27</w:t>
            </w:r>
          </w:p>
        </w:tc>
        <w:tc>
          <w:tcPr>
            <w:tcW w:w="851" w:type="dxa"/>
          </w:tcPr>
          <w:p w14:paraId="32E36954" w14:textId="35C2D444" w:rsidR="00A01EC8" w:rsidRPr="00A02E2C" w:rsidRDefault="00A01EC8" w:rsidP="00F64FCB">
            <w:pPr>
              <w:rPr>
                <w:rFonts w:ascii="Times New Roman" w:hAnsi="Times New Roman" w:cs="Times New Roman"/>
              </w:rPr>
            </w:pPr>
            <w:r w:rsidRPr="00A02E2C">
              <w:rPr>
                <w:rFonts w:ascii="Times New Roman" w:hAnsi="Times New Roman" w:cs="Times New Roman"/>
              </w:rPr>
              <w:t>9</w:t>
            </w:r>
            <w:r w:rsidR="00F64FCB">
              <w:rPr>
                <w:rFonts w:ascii="Times New Roman" w:hAnsi="Times New Roman" w:cs="Times New Roman"/>
              </w:rPr>
              <w:t>%</w:t>
            </w:r>
          </w:p>
        </w:tc>
        <w:tc>
          <w:tcPr>
            <w:tcW w:w="283" w:type="dxa"/>
          </w:tcPr>
          <w:p w14:paraId="594C7E4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w:t>
            </w:r>
          </w:p>
        </w:tc>
        <w:tc>
          <w:tcPr>
            <w:tcW w:w="851" w:type="dxa"/>
          </w:tcPr>
          <w:p w14:paraId="66953D90" w14:textId="5972D6ED" w:rsidR="00A01EC8" w:rsidRPr="00A02E2C" w:rsidRDefault="00A01EC8" w:rsidP="00F64FCB">
            <w:pPr>
              <w:rPr>
                <w:rFonts w:ascii="Times New Roman" w:hAnsi="Times New Roman" w:cs="Times New Roman"/>
              </w:rPr>
            </w:pPr>
            <w:r w:rsidRPr="00A02E2C">
              <w:rPr>
                <w:rFonts w:ascii="Times New Roman" w:hAnsi="Times New Roman" w:cs="Times New Roman"/>
              </w:rPr>
              <w:t>2</w:t>
            </w:r>
            <w:r w:rsidR="00311BAA">
              <w:rPr>
                <w:rFonts w:ascii="Times New Roman" w:hAnsi="Times New Roman" w:cs="Times New Roman"/>
              </w:rPr>
              <w:t>%</w:t>
            </w:r>
          </w:p>
        </w:tc>
        <w:tc>
          <w:tcPr>
            <w:tcW w:w="567" w:type="dxa"/>
          </w:tcPr>
          <w:p w14:paraId="06679A0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w:t>
            </w:r>
          </w:p>
        </w:tc>
        <w:tc>
          <w:tcPr>
            <w:tcW w:w="1275" w:type="dxa"/>
          </w:tcPr>
          <w:p w14:paraId="4F8BBFED" w14:textId="490C624F" w:rsidR="00A01EC8" w:rsidRPr="00A02E2C" w:rsidRDefault="00A01EC8" w:rsidP="00F64FCB">
            <w:pPr>
              <w:rPr>
                <w:rFonts w:ascii="Times New Roman" w:hAnsi="Times New Roman" w:cs="Times New Roman"/>
              </w:rPr>
            </w:pPr>
            <w:r w:rsidRPr="00A02E2C">
              <w:rPr>
                <w:rFonts w:ascii="Times New Roman" w:hAnsi="Times New Roman" w:cs="Times New Roman"/>
              </w:rPr>
              <w:t>2</w:t>
            </w:r>
            <w:r w:rsidR="00311BAA">
              <w:rPr>
                <w:rFonts w:ascii="Times New Roman" w:hAnsi="Times New Roman" w:cs="Times New Roman"/>
              </w:rPr>
              <w:t>%</w:t>
            </w:r>
          </w:p>
        </w:tc>
        <w:tc>
          <w:tcPr>
            <w:tcW w:w="851" w:type="dxa"/>
            <w:vMerge/>
          </w:tcPr>
          <w:p w14:paraId="3F4EBD57" w14:textId="77777777" w:rsidR="00A01EC8" w:rsidRPr="00A02E2C" w:rsidRDefault="00A01EC8" w:rsidP="00F64FCB">
            <w:pPr>
              <w:rPr>
                <w:rFonts w:ascii="Times New Roman" w:hAnsi="Times New Roman" w:cs="Times New Roman"/>
              </w:rPr>
            </w:pPr>
          </w:p>
        </w:tc>
        <w:tc>
          <w:tcPr>
            <w:tcW w:w="850" w:type="dxa"/>
            <w:vMerge/>
          </w:tcPr>
          <w:p w14:paraId="4AC28F11" w14:textId="77777777" w:rsidR="00A01EC8" w:rsidRPr="00A02E2C" w:rsidRDefault="00A01EC8" w:rsidP="00F64FCB">
            <w:pPr>
              <w:rPr>
                <w:rFonts w:ascii="Times New Roman" w:hAnsi="Times New Roman" w:cs="Times New Roman"/>
              </w:rPr>
            </w:pPr>
          </w:p>
        </w:tc>
      </w:tr>
      <w:tr w:rsidR="00A01EC8" w:rsidRPr="00A02E2C" w14:paraId="5748F003" w14:textId="77777777" w:rsidTr="00311BAA">
        <w:trPr>
          <w:trHeight w:val="103"/>
        </w:trPr>
        <w:tc>
          <w:tcPr>
            <w:tcW w:w="631" w:type="dxa"/>
            <w:vMerge/>
          </w:tcPr>
          <w:p w14:paraId="40F3768E" w14:textId="77777777" w:rsidR="00A01EC8" w:rsidRPr="00A02E2C" w:rsidRDefault="00A01EC8" w:rsidP="00F64FCB">
            <w:pPr>
              <w:rPr>
                <w:rFonts w:ascii="Times New Roman" w:hAnsi="Times New Roman" w:cs="Times New Roman"/>
              </w:rPr>
            </w:pPr>
          </w:p>
        </w:tc>
        <w:tc>
          <w:tcPr>
            <w:tcW w:w="924" w:type="dxa"/>
            <w:vMerge/>
          </w:tcPr>
          <w:p w14:paraId="571800EC" w14:textId="77777777" w:rsidR="00A01EC8" w:rsidRPr="00A02E2C" w:rsidRDefault="00A01EC8" w:rsidP="00F64FCB">
            <w:pPr>
              <w:rPr>
                <w:rFonts w:ascii="Times New Roman" w:hAnsi="Times New Roman" w:cs="Times New Roman"/>
              </w:rPr>
            </w:pPr>
          </w:p>
        </w:tc>
        <w:tc>
          <w:tcPr>
            <w:tcW w:w="1134" w:type="dxa"/>
          </w:tcPr>
          <w:p w14:paraId="4EE847AF" w14:textId="267A93F5" w:rsidR="00A01EC8" w:rsidRPr="00A02E2C" w:rsidRDefault="00A01EC8" w:rsidP="00F64FCB">
            <w:pPr>
              <w:rPr>
                <w:rFonts w:ascii="Times New Roman" w:hAnsi="Times New Roman" w:cs="Times New Roman"/>
              </w:rPr>
            </w:pPr>
            <w:r w:rsidRPr="00A02E2C">
              <w:rPr>
                <w:rFonts w:ascii="Times New Roman" w:hAnsi="Times New Roman" w:cs="Times New Roman"/>
              </w:rPr>
              <w:t>Romance</w:t>
            </w:r>
          </w:p>
        </w:tc>
        <w:tc>
          <w:tcPr>
            <w:tcW w:w="567" w:type="dxa"/>
          </w:tcPr>
          <w:p w14:paraId="4012D84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12</w:t>
            </w:r>
          </w:p>
        </w:tc>
        <w:tc>
          <w:tcPr>
            <w:tcW w:w="850" w:type="dxa"/>
          </w:tcPr>
          <w:p w14:paraId="2DFFA4C9" w14:textId="000DB059" w:rsidR="00A01EC8" w:rsidRPr="00A02E2C" w:rsidRDefault="00A01EC8" w:rsidP="00F64FCB">
            <w:pPr>
              <w:rPr>
                <w:rFonts w:ascii="Times New Roman" w:hAnsi="Times New Roman" w:cs="Times New Roman"/>
              </w:rPr>
            </w:pPr>
            <w:r w:rsidRPr="00A02E2C">
              <w:rPr>
                <w:rFonts w:ascii="Times New Roman" w:hAnsi="Times New Roman" w:cs="Times New Roman"/>
              </w:rPr>
              <w:t>4</w:t>
            </w:r>
            <w:r w:rsidR="00F64FCB">
              <w:rPr>
                <w:rFonts w:ascii="Times New Roman" w:hAnsi="Times New Roman" w:cs="Times New Roman"/>
              </w:rPr>
              <w:t>%</w:t>
            </w:r>
          </w:p>
        </w:tc>
        <w:tc>
          <w:tcPr>
            <w:tcW w:w="567" w:type="dxa"/>
          </w:tcPr>
          <w:p w14:paraId="4361851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851" w:type="dxa"/>
          </w:tcPr>
          <w:p w14:paraId="0F3AB30C" w14:textId="0E55F3CC"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F64FCB">
              <w:rPr>
                <w:rFonts w:ascii="Times New Roman" w:hAnsi="Times New Roman" w:cs="Times New Roman"/>
              </w:rPr>
              <w:t>%</w:t>
            </w:r>
          </w:p>
        </w:tc>
        <w:tc>
          <w:tcPr>
            <w:tcW w:w="283" w:type="dxa"/>
          </w:tcPr>
          <w:p w14:paraId="59F38CF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851" w:type="dxa"/>
          </w:tcPr>
          <w:p w14:paraId="6F7446CF" w14:textId="25AC29BA"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311BAA">
              <w:rPr>
                <w:rFonts w:ascii="Times New Roman" w:hAnsi="Times New Roman" w:cs="Times New Roman"/>
              </w:rPr>
              <w:t>%</w:t>
            </w:r>
          </w:p>
        </w:tc>
        <w:tc>
          <w:tcPr>
            <w:tcW w:w="567" w:type="dxa"/>
          </w:tcPr>
          <w:p w14:paraId="5ACD53E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1275" w:type="dxa"/>
          </w:tcPr>
          <w:p w14:paraId="1219BE7C" w14:textId="7B244597"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851" w:type="dxa"/>
            <w:vMerge/>
          </w:tcPr>
          <w:p w14:paraId="00AD598B" w14:textId="77777777" w:rsidR="00A01EC8" w:rsidRPr="00A02E2C" w:rsidRDefault="00A01EC8" w:rsidP="00F64FCB">
            <w:pPr>
              <w:rPr>
                <w:rFonts w:ascii="Times New Roman" w:hAnsi="Times New Roman" w:cs="Times New Roman"/>
              </w:rPr>
            </w:pPr>
          </w:p>
        </w:tc>
        <w:tc>
          <w:tcPr>
            <w:tcW w:w="850" w:type="dxa"/>
            <w:vMerge/>
          </w:tcPr>
          <w:p w14:paraId="1550C958" w14:textId="77777777" w:rsidR="00A01EC8" w:rsidRPr="00A02E2C" w:rsidRDefault="00A01EC8" w:rsidP="00F64FCB">
            <w:pPr>
              <w:rPr>
                <w:rFonts w:ascii="Times New Roman" w:hAnsi="Times New Roman" w:cs="Times New Roman"/>
              </w:rPr>
            </w:pPr>
          </w:p>
        </w:tc>
      </w:tr>
      <w:tr w:rsidR="00A01EC8" w:rsidRPr="00A02E2C" w14:paraId="1FCD20BE" w14:textId="77777777" w:rsidTr="00311BAA">
        <w:trPr>
          <w:trHeight w:val="103"/>
        </w:trPr>
        <w:tc>
          <w:tcPr>
            <w:tcW w:w="631" w:type="dxa"/>
            <w:vMerge/>
          </w:tcPr>
          <w:p w14:paraId="242C8D87" w14:textId="77777777" w:rsidR="00A01EC8" w:rsidRPr="00A02E2C" w:rsidRDefault="00A01EC8" w:rsidP="00F64FCB">
            <w:pPr>
              <w:rPr>
                <w:rFonts w:ascii="Times New Roman" w:hAnsi="Times New Roman" w:cs="Times New Roman"/>
              </w:rPr>
            </w:pPr>
          </w:p>
        </w:tc>
        <w:tc>
          <w:tcPr>
            <w:tcW w:w="924" w:type="dxa"/>
            <w:vMerge/>
          </w:tcPr>
          <w:p w14:paraId="5C3E3B86" w14:textId="77777777" w:rsidR="00A01EC8" w:rsidRPr="00A02E2C" w:rsidRDefault="00A01EC8" w:rsidP="00F64FCB">
            <w:pPr>
              <w:rPr>
                <w:rFonts w:ascii="Times New Roman" w:hAnsi="Times New Roman" w:cs="Times New Roman"/>
              </w:rPr>
            </w:pPr>
          </w:p>
        </w:tc>
        <w:tc>
          <w:tcPr>
            <w:tcW w:w="1134" w:type="dxa"/>
          </w:tcPr>
          <w:p w14:paraId="5A7E6875" w14:textId="37C35D1E" w:rsidR="00A01EC8" w:rsidRPr="00A02E2C" w:rsidRDefault="00A01EC8" w:rsidP="00F64FCB">
            <w:pPr>
              <w:rPr>
                <w:rFonts w:ascii="Times New Roman" w:hAnsi="Times New Roman" w:cs="Times New Roman"/>
              </w:rPr>
            </w:pPr>
            <w:r w:rsidRPr="00A02E2C">
              <w:rPr>
                <w:rFonts w:ascii="Times New Roman" w:hAnsi="Times New Roman" w:cs="Times New Roman"/>
              </w:rPr>
              <w:t>Drama</w:t>
            </w:r>
          </w:p>
        </w:tc>
        <w:tc>
          <w:tcPr>
            <w:tcW w:w="567" w:type="dxa"/>
          </w:tcPr>
          <w:p w14:paraId="3E7A361B"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14</w:t>
            </w:r>
          </w:p>
        </w:tc>
        <w:tc>
          <w:tcPr>
            <w:tcW w:w="850" w:type="dxa"/>
          </w:tcPr>
          <w:p w14:paraId="717A8F55" w14:textId="2832FA42" w:rsidR="00A01EC8" w:rsidRPr="00A02E2C" w:rsidRDefault="00A01EC8" w:rsidP="00F64FCB">
            <w:pPr>
              <w:rPr>
                <w:rFonts w:ascii="Times New Roman" w:hAnsi="Times New Roman" w:cs="Times New Roman"/>
              </w:rPr>
            </w:pPr>
            <w:r w:rsidRPr="00A02E2C">
              <w:rPr>
                <w:rFonts w:ascii="Times New Roman" w:hAnsi="Times New Roman" w:cs="Times New Roman"/>
              </w:rPr>
              <w:t>4.6</w:t>
            </w:r>
            <w:r w:rsidR="00F64FCB">
              <w:rPr>
                <w:rFonts w:ascii="Times New Roman" w:hAnsi="Times New Roman" w:cs="Times New Roman"/>
              </w:rPr>
              <w:t>%</w:t>
            </w:r>
          </w:p>
        </w:tc>
        <w:tc>
          <w:tcPr>
            <w:tcW w:w="567" w:type="dxa"/>
          </w:tcPr>
          <w:p w14:paraId="05D9B4C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9</w:t>
            </w:r>
          </w:p>
        </w:tc>
        <w:tc>
          <w:tcPr>
            <w:tcW w:w="851" w:type="dxa"/>
          </w:tcPr>
          <w:p w14:paraId="0BF9FF4E" w14:textId="12768A57" w:rsidR="00A01EC8" w:rsidRPr="00A02E2C" w:rsidRDefault="00A01EC8" w:rsidP="00F64FCB">
            <w:pPr>
              <w:rPr>
                <w:rFonts w:ascii="Times New Roman" w:hAnsi="Times New Roman" w:cs="Times New Roman"/>
              </w:rPr>
            </w:pPr>
            <w:r w:rsidRPr="00A02E2C">
              <w:rPr>
                <w:rFonts w:ascii="Times New Roman" w:hAnsi="Times New Roman" w:cs="Times New Roman"/>
              </w:rPr>
              <w:t>3</w:t>
            </w:r>
            <w:r w:rsidR="00F64FCB">
              <w:rPr>
                <w:rFonts w:ascii="Times New Roman" w:hAnsi="Times New Roman" w:cs="Times New Roman"/>
              </w:rPr>
              <w:t>%</w:t>
            </w:r>
          </w:p>
        </w:tc>
        <w:tc>
          <w:tcPr>
            <w:tcW w:w="283" w:type="dxa"/>
          </w:tcPr>
          <w:p w14:paraId="10C41D3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851" w:type="dxa"/>
          </w:tcPr>
          <w:p w14:paraId="4EA1A491" w14:textId="58C98010"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567" w:type="dxa"/>
          </w:tcPr>
          <w:p w14:paraId="2A33237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1275" w:type="dxa"/>
          </w:tcPr>
          <w:p w14:paraId="06E58A4B" w14:textId="398EAA57"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851" w:type="dxa"/>
            <w:vMerge/>
          </w:tcPr>
          <w:p w14:paraId="2EF719D7" w14:textId="77777777" w:rsidR="00A01EC8" w:rsidRPr="00A02E2C" w:rsidRDefault="00A01EC8" w:rsidP="00F64FCB">
            <w:pPr>
              <w:rPr>
                <w:rFonts w:ascii="Times New Roman" w:hAnsi="Times New Roman" w:cs="Times New Roman"/>
              </w:rPr>
            </w:pPr>
          </w:p>
        </w:tc>
        <w:tc>
          <w:tcPr>
            <w:tcW w:w="850" w:type="dxa"/>
            <w:vMerge/>
          </w:tcPr>
          <w:p w14:paraId="58A72897" w14:textId="77777777" w:rsidR="00A01EC8" w:rsidRPr="00A02E2C" w:rsidRDefault="00A01EC8" w:rsidP="00F64FCB">
            <w:pPr>
              <w:rPr>
                <w:rFonts w:ascii="Times New Roman" w:hAnsi="Times New Roman" w:cs="Times New Roman"/>
              </w:rPr>
            </w:pPr>
          </w:p>
        </w:tc>
      </w:tr>
      <w:tr w:rsidR="00A01EC8" w:rsidRPr="00A02E2C" w14:paraId="7CA86EC4" w14:textId="77777777" w:rsidTr="00311BAA">
        <w:trPr>
          <w:trHeight w:val="103"/>
        </w:trPr>
        <w:tc>
          <w:tcPr>
            <w:tcW w:w="631" w:type="dxa"/>
            <w:vMerge/>
          </w:tcPr>
          <w:p w14:paraId="1B6DE47B" w14:textId="77777777" w:rsidR="00A01EC8" w:rsidRPr="00A02E2C" w:rsidRDefault="00A01EC8" w:rsidP="00F64FCB">
            <w:pPr>
              <w:rPr>
                <w:rFonts w:ascii="Times New Roman" w:hAnsi="Times New Roman" w:cs="Times New Roman"/>
              </w:rPr>
            </w:pPr>
          </w:p>
        </w:tc>
        <w:tc>
          <w:tcPr>
            <w:tcW w:w="924" w:type="dxa"/>
            <w:vMerge/>
          </w:tcPr>
          <w:p w14:paraId="61E2F2C9" w14:textId="77777777" w:rsidR="00A01EC8" w:rsidRPr="00A02E2C" w:rsidRDefault="00A01EC8" w:rsidP="00F64FCB">
            <w:pPr>
              <w:rPr>
                <w:rFonts w:ascii="Times New Roman" w:hAnsi="Times New Roman" w:cs="Times New Roman"/>
              </w:rPr>
            </w:pPr>
          </w:p>
        </w:tc>
        <w:tc>
          <w:tcPr>
            <w:tcW w:w="1134" w:type="dxa"/>
          </w:tcPr>
          <w:p w14:paraId="5A88FA62" w14:textId="6A1D46A2" w:rsidR="00A01EC8" w:rsidRPr="00A02E2C" w:rsidRDefault="00A01EC8" w:rsidP="00F64FCB">
            <w:pPr>
              <w:rPr>
                <w:rFonts w:ascii="Times New Roman" w:hAnsi="Times New Roman" w:cs="Times New Roman"/>
              </w:rPr>
            </w:pPr>
            <w:r w:rsidRPr="00A02E2C">
              <w:rPr>
                <w:rFonts w:ascii="Times New Roman" w:hAnsi="Times New Roman" w:cs="Times New Roman"/>
              </w:rPr>
              <w:t>Horror</w:t>
            </w:r>
          </w:p>
        </w:tc>
        <w:tc>
          <w:tcPr>
            <w:tcW w:w="567" w:type="dxa"/>
          </w:tcPr>
          <w:p w14:paraId="53FA7AFC"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23</w:t>
            </w:r>
          </w:p>
        </w:tc>
        <w:tc>
          <w:tcPr>
            <w:tcW w:w="850" w:type="dxa"/>
          </w:tcPr>
          <w:p w14:paraId="4B4CF947" w14:textId="46B78B19" w:rsidR="00A01EC8" w:rsidRPr="00A02E2C" w:rsidRDefault="00A01EC8" w:rsidP="00F64FCB">
            <w:pPr>
              <w:rPr>
                <w:rFonts w:ascii="Times New Roman" w:hAnsi="Times New Roman" w:cs="Times New Roman"/>
              </w:rPr>
            </w:pPr>
            <w:r w:rsidRPr="00A02E2C">
              <w:rPr>
                <w:rFonts w:ascii="Times New Roman" w:hAnsi="Times New Roman" w:cs="Times New Roman"/>
              </w:rPr>
              <w:t>7.6</w:t>
            </w:r>
            <w:r w:rsidR="00F64FCB">
              <w:rPr>
                <w:rFonts w:ascii="Times New Roman" w:hAnsi="Times New Roman" w:cs="Times New Roman"/>
              </w:rPr>
              <w:t>%</w:t>
            </w:r>
          </w:p>
        </w:tc>
        <w:tc>
          <w:tcPr>
            <w:tcW w:w="567" w:type="dxa"/>
          </w:tcPr>
          <w:p w14:paraId="6303E99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w:t>
            </w:r>
          </w:p>
        </w:tc>
        <w:tc>
          <w:tcPr>
            <w:tcW w:w="851" w:type="dxa"/>
          </w:tcPr>
          <w:p w14:paraId="2824322C" w14:textId="68A5EC0B" w:rsidR="00A01EC8" w:rsidRPr="00A02E2C" w:rsidRDefault="00A01EC8" w:rsidP="00F64FCB">
            <w:pPr>
              <w:rPr>
                <w:rFonts w:ascii="Times New Roman" w:hAnsi="Times New Roman" w:cs="Times New Roman"/>
              </w:rPr>
            </w:pPr>
            <w:r w:rsidRPr="00A02E2C">
              <w:rPr>
                <w:rFonts w:ascii="Times New Roman" w:hAnsi="Times New Roman" w:cs="Times New Roman"/>
              </w:rPr>
              <w:t>0.6</w:t>
            </w:r>
            <w:r w:rsidR="00F64FCB">
              <w:rPr>
                <w:rFonts w:ascii="Times New Roman" w:hAnsi="Times New Roman" w:cs="Times New Roman"/>
              </w:rPr>
              <w:t>%</w:t>
            </w:r>
          </w:p>
        </w:tc>
        <w:tc>
          <w:tcPr>
            <w:tcW w:w="283" w:type="dxa"/>
          </w:tcPr>
          <w:p w14:paraId="0FA59B4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w:t>
            </w:r>
          </w:p>
        </w:tc>
        <w:tc>
          <w:tcPr>
            <w:tcW w:w="851" w:type="dxa"/>
          </w:tcPr>
          <w:p w14:paraId="5F43A03A" w14:textId="4542C831" w:rsidR="00A01EC8" w:rsidRPr="00A02E2C" w:rsidRDefault="00A01EC8" w:rsidP="00F64FCB">
            <w:pPr>
              <w:rPr>
                <w:rFonts w:ascii="Times New Roman" w:hAnsi="Times New Roman" w:cs="Times New Roman"/>
              </w:rPr>
            </w:pPr>
            <w:r w:rsidRPr="00A02E2C">
              <w:rPr>
                <w:rFonts w:ascii="Times New Roman" w:hAnsi="Times New Roman" w:cs="Times New Roman"/>
              </w:rPr>
              <w:t>0.3</w:t>
            </w:r>
            <w:r w:rsidR="00311BAA">
              <w:rPr>
                <w:rFonts w:ascii="Times New Roman" w:hAnsi="Times New Roman" w:cs="Times New Roman"/>
              </w:rPr>
              <w:t>%</w:t>
            </w:r>
          </w:p>
        </w:tc>
        <w:tc>
          <w:tcPr>
            <w:tcW w:w="567" w:type="dxa"/>
          </w:tcPr>
          <w:p w14:paraId="4066C74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w:t>
            </w:r>
          </w:p>
        </w:tc>
        <w:tc>
          <w:tcPr>
            <w:tcW w:w="1275" w:type="dxa"/>
          </w:tcPr>
          <w:p w14:paraId="41F8ED4D" w14:textId="3129A871" w:rsidR="00A01EC8" w:rsidRPr="00A02E2C" w:rsidRDefault="00A01EC8" w:rsidP="00F64FCB">
            <w:pPr>
              <w:rPr>
                <w:rFonts w:ascii="Times New Roman" w:hAnsi="Times New Roman" w:cs="Times New Roman"/>
              </w:rPr>
            </w:pPr>
            <w:r w:rsidRPr="00A02E2C">
              <w:rPr>
                <w:rFonts w:ascii="Times New Roman" w:hAnsi="Times New Roman" w:cs="Times New Roman"/>
              </w:rPr>
              <w:t>0.6</w:t>
            </w:r>
            <w:r w:rsidR="00311BAA">
              <w:rPr>
                <w:rFonts w:ascii="Times New Roman" w:hAnsi="Times New Roman" w:cs="Times New Roman"/>
              </w:rPr>
              <w:t>%</w:t>
            </w:r>
          </w:p>
        </w:tc>
        <w:tc>
          <w:tcPr>
            <w:tcW w:w="851" w:type="dxa"/>
            <w:vMerge/>
          </w:tcPr>
          <w:p w14:paraId="05B48761" w14:textId="77777777" w:rsidR="00A01EC8" w:rsidRPr="00A02E2C" w:rsidRDefault="00A01EC8" w:rsidP="00F64FCB">
            <w:pPr>
              <w:rPr>
                <w:rFonts w:ascii="Times New Roman" w:hAnsi="Times New Roman" w:cs="Times New Roman"/>
              </w:rPr>
            </w:pPr>
          </w:p>
        </w:tc>
        <w:tc>
          <w:tcPr>
            <w:tcW w:w="850" w:type="dxa"/>
            <w:vMerge/>
          </w:tcPr>
          <w:p w14:paraId="79BA56FF" w14:textId="77777777" w:rsidR="00A01EC8" w:rsidRPr="00A02E2C" w:rsidRDefault="00A01EC8" w:rsidP="00F64FCB">
            <w:pPr>
              <w:rPr>
                <w:rFonts w:ascii="Times New Roman" w:hAnsi="Times New Roman" w:cs="Times New Roman"/>
              </w:rPr>
            </w:pPr>
          </w:p>
        </w:tc>
      </w:tr>
      <w:tr w:rsidR="00A01EC8" w:rsidRPr="00A02E2C" w14:paraId="2AE4F3A0" w14:textId="77777777" w:rsidTr="00311BAA">
        <w:trPr>
          <w:trHeight w:val="103"/>
        </w:trPr>
        <w:tc>
          <w:tcPr>
            <w:tcW w:w="631" w:type="dxa"/>
            <w:vMerge/>
          </w:tcPr>
          <w:p w14:paraId="64AE5867" w14:textId="77777777" w:rsidR="00A01EC8" w:rsidRPr="00A02E2C" w:rsidRDefault="00A01EC8" w:rsidP="00F64FCB">
            <w:pPr>
              <w:rPr>
                <w:rFonts w:ascii="Times New Roman" w:hAnsi="Times New Roman" w:cs="Times New Roman"/>
              </w:rPr>
            </w:pPr>
          </w:p>
        </w:tc>
        <w:tc>
          <w:tcPr>
            <w:tcW w:w="924" w:type="dxa"/>
            <w:vMerge/>
          </w:tcPr>
          <w:p w14:paraId="0F82435C" w14:textId="77777777" w:rsidR="00A01EC8" w:rsidRPr="00A02E2C" w:rsidRDefault="00A01EC8" w:rsidP="00F64FCB">
            <w:pPr>
              <w:rPr>
                <w:rFonts w:ascii="Times New Roman" w:hAnsi="Times New Roman" w:cs="Times New Roman"/>
              </w:rPr>
            </w:pPr>
          </w:p>
        </w:tc>
        <w:tc>
          <w:tcPr>
            <w:tcW w:w="1134" w:type="dxa"/>
          </w:tcPr>
          <w:p w14:paraId="135ECF08" w14:textId="244FB3FB" w:rsidR="00A01EC8" w:rsidRPr="00A02E2C" w:rsidRDefault="00A01EC8" w:rsidP="00F64FCB">
            <w:pPr>
              <w:rPr>
                <w:rFonts w:ascii="Times New Roman" w:hAnsi="Times New Roman" w:cs="Times New Roman"/>
              </w:rPr>
            </w:pPr>
            <w:r w:rsidRPr="00A02E2C">
              <w:rPr>
                <w:rFonts w:ascii="Times New Roman" w:hAnsi="Times New Roman" w:cs="Times New Roman"/>
              </w:rPr>
              <w:t>Documentary</w:t>
            </w:r>
          </w:p>
        </w:tc>
        <w:tc>
          <w:tcPr>
            <w:tcW w:w="567" w:type="dxa"/>
          </w:tcPr>
          <w:p w14:paraId="373918A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850" w:type="dxa"/>
          </w:tcPr>
          <w:p w14:paraId="2472D792" w14:textId="0A600C63"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F64FCB">
              <w:rPr>
                <w:rFonts w:ascii="Times New Roman" w:hAnsi="Times New Roman" w:cs="Times New Roman"/>
              </w:rPr>
              <w:t>%</w:t>
            </w:r>
          </w:p>
        </w:tc>
        <w:tc>
          <w:tcPr>
            <w:tcW w:w="567" w:type="dxa"/>
          </w:tcPr>
          <w:p w14:paraId="64C4B1E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w:t>
            </w:r>
          </w:p>
        </w:tc>
        <w:tc>
          <w:tcPr>
            <w:tcW w:w="851" w:type="dxa"/>
          </w:tcPr>
          <w:p w14:paraId="68EA287C" w14:textId="405D43ED" w:rsidR="00A01EC8" w:rsidRPr="00A02E2C" w:rsidRDefault="00A01EC8" w:rsidP="00F64FCB">
            <w:pPr>
              <w:rPr>
                <w:rFonts w:ascii="Times New Roman" w:hAnsi="Times New Roman" w:cs="Times New Roman"/>
              </w:rPr>
            </w:pPr>
            <w:r w:rsidRPr="00A02E2C">
              <w:rPr>
                <w:rFonts w:ascii="Times New Roman" w:hAnsi="Times New Roman" w:cs="Times New Roman"/>
              </w:rPr>
              <w:t>0.3</w:t>
            </w:r>
            <w:r w:rsidR="00F64FCB">
              <w:rPr>
                <w:rFonts w:ascii="Times New Roman" w:hAnsi="Times New Roman" w:cs="Times New Roman"/>
              </w:rPr>
              <w:t>%</w:t>
            </w:r>
          </w:p>
        </w:tc>
        <w:tc>
          <w:tcPr>
            <w:tcW w:w="283" w:type="dxa"/>
          </w:tcPr>
          <w:p w14:paraId="7A200C0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w:t>
            </w:r>
          </w:p>
        </w:tc>
        <w:tc>
          <w:tcPr>
            <w:tcW w:w="851" w:type="dxa"/>
          </w:tcPr>
          <w:p w14:paraId="3A79CFAB" w14:textId="2E06EC99" w:rsidR="00A01EC8" w:rsidRPr="00A02E2C" w:rsidRDefault="00A01EC8" w:rsidP="00F64FCB">
            <w:pPr>
              <w:rPr>
                <w:rFonts w:ascii="Times New Roman" w:hAnsi="Times New Roman" w:cs="Times New Roman"/>
              </w:rPr>
            </w:pPr>
            <w:r w:rsidRPr="00A02E2C">
              <w:rPr>
                <w:rFonts w:ascii="Times New Roman" w:hAnsi="Times New Roman" w:cs="Times New Roman"/>
              </w:rPr>
              <w:t>0.3</w:t>
            </w:r>
            <w:r w:rsidR="00311BAA">
              <w:rPr>
                <w:rFonts w:ascii="Times New Roman" w:hAnsi="Times New Roman" w:cs="Times New Roman"/>
              </w:rPr>
              <w:t>%</w:t>
            </w:r>
          </w:p>
        </w:tc>
        <w:tc>
          <w:tcPr>
            <w:tcW w:w="567" w:type="dxa"/>
          </w:tcPr>
          <w:p w14:paraId="6E20A14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w:t>
            </w:r>
          </w:p>
        </w:tc>
        <w:tc>
          <w:tcPr>
            <w:tcW w:w="1275" w:type="dxa"/>
          </w:tcPr>
          <w:p w14:paraId="74D7BF36" w14:textId="262FD2EA" w:rsidR="00A01EC8" w:rsidRPr="00A02E2C" w:rsidRDefault="00A01EC8" w:rsidP="00F64FCB">
            <w:pPr>
              <w:rPr>
                <w:rFonts w:ascii="Times New Roman" w:hAnsi="Times New Roman" w:cs="Times New Roman"/>
              </w:rPr>
            </w:pPr>
            <w:r w:rsidRPr="00A02E2C">
              <w:rPr>
                <w:rFonts w:ascii="Times New Roman" w:hAnsi="Times New Roman" w:cs="Times New Roman"/>
              </w:rPr>
              <w:t>0.3</w:t>
            </w:r>
            <w:r w:rsidR="00311BAA">
              <w:rPr>
                <w:rFonts w:ascii="Times New Roman" w:hAnsi="Times New Roman" w:cs="Times New Roman"/>
              </w:rPr>
              <w:t>%</w:t>
            </w:r>
          </w:p>
        </w:tc>
        <w:tc>
          <w:tcPr>
            <w:tcW w:w="851" w:type="dxa"/>
            <w:vMerge/>
          </w:tcPr>
          <w:p w14:paraId="13CF713B" w14:textId="77777777" w:rsidR="00A01EC8" w:rsidRPr="00A02E2C" w:rsidRDefault="00A01EC8" w:rsidP="00F64FCB">
            <w:pPr>
              <w:rPr>
                <w:rFonts w:ascii="Times New Roman" w:hAnsi="Times New Roman" w:cs="Times New Roman"/>
              </w:rPr>
            </w:pPr>
          </w:p>
        </w:tc>
        <w:tc>
          <w:tcPr>
            <w:tcW w:w="850" w:type="dxa"/>
            <w:vMerge/>
          </w:tcPr>
          <w:p w14:paraId="1837AC98" w14:textId="77777777" w:rsidR="00A01EC8" w:rsidRPr="00A02E2C" w:rsidRDefault="00A01EC8" w:rsidP="00F64FCB">
            <w:pPr>
              <w:rPr>
                <w:rFonts w:ascii="Times New Roman" w:hAnsi="Times New Roman" w:cs="Times New Roman"/>
              </w:rPr>
            </w:pPr>
          </w:p>
        </w:tc>
      </w:tr>
      <w:tr w:rsidR="00A01EC8" w:rsidRPr="00A02E2C" w14:paraId="2ED68C62" w14:textId="77777777" w:rsidTr="00311BAA">
        <w:trPr>
          <w:trHeight w:val="103"/>
        </w:trPr>
        <w:tc>
          <w:tcPr>
            <w:tcW w:w="631" w:type="dxa"/>
            <w:vMerge/>
          </w:tcPr>
          <w:p w14:paraId="2C6301A4" w14:textId="77777777" w:rsidR="00A01EC8" w:rsidRPr="00A02E2C" w:rsidRDefault="00A01EC8" w:rsidP="00F64FCB">
            <w:pPr>
              <w:rPr>
                <w:rFonts w:ascii="Times New Roman" w:hAnsi="Times New Roman" w:cs="Times New Roman"/>
              </w:rPr>
            </w:pPr>
          </w:p>
        </w:tc>
        <w:tc>
          <w:tcPr>
            <w:tcW w:w="924" w:type="dxa"/>
            <w:vMerge/>
          </w:tcPr>
          <w:p w14:paraId="6D42B31D" w14:textId="77777777" w:rsidR="00A01EC8" w:rsidRPr="00A02E2C" w:rsidRDefault="00A01EC8" w:rsidP="00F64FCB">
            <w:pPr>
              <w:rPr>
                <w:rFonts w:ascii="Times New Roman" w:hAnsi="Times New Roman" w:cs="Times New Roman"/>
              </w:rPr>
            </w:pPr>
          </w:p>
        </w:tc>
        <w:tc>
          <w:tcPr>
            <w:tcW w:w="1134" w:type="dxa"/>
          </w:tcPr>
          <w:p w14:paraId="32DE44C4" w14:textId="5D4F5433" w:rsidR="00A01EC8" w:rsidRPr="00A02E2C" w:rsidRDefault="00A01EC8" w:rsidP="00F64FCB">
            <w:pPr>
              <w:rPr>
                <w:rFonts w:ascii="Times New Roman" w:hAnsi="Times New Roman" w:cs="Times New Roman"/>
              </w:rPr>
            </w:pPr>
            <w:r w:rsidRPr="00A02E2C">
              <w:rPr>
                <w:rFonts w:ascii="Times New Roman" w:hAnsi="Times New Roman" w:cs="Times New Roman"/>
              </w:rPr>
              <w:t>Thriller</w:t>
            </w:r>
          </w:p>
        </w:tc>
        <w:tc>
          <w:tcPr>
            <w:tcW w:w="567" w:type="dxa"/>
          </w:tcPr>
          <w:p w14:paraId="1400D5F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41</w:t>
            </w:r>
          </w:p>
        </w:tc>
        <w:tc>
          <w:tcPr>
            <w:tcW w:w="850" w:type="dxa"/>
          </w:tcPr>
          <w:p w14:paraId="7F1D387F" w14:textId="21C7DE53" w:rsidR="00A01EC8" w:rsidRPr="00A02E2C" w:rsidRDefault="00A01EC8" w:rsidP="00F64FCB">
            <w:pPr>
              <w:rPr>
                <w:rFonts w:ascii="Times New Roman" w:hAnsi="Times New Roman" w:cs="Times New Roman"/>
              </w:rPr>
            </w:pPr>
            <w:r w:rsidRPr="00A02E2C">
              <w:rPr>
                <w:rFonts w:ascii="Times New Roman" w:hAnsi="Times New Roman" w:cs="Times New Roman"/>
              </w:rPr>
              <w:t>13.6</w:t>
            </w:r>
            <w:r w:rsidR="00F64FCB">
              <w:rPr>
                <w:rFonts w:ascii="Times New Roman" w:hAnsi="Times New Roman" w:cs="Times New Roman"/>
              </w:rPr>
              <w:t>%</w:t>
            </w:r>
          </w:p>
        </w:tc>
        <w:tc>
          <w:tcPr>
            <w:tcW w:w="567" w:type="dxa"/>
          </w:tcPr>
          <w:p w14:paraId="1F0D633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26</w:t>
            </w:r>
          </w:p>
        </w:tc>
        <w:tc>
          <w:tcPr>
            <w:tcW w:w="851" w:type="dxa"/>
          </w:tcPr>
          <w:p w14:paraId="5FA2F670" w14:textId="5503C472" w:rsidR="00A01EC8" w:rsidRPr="00A02E2C" w:rsidRDefault="00A01EC8" w:rsidP="00F64FCB">
            <w:pPr>
              <w:rPr>
                <w:rFonts w:ascii="Times New Roman" w:hAnsi="Times New Roman" w:cs="Times New Roman"/>
              </w:rPr>
            </w:pPr>
            <w:r w:rsidRPr="00A02E2C">
              <w:rPr>
                <w:rFonts w:ascii="Times New Roman" w:hAnsi="Times New Roman" w:cs="Times New Roman"/>
              </w:rPr>
              <w:t>8.6</w:t>
            </w:r>
            <w:r w:rsidR="00F64FCB">
              <w:rPr>
                <w:rFonts w:ascii="Times New Roman" w:hAnsi="Times New Roman" w:cs="Times New Roman"/>
              </w:rPr>
              <w:t>%</w:t>
            </w:r>
          </w:p>
        </w:tc>
        <w:tc>
          <w:tcPr>
            <w:tcW w:w="283" w:type="dxa"/>
          </w:tcPr>
          <w:p w14:paraId="09D503E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851" w:type="dxa"/>
          </w:tcPr>
          <w:p w14:paraId="4C0366E5" w14:textId="5AAF7987"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311BAA">
              <w:rPr>
                <w:rFonts w:ascii="Times New Roman" w:hAnsi="Times New Roman" w:cs="Times New Roman"/>
              </w:rPr>
              <w:t>%</w:t>
            </w:r>
          </w:p>
        </w:tc>
        <w:tc>
          <w:tcPr>
            <w:tcW w:w="567" w:type="dxa"/>
          </w:tcPr>
          <w:p w14:paraId="398F3EF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w:t>
            </w:r>
          </w:p>
        </w:tc>
        <w:tc>
          <w:tcPr>
            <w:tcW w:w="1275" w:type="dxa"/>
          </w:tcPr>
          <w:p w14:paraId="476ECF5C" w14:textId="13BB2903" w:rsidR="00A01EC8" w:rsidRPr="00A02E2C" w:rsidRDefault="00A01EC8" w:rsidP="00F64FCB">
            <w:pPr>
              <w:rPr>
                <w:rFonts w:ascii="Times New Roman" w:hAnsi="Times New Roman" w:cs="Times New Roman"/>
              </w:rPr>
            </w:pPr>
            <w:r w:rsidRPr="00A02E2C">
              <w:rPr>
                <w:rFonts w:ascii="Times New Roman" w:hAnsi="Times New Roman" w:cs="Times New Roman"/>
              </w:rPr>
              <w:t>2.3</w:t>
            </w:r>
            <w:r w:rsidR="00311BAA">
              <w:rPr>
                <w:rFonts w:ascii="Times New Roman" w:hAnsi="Times New Roman" w:cs="Times New Roman"/>
              </w:rPr>
              <w:t>%</w:t>
            </w:r>
          </w:p>
        </w:tc>
        <w:tc>
          <w:tcPr>
            <w:tcW w:w="851" w:type="dxa"/>
            <w:vMerge/>
          </w:tcPr>
          <w:p w14:paraId="0115E986" w14:textId="77777777" w:rsidR="00A01EC8" w:rsidRPr="00A02E2C" w:rsidRDefault="00A01EC8" w:rsidP="00F64FCB">
            <w:pPr>
              <w:rPr>
                <w:rFonts w:ascii="Times New Roman" w:hAnsi="Times New Roman" w:cs="Times New Roman"/>
              </w:rPr>
            </w:pPr>
          </w:p>
        </w:tc>
        <w:tc>
          <w:tcPr>
            <w:tcW w:w="850" w:type="dxa"/>
            <w:vMerge/>
          </w:tcPr>
          <w:p w14:paraId="40AC58C6" w14:textId="77777777" w:rsidR="00A01EC8" w:rsidRPr="00A02E2C" w:rsidRDefault="00A01EC8" w:rsidP="00F64FCB">
            <w:pPr>
              <w:rPr>
                <w:rFonts w:ascii="Times New Roman" w:hAnsi="Times New Roman" w:cs="Times New Roman"/>
              </w:rPr>
            </w:pPr>
          </w:p>
        </w:tc>
      </w:tr>
      <w:tr w:rsidR="00A01EC8" w:rsidRPr="00A02E2C" w14:paraId="21F16B97" w14:textId="77777777" w:rsidTr="00311BAA">
        <w:trPr>
          <w:trHeight w:val="103"/>
        </w:trPr>
        <w:tc>
          <w:tcPr>
            <w:tcW w:w="631" w:type="dxa"/>
            <w:vMerge/>
          </w:tcPr>
          <w:p w14:paraId="77D4527B" w14:textId="77777777" w:rsidR="00A01EC8" w:rsidRPr="00A02E2C" w:rsidRDefault="00A01EC8" w:rsidP="00F64FCB">
            <w:pPr>
              <w:rPr>
                <w:rFonts w:ascii="Times New Roman" w:hAnsi="Times New Roman" w:cs="Times New Roman"/>
              </w:rPr>
            </w:pPr>
          </w:p>
        </w:tc>
        <w:tc>
          <w:tcPr>
            <w:tcW w:w="924" w:type="dxa"/>
            <w:vMerge/>
          </w:tcPr>
          <w:p w14:paraId="276D3272" w14:textId="77777777" w:rsidR="00A01EC8" w:rsidRPr="00A02E2C" w:rsidRDefault="00A01EC8" w:rsidP="00F64FCB">
            <w:pPr>
              <w:rPr>
                <w:rFonts w:ascii="Times New Roman" w:hAnsi="Times New Roman" w:cs="Times New Roman"/>
              </w:rPr>
            </w:pPr>
          </w:p>
        </w:tc>
        <w:tc>
          <w:tcPr>
            <w:tcW w:w="1134" w:type="dxa"/>
          </w:tcPr>
          <w:p w14:paraId="2334F956" w14:textId="78595BBB" w:rsidR="00A01EC8" w:rsidRPr="00A02E2C" w:rsidRDefault="00A01EC8" w:rsidP="00F64FCB">
            <w:pPr>
              <w:rPr>
                <w:rFonts w:ascii="Times New Roman" w:hAnsi="Times New Roman" w:cs="Times New Roman"/>
              </w:rPr>
            </w:pPr>
            <w:r w:rsidRPr="00A02E2C">
              <w:rPr>
                <w:rFonts w:ascii="Times New Roman" w:hAnsi="Times New Roman" w:cs="Times New Roman"/>
              </w:rPr>
              <w:t>Anime</w:t>
            </w:r>
          </w:p>
        </w:tc>
        <w:tc>
          <w:tcPr>
            <w:tcW w:w="567" w:type="dxa"/>
          </w:tcPr>
          <w:p w14:paraId="424E1B61"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12</w:t>
            </w:r>
          </w:p>
        </w:tc>
        <w:tc>
          <w:tcPr>
            <w:tcW w:w="850" w:type="dxa"/>
          </w:tcPr>
          <w:p w14:paraId="497D287C" w14:textId="0BA8DE03" w:rsidR="00A01EC8" w:rsidRPr="00A02E2C" w:rsidRDefault="00A01EC8" w:rsidP="00F64FCB">
            <w:pPr>
              <w:rPr>
                <w:rFonts w:ascii="Times New Roman" w:hAnsi="Times New Roman" w:cs="Times New Roman"/>
              </w:rPr>
            </w:pPr>
            <w:r w:rsidRPr="00A02E2C">
              <w:rPr>
                <w:rFonts w:ascii="Times New Roman" w:hAnsi="Times New Roman" w:cs="Times New Roman"/>
              </w:rPr>
              <w:t>4</w:t>
            </w:r>
            <w:r w:rsidR="00F64FCB">
              <w:rPr>
                <w:rFonts w:ascii="Times New Roman" w:hAnsi="Times New Roman" w:cs="Times New Roman"/>
              </w:rPr>
              <w:t>%</w:t>
            </w:r>
          </w:p>
        </w:tc>
        <w:tc>
          <w:tcPr>
            <w:tcW w:w="567" w:type="dxa"/>
          </w:tcPr>
          <w:p w14:paraId="61870B7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w:t>
            </w:r>
          </w:p>
        </w:tc>
        <w:tc>
          <w:tcPr>
            <w:tcW w:w="851" w:type="dxa"/>
          </w:tcPr>
          <w:p w14:paraId="14D0B093" w14:textId="0C943218" w:rsidR="00A01EC8" w:rsidRPr="00A02E2C" w:rsidRDefault="00A01EC8" w:rsidP="00F64FCB">
            <w:pPr>
              <w:rPr>
                <w:rFonts w:ascii="Times New Roman" w:hAnsi="Times New Roman" w:cs="Times New Roman"/>
              </w:rPr>
            </w:pPr>
            <w:r w:rsidRPr="00A02E2C">
              <w:rPr>
                <w:rFonts w:ascii="Times New Roman" w:hAnsi="Times New Roman" w:cs="Times New Roman"/>
              </w:rPr>
              <w:t>0.6</w:t>
            </w:r>
            <w:r w:rsidR="00F64FCB">
              <w:rPr>
                <w:rFonts w:ascii="Times New Roman" w:hAnsi="Times New Roman" w:cs="Times New Roman"/>
              </w:rPr>
              <w:t>%</w:t>
            </w:r>
          </w:p>
        </w:tc>
        <w:tc>
          <w:tcPr>
            <w:tcW w:w="283" w:type="dxa"/>
          </w:tcPr>
          <w:p w14:paraId="2512BC0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851" w:type="dxa"/>
          </w:tcPr>
          <w:p w14:paraId="5AC48DCB" w14:textId="18D628FB"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567" w:type="dxa"/>
          </w:tcPr>
          <w:p w14:paraId="41808D7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1275" w:type="dxa"/>
          </w:tcPr>
          <w:p w14:paraId="7BC1186D" w14:textId="0E210EF1"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851" w:type="dxa"/>
            <w:vMerge/>
          </w:tcPr>
          <w:p w14:paraId="39D2FEE4" w14:textId="77777777" w:rsidR="00A01EC8" w:rsidRPr="00A02E2C" w:rsidRDefault="00A01EC8" w:rsidP="00F64FCB">
            <w:pPr>
              <w:rPr>
                <w:rFonts w:ascii="Times New Roman" w:hAnsi="Times New Roman" w:cs="Times New Roman"/>
              </w:rPr>
            </w:pPr>
          </w:p>
        </w:tc>
        <w:tc>
          <w:tcPr>
            <w:tcW w:w="850" w:type="dxa"/>
            <w:vMerge/>
          </w:tcPr>
          <w:p w14:paraId="6E893CE1" w14:textId="77777777" w:rsidR="00A01EC8" w:rsidRPr="00A02E2C" w:rsidRDefault="00A01EC8" w:rsidP="00F64FCB">
            <w:pPr>
              <w:rPr>
                <w:rFonts w:ascii="Times New Roman" w:hAnsi="Times New Roman" w:cs="Times New Roman"/>
              </w:rPr>
            </w:pPr>
          </w:p>
        </w:tc>
      </w:tr>
      <w:tr w:rsidR="00A01EC8" w:rsidRPr="00A02E2C" w14:paraId="5D743BEE" w14:textId="77777777" w:rsidTr="00311BAA">
        <w:trPr>
          <w:trHeight w:val="142"/>
        </w:trPr>
        <w:tc>
          <w:tcPr>
            <w:tcW w:w="631" w:type="dxa"/>
            <w:vMerge w:val="restart"/>
          </w:tcPr>
          <w:p w14:paraId="45B9506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w:t>
            </w:r>
          </w:p>
        </w:tc>
        <w:tc>
          <w:tcPr>
            <w:tcW w:w="924" w:type="dxa"/>
            <w:vMerge w:val="restart"/>
          </w:tcPr>
          <w:p w14:paraId="714E635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Diverse</w:t>
            </w:r>
          </w:p>
          <w:p w14:paraId="6747193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content</w:t>
            </w:r>
          </w:p>
        </w:tc>
        <w:tc>
          <w:tcPr>
            <w:tcW w:w="1134" w:type="dxa"/>
          </w:tcPr>
          <w:p w14:paraId="2D9E3303" w14:textId="6C0967E4" w:rsidR="00A01EC8" w:rsidRPr="00A02E2C" w:rsidRDefault="00A01EC8" w:rsidP="00F64FCB">
            <w:pPr>
              <w:rPr>
                <w:rFonts w:ascii="Times New Roman" w:hAnsi="Times New Roman" w:cs="Times New Roman"/>
              </w:rPr>
            </w:pPr>
            <w:r w:rsidRPr="00A02E2C">
              <w:rPr>
                <w:rFonts w:ascii="Times New Roman" w:hAnsi="Times New Roman" w:cs="Times New Roman"/>
              </w:rPr>
              <w:t>Netflix</w:t>
            </w:r>
          </w:p>
        </w:tc>
        <w:tc>
          <w:tcPr>
            <w:tcW w:w="567" w:type="dxa"/>
          </w:tcPr>
          <w:p w14:paraId="2917B52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67</w:t>
            </w:r>
          </w:p>
        </w:tc>
        <w:tc>
          <w:tcPr>
            <w:tcW w:w="850" w:type="dxa"/>
          </w:tcPr>
          <w:p w14:paraId="0D8CB84A" w14:textId="6859D3FB" w:rsidR="00A01EC8" w:rsidRPr="00A02E2C" w:rsidRDefault="00A01EC8" w:rsidP="00F64FCB">
            <w:pPr>
              <w:rPr>
                <w:rFonts w:ascii="Times New Roman" w:hAnsi="Times New Roman" w:cs="Times New Roman"/>
              </w:rPr>
            </w:pPr>
            <w:r w:rsidRPr="00A02E2C">
              <w:rPr>
                <w:rFonts w:ascii="Times New Roman" w:hAnsi="Times New Roman" w:cs="Times New Roman"/>
              </w:rPr>
              <w:t>22.3</w:t>
            </w:r>
            <w:r w:rsidR="00F64FCB">
              <w:rPr>
                <w:rFonts w:ascii="Times New Roman" w:hAnsi="Times New Roman" w:cs="Times New Roman"/>
              </w:rPr>
              <w:t>%</w:t>
            </w:r>
          </w:p>
        </w:tc>
        <w:tc>
          <w:tcPr>
            <w:tcW w:w="567" w:type="dxa"/>
          </w:tcPr>
          <w:p w14:paraId="6A86A7A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38</w:t>
            </w:r>
          </w:p>
        </w:tc>
        <w:tc>
          <w:tcPr>
            <w:tcW w:w="851" w:type="dxa"/>
          </w:tcPr>
          <w:p w14:paraId="4ADB8BE9" w14:textId="2C526CAE" w:rsidR="00A01EC8" w:rsidRPr="00A02E2C" w:rsidRDefault="00A01EC8" w:rsidP="00F64FCB">
            <w:pPr>
              <w:rPr>
                <w:rFonts w:ascii="Times New Roman" w:hAnsi="Times New Roman" w:cs="Times New Roman"/>
              </w:rPr>
            </w:pPr>
            <w:r w:rsidRPr="00A02E2C">
              <w:rPr>
                <w:rFonts w:ascii="Times New Roman" w:hAnsi="Times New Roman" w:cs="Times New Roman"/>
              </w:rPr>
              <w:t>12.6</w:t>
            </w:r>
            <w:r w:rsidR="00F64FCB">
              <w:rPr>
                <w:rFonts w:ascii="Times New Roman" w:hAnsi="Times New Roman" w:cs="Times New Roman"/>
              </w:rPr>
              <w:t>%</w:t>
            </w:r>
          </w:p>
        </w:tc>
        <w:tc>
          <w:tcPr>
            <w:tcW w:w="283" w:type="dxa"/>
          </w:tcPr>
          <w:p w14:paraId="6393515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8</w:t>
            </w:r>
          </w:p>
        </w:tc>
        <w:tc>
          <w:tcPr>
            <w:tcW w:w="851" w:type="dxa"/>
          </w:tcPr>
          <w:p w14:paraId="25A485CC" w14:textId="6AEEDF1A" w:rsidR="00A01EC8" w:rsidRPr="00A02E2C" w:rsidRDefault="00A01EC8" w:rsidP="00F64FCB">
            <w:pPr>
              <w:rPr>
                <w:rFonts w:ascii="Times New Roman" w:hAnsi="Times New Roman" w:cs="Times New Roman"/>
              </w:rPr>
            </w:pPr>
            <w:r w:rsidRPr="00A02E2C">
              <w:rPr>
                <w:rFonts w:ascii="Times New Roman" w:hAnsi="Times New Roman" w:cs="Times New Roman"/>
              </w:rPr>
              <w:t>2.6</w:t>
            </w:r>
            <w:r w:rsidR="00311BAA">
              <w:rPr>
                <w:rFonts w:ascii="Times New Roman" w:hAnsi="Times New Roman" w:cs="Times New Roman"/>
              </w:rPr>
              <w:t>%</w:t>
            </w:r>
          </w:p>
        </w:tc>
        <w:tc>
          <w:tcPr>
            <w:tcW w:w="567" w:type="dxa"/>
          </w:tcPr>
          <w:p w14:paraId="33AD9B0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w:t>
            </w:r>
          </w:p>
        </w:tc>
        <w:tc>
          <w:tcPr>
            <w:tcW w:w="1275" w:type="dxa"/>
          </w:tcPr>
          <w:p w14:paraId="26206289" w14:textId="2546E588" w:rsidR="00A01EC8" w:rsidRPr="00A02E2C" w:rsidRDefault="00A01EC8" w:rsidP="00F64FCB">
            <w:pPr>
              <w:rPr>
                <w:rFonts w:ascii="Times New Roman" w:hAnsi="Times New Roman" w:cs="Times New Roman"/>
              </w:rPr>
            </w:pPr>
            <w:r w:rsidRPr="00A02E2C">
              <w:rPr>
                <w:rFonts w:ascii="Times New Roman" w:hAnsi="Times New Roman" w:cs="Times New Roman"/>
              </w:rPr>
              <w:t>1</w:t>
            </w:r>
            <w:r w:rsidR="00311BAA">
              <w:rPr>
                <w:rFonts w:ascii="Times New Roman" w:hAnsi="Times New Roman" w:cs="Times New Roman"/>
              </w:rPr>
              <w:t>%</w:t>
            </w:r>
          </w:p>
        </w:tc>
        <w:tc>
          <w:tcPr>
            <w:tcW w:w="851" w:type="dxa"/>
            <w:vMerge w:val="restart"/>
          </w:tcPr>
          <w:p w14:paraId="4370EE3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19.192</w:t>
            </w:r>
          </w:p>
        </w:tc>
        <w:tc>
          <w:tcPr>
            <w:tcW w:w="850" w:type="dxa"/>
            <w:vMerge w:val="restart"/>
          </w:tcPr>
          <w:p w14:paraId="5E6ED87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0.2052</w:t>
            </w:r>
          </w:p>
        </w:tc>
      </w:tr>
      <w:tr w:rsidR="00A01EC8" w:rsidRPr="00A02E2C" w14:paraId="663FE854" w14:textId="77777777" w:rsidTr="00311BAA">
        <w:trPr>
          <w:trHeight w:val="137"/>
        </w:trPr>
        <w:tc>
          <w:tcPr>
            <w:tcW w:w="631" w:type="dxa"/>
            <w:vMerge/>
          </w:tcPr>
          <w:p w14:paraId="4F2BF15A" w14:textId="77777777" w:rsidR="00A01EC8" w:rsidRPr="00A02E2C" w:rsidRDefault="00A01EC8" w:rsidP="00F64FCB">
            <w:pPr>
              <w:rPr>
                <w:rFonts w:ascii="Times New Roman" w:hAnsi="Times New Roman" w:cs="Times New Roman"/>
              </w:rPr>
            </w:pPr>
          </w:p>
        </w:tc>
        <w:tc>
          <w:tcPr>
            <w:tcW w:w="924" w:type="dxa"/>
            <w:vMerge/>
          </w:tcPr>
          <w:p w14:paraId="63D6E601" w14:textId="77777777" w:rsidR="00A01EC8" w:rsidRPr="00A02E2C" w:rsidRDefault="00A01EC8" w:rsidP="00F64FCB">
            <w:pPr>
              <w:rPr>
                <w:rFonts w:ascii="Times New Roman" w:hAnsi="Times New Roman" w:cs="Times New Roman"/>
              </w:rPr>
            </w:pPr>
          </w:p>
        </w:tc>
        <w:tc>
          <w:tcPr>
            <w:tcW w:w="1134" w:type="dxa"/>
          </w:tcPr>
          <w:p w14:paraId="4642AC2C" w14:textId="1484962F" w:rsidR="00A01EC8" w:rsidRPr="00A02E2C" w:rsidRDefault="00A01EC8" w:rsidP="00F64FCB">
            <w:pPr>
              <w:rPr>
                <w:rFonts w:ascii="Times New Roman" w:hAnsi="Times New Roman" w:cs="Times New Roman"/>
              </w:rPr>
            </w:pPr>
            <w:r w:rsidRPr="00A02E2C">
              <w:rPr>
                <w:rFonts w:ascii="Times New Roman" w:hAnsi="Times New Roman" w:cs="Times New Roman"/>
              </w:rPr>
              <w:t>Prime</w:t>
            </w:r>
          </w:p>
        </w:tc>
        <w:tc>
          <w:tcPr>
            <w:tcW w:w="567" w:type="dxa"/>
          </w:tcPr>
          <w:p w14:paraId="06D3FED6"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43</w:t>
            </w:r>
          </w:p>
        </w:tc>
        <w:tc>
          <w:tcPr>
            <w:tcW w:w="850" w:type="dxa"/>
          </w:tcPr>
          <w:p w14:paraId="0DE40BF8" w14:textId="59263B8B" w:rsidR="00A01EC8" w:rsidRPr="00A02E2C" w:rsidRDefault="00A01EC8" w:rsidP="00F64FCB">
            <w:pPr>
              <w:rPr>
                <w:rFonts w:ascii="Times New Roman" w:hAnsi="Times New Roman" w:cs="Times New Roman"/>
              </w:rPr>
            </w:pPr>
            <w:r w:rsidRPr="00A02E2C">
              <w:rPr>
                <w:rFonts w:ascii="Times New Roman" w:hAnsi="Times New Roman" w:cs="Times New Roman"/>
              </w:rPr>
              <w:t>14.3</w:t>
            </w:r>
            <w:r w:rsidR="00F64FCB">
              <w:rPr>
                <w:rFonts w:ascii="Times New Roman" w:hAnsi="Times New Roman" w:cs="Times New Roman"/>
              </w:rPr>
              <w:t>%</w:t>
            </w:r>
          </w:p>
        </w:tc>
        <w:tc>
          <w:tcPr>
            <w:tcW w:w="567" w:type="dxa"/>
          </w:tcPr>
          <w:p w14:paraId="00ABF3B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24</w:t>
            </w:r>
          </w:p>
        </w:tc>
        <w:tc>
          <w:tcPr>
            <w:tcW w:w="851" w:type="dxa"/>
          </w:tcPr>
          <w:p w14:paraId="5FB1D6BF" w14:textId="71201E42" w:rsidR="00A01EC8" w:rsidRPr="00A02E2C" w:rsidRDefault="00A01EC8" w:rsidP="00F64FCB">
            <w:pPr>
              <w:rPr>
                <w:rFonts w:ascii="Times New Roman" w:hAnsi="Times New Roman" w:cs="Times New Roman"/>
              </w:rPr>
            </w:pPr>
            <w:r w:rsidRPr="00A02E2C">
              <w:rPr>
                <w:rFonts w:ascii="Times New Roman" w:hAnsi="Times New Roman" w:cs="Times New Roman"/>
              </w:rPr>
              <w:t>8</w:t>
            </w:r>
            <w:r w:rsidR="00F64FCB">
              <w:rPr>
                <w:rFonts w:ascii="Times New Roman" w:hAnsi="Times New Roman" w:cs="Times New Roman"/>
              </w:rPr>
              <w:t>%</w:t>
            </w:r>
          </w:p>
        </w:tc>
        <w:tc>
          <w:tcPr>
            <w:tcW w:w="283" w:type="dxa"/>
          </w:tcPr>
          <w:p w14:paraId="448855B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851" w:type="dxa"/>
          </w:tcPr>
          <w:p w14:paraId="3D4D7492" w14:textId="68F1D1F1"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311BAA">
              <w:rPr>
                <w:rFonts w:ascii="Times New Roman" w:hAnsi="Times New Roman" w:cs="Times New Roman"/>
              </w:rPr>
              <w:t>%</w:t>
            </w:r>
          </w:p>
        </w:tc>
        <w:tc>
          <w:tcPr>
            <w:tcW w:w="567" w:type="dxa"/>
          </w:tcPr>
          <w:p w14:paraId="5F7DE12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w:t>
            </w:r>
          </w:p>
        </w:tc>
        <w:tc>
          <w:tcPr>
            <w:tcW w:w="1275" w:type="dxa"/>
          </w:tcPr>
          <w:p w14:paraId="7B326B87" w14:textId="2BE04BCE" w:rsidR="00A01EC8" w:rsidRPr="00A02E2C" w:rsidRDefault="00A01EC8" w:rsidP="00F64FCB">
            <w:pPr>
              <w:rPr>
                <w:rFonts w:ascii="Times New Roman" w:hAnsi="Times New Roman" w:cs="Times New Roman"/>
              </w:rPr>
            </w:pPr>
            <w:r w:rsidRPr="00A02E2C">
              <w:rPr>
                <w:rFonts w:ascii="Times New Roman" w:hAnsi="Times New Roman" w:cs="Times New Roman"/>
              </w:rPr>
              <w:t>2.3</w:t>
            </w:r>
            <w:r w:rsidR="00311BAA">
              <w:rPr>
                <w:rFonts w:ascii="Times New Roman" w:hAnsi="Times New Roman" w:cs="Times New Roman"/>
              </w:rPr>
              <w:t>%</w:t>
            </w:r>
          </w:p>
        </w:tc>
        <w:tc>
          <w:tcPr>
            <w:tcW w:w="851" w:type="dxa"/>
            <w:vMerge/>
          </w:tcPr>
          <w:p w14:paraId="58541141" w14:textId="77777777" w:rsidR="00A01EC8" w:rsidRPr="00A02E2C" w:rsidRDefault="00A01EC8" w:rsidP="00F64FCB">
            <w:pPr>
              <w:rPr>
                <w:rFonts w:ascii="Times New Roman" w:hAnsi="Times New Roman" w:cs="Times New Roman"/>
              </w:rPr>
            </w:pPr>
          </w:p>
        </w:tc>
        <w:tc>
          <w:tcPr>
            <w:tcW w:w="850" w:type="dxa"/>
            <w:vMerge/>
          </w:tcPr>
          <w:p w14:paraId="2C26C427" w14:textId="77777777" w:rsidR="00A01EC8" w:rsidRPr="00A02E2C" w:rsidRDefault="00A01EC8" w:rsidP="00F64FCB">
            <w:pPr>
              <w:rPr>
                <w:rFonts w:ascii="Times New Roman" w:hAnsi="Times New Roman" w:cs="Times New Roman"/>
              </w:rPr>
            </w:pPr>
          </w:p>
        </w:tc>
      </w:tr>
      <w:tr w:rsidR="00A01EC8" w:rsidRPr="00A02E2C" w14:paraId="65945758" w14:textId="77777777" w:rsidTr="00311BAA">
        <w:trPr>
          <w:trHeight w:val="137"/>
        </w:trPr>
        <w:tc>
          <w:tcPr>
            <w:tcW w:w="631" w:type="dxa"/>
            <w:vMerge/>
          </w:tcPr>
          <w:p w14:paraId="3CC0C864" w14:textId="77777777" w:rsidR="00A01EC8" w:rsidRPr="00A02E2C" w:rsidRDefault="00A01EC8" w:rsidP="00F64FCB">
            <w:pPr>
              <w:rPr>
                <w:rFonts w:ascii="Times New Roman" w:hAnsi="Times New Roman" w:cs="Times New Roman"/>
              </w:rPr>
            </w:pPr>
          </w:p>
        </w:tc>
        <w:tc>
          <w:tcPr>
            <w:tcW w:w="924" w:type="dxa"/>
            <w:vMerge/>
          </w:tcPr>
          <w:p w14:paraId="4AD4710E" w14:textId="77777777" w:rsidR="00A01EC8" w:rsidRPr="00A02E2C" w:rsidRDefault="00A01EC8" w:rsidP="00F64FCB">
            <w:pPr>
              <w:rPr>
                <w:rFonts w:ascii="Times New Roman" w:hAnsi="Times New Roman" w:cs="Times New Roman"/>
              </w:rPr>
            </w:pPr>
          </w:p>
        </w:tc>
        <w:tc>
          <w:tcPr>
            <w:tcW w:w="1134" w:type="dxa"/>
          </w:tcPr>
          <w:p w14:paraId="5301FFED" w14:textId="477C68DA" w:rsidR="00A01EC8" w:rsidRPr="00A02E2C" w:rsidRDefault="00A01EC8" w:rsidP="00F64FCB">
            <w:pPr>
              <w:rPr>
                <w:rFonts w:ascii="Times New Roman" w:hAnsi="Times New Roman" w:cs="Times New Roman"/>
              </w:rPr>
            </w:pPr>
            <w:proofErr w:type="spellStart"/>
            <w:r w:rsidRPr="00A02E2C">
              <w:rPr>
                <w:rFonts w:ascii="Times New Roman" w:hAnsi="Times New Roman" w:cs="Times New Roman"/>
              </w:rPr>
              <w:t>Hotstar</w:t>
            </w:r>
            <w:proofErr w:type="spellEnd"/>
          </w:p>
        </w:tc>
        <w:tc>
          <w:tcPr>
            <w:tcW w:w="567" w:type="dxa"/>
          </w:tcPr>
          <w:p w14:paraId="0EC3F8C6"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45</w:t>
            </w:r>
          </w:p>
        </w:tc>
        <w:tc>
          <w:tcPr>
            <w:tcW w:w="850" w:type="dxa"/>
          </w:tcPr>
          <w:p w14:paraId="0F2B76F6" w14:textId="2AC72AE6" w:rsidR="00A01EC8" w:rsidRPr="00A02E2C" w:rsidRDefault="00A01EC8" w:rsidP="00F64FCB">
            <w:pPr>
              <w:rPr>
                <w:rFonts w:ascii="Times New Roman" w:hAnsi="Times New Roman" w:cs="Times New Roman"/>
              </w:rPr>
            </w:pPr>
            <w:r w:rsidRPr="00A02E2C">
              <w:rPr>
                <w:rFonts w:ascii="Times New Roman" w:hAnsi="Times New Roman" w:cs="Times New Roman"/>
              </w:rPr>
              <w:t>15</w:t>
            </w:r>
            <w:r w:rsidR="00F64FCB">
              <w:rPr>
                <w:rFonts w:ascii="Times New Roman" w:hAnsi="Times New Roman" w:cs="Times New Roman"/>
              </w:rPr>
              <w:t>%</w:t>
            </w:r>
          </w:p>
        </w:tc>
        <w:tc>
          <w:tcPr>
            <w:tcW w:w="567" w:type="dxa"/>
          </w:tcPr>
          <w:p w14:paraId="117F633B"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21</w:t>
            </w:r>
          </w:p>
        </w:tc>
        <w:tc>
          <w:tcPr>
            <w:tcW w:w="851" w:type="dxa"/>
          </w:tcPr>
          <w:p w14:paraId="5F0E9A2F" w14:textId="7835BC04" w:rsidR="00A01EC8" w:rsidRPr="00A02E2C" w:rsidRDefault="00A01EC8" w:rsidP="00F64FCB">
            <w:pPr>
              <w:rPr>
                <w:rFonts w:ascii="Times New Roman" w:hAnsi="Times New Roman" w:cs="Times New Roman"/>
              </w:rPr>
            </w:pPr>
            <w:r w:rsidRPr="00A02E2C">
              <w:rPr>
                <w:rFonts w:ascii="Times New Roman" w:hAnsi="Times New Roman" w:cs="Times New Roman"/>
              </w:rPr>
              <w:t>7</w:t>
            </w:r>
            <w:r w:rsidR="00F64FCB">
              <w:rPr>
                <w:rFonts w:ascii="Times New Roman" w:hAnsi="Times New Roman" w:cs="Times New Roman"/>
              </w:rPr>
              <w:t>%</w:t>
            </w:r>
          </w:p>
        </w:tc>
        <w:tc>
          <w:tcPr>
            <w:tcW w:w="283" w:type="dxa"/>
          </w:tcPr>
          <w:p w14:paraId="4E3DEF6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851" w:type="dxa"/>
          </w:tcPr>
          <w:p w14:paraId="39169664" w14:textId="2010012A"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311BAA">
              <w:rPr>
                <w:rFonts w:ascii="Times New Roman" w:hAnsi="Times New Roman" w:cs="Times New Roman"/>
              </w:rPr>
              <w:t>%</w:t>
            </w:r>
          </w:p>
        </w:tc>
        <w:tc>
          <w:tcPr>
            <w:tcW w:w="567" w:type="dxa"/>
          </w:tcPr>
          <w:p w14:paraId="32944ED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w:t>
            </w:r>
          </w:p>
        </w:tc>
        <w:tc>
          <w:tcPr>
            <w:tcW w:w="1275" w:type="dxa"/>
          </w:tcPr>
          <w:p w14:paraId="7EA1B079" w14:textId="56C8D68E" w:rsidR="00A01EC8" w:rsidRPr="00A02E2C" w:rsidRDefault="00A01EC8" w:rsidP="00F64FCB">
            <w:pPr>
              <w:rPr>
                <w:rFonts w:ascii="Times New Roman" w:hAnsi="Times New Roman" w:cs="Times New Roman"/>
              </w:rPr>
            </w:pPr>
            <w:r w:rsidRPr="00A02E2C">
              <w:rPr>
                <w:rFonts w:ascii="Times New Roman" w:hAnsi="Times New Roman" w:cs="Times New Roman"/>
              </w:rPr>
              <w:t>2</w:t>
            </w:r>
            <w:r w:rsidR="00311BAA">
              <w:rPr>
                <w:rFonts w:ascii="Times New Roman" w:hAnsi="Times New Roman" w:cs="Times New Roman"/>
              </w:rPr>
              <w:t>%</w:t>
            </w:r>
          </w:p>
        </w:tc>
        <w:tc>
          <w:tcPr>
            <w:tcW w:w="851" w:type="dxa"/>
            <w:vMerge/>
          </w:tcPr>
          <w:p w14:paraId="1BFC0367" w14:textId="77777777" w:rsidR="00A01EC8" w:rsidRPr="00A02E2C" w:rsidRDefault="00A01EC8" w:rsidP="00F64FCB">
            <w:pPr>
              <w:rPr>
                <w:rFonts w:ascii="Times New Roman" w:hAnsi="Times New Roman" w:cs="Times New Roman"/>
              </w:rPr>
            </w:pPr>
          </w:p>
        </w:tc>
        <w:tc>
          <w:tcPr>
            <w:tcW w:w="850" w:type="dxa"/>
            <w:vMerge/>
          </w:tcPr>
          <w:p w14:paraId="2E1B3A32" w14:textId="77777777" w:rsidR="00A01EC8" w:rsidRPr="00A02E2C" w:rsidRDefault="00A01EC8" w:rsidP="00F64FCB">
            <w:pPr>
              <w:rPr>
                <w:rFonts w:ascii="Times New Roman" w:hAnsi="Times New Roman" w:cs="Times New Roman"/>
              </w:rPr>
            </w:pPr>
          </w:p>
        </w:tc>
      </w:tr>
      <w:tr w:rsidR="00A01EC8" w:rsidRPr="00A02E2C" w14:paraId="626126C2" w14:textId="77777777" w:rsidTr="00311BAA">
        <w:trPr>
          <w:trHeight w:val="137"/>
        </w:trPr>
        <w:tc>
          <w:tcPr>
            <w:tcW w:w="631" w:type="dxa"/>
            <w:vMerge/>
          </w:tcPr>
          <w:p w14:paraId="06E7BA3E" w14:textId="77777777" w:rsidR="00A01EC8" w:rsidRPr="00A02E2C" w:rsidRDefault="00A01EC8" w:rsidP="00F64FCB">
            <w:pPr>
              <w:rPr>
                <w:rFonts w:ascii="Times New Roman" w:hAnsi="Times New Roman" w:cs="Times New Roman"/>
              </w:rPr>
            </w:pPr>
          </w:p>
        </w:tc>
        <w:tc>
          <w:tcPr>
            <w:tcW w:w="924" w:type="dxa"/>
            <w:vMerge/>
          </w:tcPr>
          <w:p w14:paraId="02E085E3" w14:textId="77777777" w:rsidR="00A01EC8" w:rsidRPr="00A02E2C" w:rsidRDefault="00A01EC8" w:rsidP="00F64FCB">
            <w:pPr>
              <w:rPr>
                <w:rFonts w:ascii="Times New Roman" w:hAnsi="Times New Roman" w:cs="Times New Roman"/>
              </w:rPr>
            </w:pPr>
          </w:p>
        </w:tc>
        <w:tc>
          <w:tcPr>
            <w:tcW w:w="1134" w:type="dxa"/>
          </w:tcPr>
          <w:p w14:paraId="7A7D1321" w14:textId="4F4972BE" w:rsidR="00A01EC8" w:rsidRPr="00A02E2C" w:rsidRDefault="00A01EC8" w:rsidP="00F64FCB">
            <w:pPr>
              <w:rPr>
                <w:rFonts w:ascii="Times New Roman" w:hAnsi="Times New Roman" w:cs="Times New Roman"/>
              </w:rPr>
            </w:pPr>
            <w:r w:rsidRPr="00A02E2C">
              <w:rPr>
                <w:rFonts w:ascii="Times New Roman" w:hAnsi="Times New Roman" w:cs="Times New Roman"/>
              </w:rPr>
              <w:t>Sony liv</w:t>
            </w:r>
          </w:p>
        </w:tc>
        <w:tc>
          <w:tcPr>
            <w:tcW w:w="567" w:type="dxa"/>
          </w:tcPr>
          <w:p w14:paraId="2B53C5A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w:t>
            </w:r>
          </w:p>
        </w:tc>
        <w:tc>
          <w:tcPr>
            <w:tcW w:w="850" w:type="dxa"/>
          </w:tcPr>
          <w:p w14:paraId="47D1D74E" w14:textId="35C58682" w:rsidR="00A01EC8" w:rsidRPr="00A02E2C" w:rsidRDefault="00A01EC8" w:rsidP="00F64FCB">
            <w:pPr>
              <w:rPr>
                <w:rFonts w:ascii="Times New Roman" w:hAnsi="Times New Roman" w:cs="Times New Roman"/>
              </w:rPr>
            </w:pPr>
            <w:r w:rsidRPr="00A02E2C">
              <w:rPr>
                <w:rFonts w:ascii="Times New Roman" w:hAnsi="Times New Roman" w:cs="Times New Roman"/>
              </w:rPr>
              <w:t>0.6</w:t>
            </w:r>
            <w:r w:rsidR="00F64FCB">
              <w:rPr>
                <w:rFonts w:ascii="Times New Roman" w:hAnsi="Times New Roman" w:cs="Times New Roman"/>
              </w:rPr>
              <w:t>%</w:t>
            </w:r>
          </w:p>
        </w:tc>
        <w:tc>
          <w:tcPr>
            <w:tcW w:w="567" w:type="dxa"/>
          </w:tcPr>
          <w:p w14:paraId="583DA40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w:t>
            </w:r>
          </w:p>
        </w:tc>
        <w:tc>
          <w:tcPr>
            <w:tcW w:w="851" w:type="dxa"/>
          </w:tcPr>
          <w:p w14:paraId="4FCB62F5" w14:textId="407AD0FA" w:rsidR="00A01EC8" w:rsidRPr="00A02E2C" w:rsidRDefault="00A01EC8" w:rsidP="00F64FCB">
            <w:pPr>
              <w:rPr>
                <w:rFonts w:ascii="Times New Roman" w:hAnsi="Times New Roman" w:cs="Times New Roman"/>
              </w:rPr>
            </w:pPr>
            <w:r w:rsidRPr="00A02E2C">
              <w:rPr>
                <w:rFonts w:ascii="Times New Roman" w:hAnsi="Times New Roman" w:cs="Times New Roman"/>
              </w:rPr>
              <w:t>0.3</w:t>
            </w:r>
            <w:r w:rsidR="00F64FCB">
              <w:rPr>
                <w:rFonts w:ascii="Times New Roman" w:hAnsi="Times New Roman" w:cs="Times New Roman"/>
              </w:rPr>
              <w:t>%</w:t>
            </w:r>
          </w:p>
        </w:tc>
        <w:tc>
          <w:tcPr>
            <w:tcW w:w="283" w:type="dxa"/>
          </w:tcPr>
          <w:p w14:paraId="48A041D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851" w:type="dxa"/>
          </w:tcPr>
          <w:p w14:paraId="470AEA70" w14:textId="21097057"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567" w:type="dxa"/>
          </w:tcPr>
          <w:p w14:paraId="08D0A4E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1275" w:type="dxa"/>
          </w:tcPr>
          <w:p w14:paraId="47530011" w14:textId="71DBF2AE"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851" w:type="dxa"/>
            <w:vMerge/>
          </w:tcPr>
          <w:p w14:paraId="56367752" w14:textId="77777777" w:rsidR="00A01EC8" w:rsidRPr="00A02E2C" w:rsidRDefault="00A01EC8" w:rsidP="00F64FCB">
            <w:pPr>
              <w:rPr>
                <w:rFonts w:ascii="Times New Roman" w:hAnsi="Times New Roman" w:cs="Times New Roman"/>
              </w:rPr>
            </w:pPr>
          </w:p>
        </w:tc>
        <w:tc>
          <w:tcPr>
            <w:tcW w:w="850" w:type="dxa"/>
            <w:vMerge/>
          </w:tcPr>
          <w:p w14:paraId="028C7B41" w14:textId="77777777" w:rsidR="00A01EC8" w:rsidRPr="00A02E2C" w:rsidRDefault="00A01EC8" w:rsidP="00F64FCB">
            <w:pPr>
              <w:rPr>
                <w:rFonts w:ascii="Times New Roman" w:hAnsi="Times New Roman" w:cs="Times New Roman"/>
              </w:rPr>
            </w:pPr>
          </w:p>
        </w:tc>
      </w:tr>
      <w:tr w:rsidR="00A01EC8" w:rsidRPr="00A02E2C" w14:paraId="05602334" w14:textId="77777777" w:rsidTr="00311BAA">
        <w:trPr>
          <w:trHeight w:val="137"/>
        </w:trPr>
        <w:tc>
          <w:tcPr>
            <w:tcW w:w="631" w:type="dxa"/>
            <w:vMerge/>
          </w:tcPr>
          <w:p w14:paraId="4418B885" w14:textId="77777777" w:rsidR="00A01EC8" w:rsidRPr="00A02E2C" w:rsidRDefault="00A01EC8" w:rsidP="00F64FCB">
            <w:pPr>
              <w:rPr>
                <w:rFonts w:ascii="Times New Roman" w:hAnsi="Times New Roman" w:cs="Times New Roman"/>
              </w:rPr>
            </w:pPr>
          </w:p>
        </w:tc>
        <w:tc>
          <w:tcPr>
            <w:tcW w:w="924" w:type="dxa"/>
            <w:vMerge/>
          </w:tcPr>
          <w:p w14:paraId="036BA135" w14:textId="77777777" w:rsidR="00A01EC8" w:rsidRPr="00A02E2C" w:rsidRDefault="00A01EC8" w:rsidP="00F64FCB">
            <w:pPr>
              <w:rPr>
                <w:rFonts w:ascii="Times New Roman" w:hAnsi="Times New Roman" w:cs="Times New Roman"/>
              </w:rPr>
            </w:pPr>
          </w:p>
        </w:tc>
        <w:tc>
          <w:tcPr>
            <w:tcW w:w="1134" w:type="dxa"/>
          </w:tcPr>
          <w:p w14:paraId="53142E64" w14:textId="21796FBF" w:rsidR="00A01EC8" w:rsidRPr="00A02E2C" w:rsidRDefault="00A01EC8" w:rsidP="00F64FCB">
            <w:pPr>
              <w:rPr>
                <w:rFonts w:ascii="Times New Roman" w:hAnsi="Times New Roman" w:cs="Times New Roman"/>
              </w:rPr>
            </w:pPr>
            <w:r w:rsidRPr="00A02E2C">
              <w:rPr>
                <w:rFonts w:ascii="Times New Roman" w:hAnsi="Times New Roman" w:cs="Times New Roman"/>
              </w:rPr>
              <w:t>Zee 5</w:t>
            </w:r>
          </w:p>
        </w:tc>
        <w:tc>
          <w:tcPr>
            <w:tcW w:w="567" w:type="dxa"/>
          </w:tcPr>
          <w:p w14:paraId="48449EC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w:t>
            </w:r>
          </w:p>
        </w:tc>
        <w:tc>
          <w:tcPr>
            <w:tcW w:w="850" w:type="dxa"/>
          </w:tcPr>
          <w:p w14:paraId="0B8AFF39" w14:textId="75C5F19B" w:rsidR="00A01EC8" w:rsidRPr="00A02E2C" w:rsidRDefault="00A01EC8" w:rsidP="00F64FCB">
            <w:pPr>
              <w:rPr>
                <w:rFonts w:ascii="Times New Roman" w:hAnsi="Times New Roman" w:cs="Times New Roman"/>
              </w:rPr>
            </w:pPr>
            <w:r w:rsidRPr="00A02E2C">
              <w:rPr>
                <w:rFonts w:ascii="Times New Roman" w:hAnsi="Times New Roman" w:cs="Times New Roman"/>
              </w:rPr>
              <w:t>2</w:t>
            </w:r>
            <w:r w:rsidR="00F64FCB">
              <w:rPr>
                <w:rFonts w:ascii="Times New Roman" w:hAnsi="Times New Roman" w:cs="Times New Roman"/>
              </w:rPr>
              <w:t>%</w:t>
            </w:r>
          </w:p>
        </w:tc>
        <w:tc>
          <w:tcPr>
            <w:tcW w:w="567" w:type="dxa"/>
          </w:tcPr>
          <w:p w14:paraId="6E6DEE84"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851" w:type="dxa"/>
          </w:tcPr>
          <w:p w14:paraId="0A6442BB" w14:textId="42AFD379"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F64FCB">
              <w:rPr>
                <w:rFonts w:ascii="Times New Roman" w:hAnsi="Times New Roman" w:cs="Times New Roman"/>
              </w:rPr>
              <w:t>%</w:t>
            </w:r>
          </w:p>
        </w:tc>
        <w:tc>
          <w:tcPr>
            <w:tcW w:w="283" w:type="dxa"/>
          </w:tcPr>
          <w:p w14:paraId="4360AE5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w:t>
            </w:r>
          </w:p>
        </w:tc>
        <w:tc>
          <w:tcPr>
            <w:tcW w:w="851" w:type="dxa"/>
          </w:tcPr>
          <w:p w14:paraId="6F0C1D9C" w14:textId="02278968" w:rsidR="00A01EC8" w:rsidRPr="00A02E2C" w:rsidRDefault="00A01EC8" w:rsidP="00F64FCB">
            <w:pPr>
              <w:rPr>
                <w:rFonts w:ascii="Times New Roman" w:hAnsi="Times New Roman" w:cs="Times New Roman"/>
              </w:rPr>
            </w:pPr>
            <w:r w:rsidRPr="00A02E2C">
              <w:rPr>
                <w:rFonts w:ascii="Times New Roman" w:hAnsi="Times New Roman" w:cs="Times New Roman"/>
              </w:rPr>
              <w:t>0</w:t>
            </w:r>
            <w:r w:rsidR="00311BAA">
              <w:rPr>
                <w:rFonts w:ascii="Times New Roman" w:hAnsi="Times New Roman" w:cs="Times New Roman"/>
              </w:rPr>
              <w:t>%</w:t>
            </w:r>
          </w:p>
        </w:tc>
        <w:tc>
          <w:tcPr>
            <w:tcW w:w="567" w:type="dxa"/>
          </w:tcPr>
          <w:p w14:paraId="3ED8CEC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w:t>
            </w:r>
          </w:p>
        </w:tc>
        <w:tc>
          <w:tcPr>
            <w:tcW w:w="1275" w:type="dxa"/>
          </w:tcPr>
          <w:p w14:paraId="1E8076F1" w14:textId="1DF9E909" w:rsidR="00A01EC8" w:rsidRPr="00A02E2C" w:rsidRDefault="00A01EC8" w:rsidP="00F64FCB">
            <w:pPr>
              <w:rPr>
                <w:rFonts w:ascii="Times New Roman" w:hAnsi="Times New Roman" w:cs="Times New Roman"/>
              </w:rPr>
            </w:pPr>
            <w:r w:rsidRPr="00A02E2C">
              <w:rPr>
                <w:rFonts w:ascii="Times New Roman" w:hAnsi="Times New Roman" w:cs="Times New Roman"/>
              </w:rPr>
              <w:t>0.3</w:t>
            </w:r>
            <w:r w:rsidR="00311BAA">
              <w:rPr>
                <w:rFonts w:ascii="Times New Roman" w:hAnsi="Times New Roman" w:cs="Times New Roman"/>
              </w:rPr>
              <w:t>%</w:t>
            </w:r>
          </w:p>
        </w:tc>
        <w:tc>
          <w:tcPr>
            <w:tcW w:w="851" w:type="dxa"/>
            <w:vMerge/>
          </w:tcPr>
          <w:p w14:paraId="415FB133" w14:textId="77777777" w:rsidR="00A01EC8" w:rsidRPr="00A02E2C" w:rsidRDefault="00A01EC8" w:rsidP="00F64FCB">
            <w:pPr>
              <w:rPr>
                <w:rFonts w:ascii="Times New Roman" w:hAnsi="Times New Roman" w:cs="Times New Roman"/>
              </w:rPr>
            </w:pPr>
          </w:p>
        </w:tc>
        <w:tc>
          <w:tcPr>
            <w:tcW w:w="850" w:type="dxa"/>
            <w:vMerge/>
          </w:tcPr>
          <w:p w14:paraId="0F1DCD78" w14:textId="77777777" w:rsidR="00A01EC8" w:rsidRPr="00A02E2C" w:rsidRDefault="00A01EC8" w:rsidP="00F64FCB">
            <w:pPr>
              <w:rPr>
                <w:rFonts w:ascii="Times New Roman" w:hAnsi="Times New Roman" w:cs="Times New Roman"/>
              </w:rPr>
            </w:pPr>
          </w:p>
        </w:tc>
      </w:tr>
      <w:tr w:rsidR="00A01EC8" w:rsidRPr="00A02E2C" w14:paraId="51592F61" w14:textId="77777777" w:rsidTr="00311BAA">
        <w:trPr>
          <w:trHeight w:val="137"/>
        </w:trPr>
        <w:tc>
          <w:tcPr>
            <w:tcW w:w="631" w:type="dxa"/>
            <w:vMerge/>
          </w:tcPr>
          <w:p w14:paraId="5433349E" w14:textId="77777777" w:rsidR="00A01EC8" w:rsidRPr="00A02E2C" w:rsidRDefault="00A01EC8" w:rsidP="00F64FCB">
            <w:pPr>
              <w:rPr>
                <w:rFonts w:ascii="Times New Roman" w:hAnsi="Times New Roman" w:cs="Times New Roman"/>
              </w:rPr>
            </w:pPr>
          </w:p>
        </w:tc>
        <w:tc>
          <w:tcPr>
            <w:tcW w:w="924" w:type="dxa"/>
            <w:vMerge/>
          </w:tcPr>
          <w:p w14:paraId="4B766A1D" w14:textId="77777777" w:rsidR="00A01EC8" w:rsidRPr="00A02E2C" w:rsidRDefault="00A01EC8" w:rsidP="00F64FCB">
            <w:pPr>
              <w:rPr>
                <w:rFonts w:ascii="Times New Roman" w:hAnsi="Times New Roman" w:cs="Times New Roman"/>
              </w:rPr>
            </w:pPr>
          </w:p>
        </w:tc>
        <w:tc>
          <w:tcPr>
            <w:tcW w:w="1134" w:type="dxa"/>
          </w:tcPr>
          <w:p w14:paraId="18D1B6C6" w14:textId="5E17A4E4" w:rsidR="00A01EC8" w:rsidRPr="00A02E2C" w:rsidRDefault="00A01EC8" w:rsidP="00F64FCB">
            <w:pPr>
              <w:rPr>
                <w:rFonts w:ascii="Times New Roman" w:hAnsi="Times New Roman" w:cs="Times New Roman"/>
              </w:rPr>
            </w:pPr>
            <w:r w:rsidRPr="00A02E2C">
              <w:rPr>
                <w:rFonts w:ascii="Times New Roman" w:hAnsi="Times New Roman" w:cs="Times New Roman"/>
              </w:rPr>
              <w:t>Aha</w:t>
            </w:r>
          </w:p>
        </w:tc>
        <w:tc>
          <w:tcPr>
            <w:tcW w:w="567" w:type="dxa"/>
          </w:tcPr>
          <w:p w14:paraId="405D946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w:t>
            </w:r>
          </w:p>
        </w:tc>
        <w:tc>
          <w:tcPr>
            <w:tcW w:w="850" w:type="dxa"/>
          </w:tcPr>
          <w:p w14:paraId="611348C0" w14:textId="45D2B2FB" w:rsidR="00A01EC8" w:rsidRPr="00A02E2C" w:rsidRDefault="00A01EC8" w:rsidP="00F64FCB">
            <w:pPr>
              <w:rPr>
                <w:rFonts w:ascii="Times New Roman" w:hAnsi="Times New Roman" w:cs="Times New Roman"/>
              </w:rPr>
            </w:pPr>
            <w:r w:rsidRPr="00A02E2C">
              <w:rPr>
                <w:rFonts w:ascii="Times New Roman" w:hAnsi="Times New Roman" w:cs="Times New Roman"/>
              </w:rPr>
              <w:t>2</w:t>
            </w:r>
            <w:r w:rsidR="00F64FCB">
              <w:rPr>
                <w:rFonts w:ascii="Times New Roman" w:hAnsi="Times New Roman" w:cs="Times New Roman"/>
              </w:rPr>
              <w:t>%</w:t>
            </w:r>
          </w:p>
        </w:tc>
        <w:tc>
          <w:tcPr>
            <w:tcW w:w="567" w:type="dxa"/>
          </w:tcPr>
          <w:p w14:paraId="3BDAC7F7"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851" w:type="dxa"/>
          </w:tcPr>
          <w:p w14:paraId="53361CE1" w14:textId="6E509BD3"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F64FCB">
              <w:rPr>
                <w:rFonts w:ascii="Times New Roman" w:hAnsi="Times New Roman" w:cs="Times New Roman"/>
              </w:rPr>
              <w:t>%</w:t>
            </w:r>
          </w:p>
        </w:tc>
        <w:tc>
          <w:tcPr>
            <w:tcW w:w="283" w:type="dxa"/>
          </w:tcPr>
          <w:p w14:paraId="5DFECEE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w:t>
            </w:r>
          </w:p>
        </w:tc>
        <w:tc>
          <w:tcPr>
            <w:tcW w:w="851" w:type="dxa"/>
          </w:tcPr>
          <w:p w14:paraId="1353AA91" w14:textId="41CF1F6A" w:rsidR="00A01EC8" w:rsidRPr="00A02E2C" w:rsidRDefault="00A01EC8" w:rsidP="00F64FCB">
            <w:pPr>
              <w:rPr>
                <w:rFonts w:ascii="Times New Roman" w:hAnsi="Times New Roman" w:cs="Times New Roman"/>
              </w:rPr>
            </w:pPr>
            <w:r w:rsidRPr="00A02E2C">
              <w:rPr>
                <w:rFonts w:ascii="Times New Roman" w:hAnsi="Times New Roman" w:cs="Times New Roman"/>
              </w:rPr>
              <w:t>1</w:t>
            </w:r>
            <w:r w:rsidR="00311BAA">
              <w:rPr>
                <w:rFonts w:ascii="Times New Roman" w:hAnsi="Times New Roman" w:cs="Times New Roman"/>
              </w:rPr>
              <w:t>%</w:t>
            </w:r>
          </w:p>
        </w:tc>
        <w:tc>
          <w:tcPr>
            <w:tcW w:w="567" w:type="dxa"/>
          </w:tcPr>
          <w:p w14:paraId="0BC336D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1275" w:type="dxa"/>
          </w:tcPr>
          <w:p w14:paraId="5B1AEE54" w14:textId="176DC06F" w:rsidR="00A01EC8" w:rsidRPr="00A02E2C" w:rsidRDefault="00A01EC8" w:rsidP="00F64FCB">
            <w:pPr>
              <w:rPr>
                <w:rFonts w:ascii="Times New Roman" w:hAnsi="Times New Roman" w:cs="Times New Roman"/>
              </w:rPr>
            </w:pPr>
            <w:r w:rsidRPr="00A02E2C">
              <w:rPr>
                <w:rFonts w:ascii="Times New Roman" w:hAnsi="Times New Roman" w:cs="Times New Roman"/>
              </w:rPr>
              <w:t>1.3</w:t>
            </w:r>
            <w:r w:rsidR="00311BAA">
              <w:rPr>
                <w:rFonts w:ascii="Times New Roman" w:hAnsi="Times New Roman" w:cs="Times New Roman"/>
              </w:rPr>
              <w:t>%</w:t>
            </w:r>
          </w:p>
        </w:tc>
        <w:tc>
          <w:tcPr>
            <w:tcW w:w="851" w:type="dxa"/>
            <w:vMerge/>
          </w:tcPr>
          <w:p w14:paraId="3335F6C4" w14:textId="77777777" w:rsidR="00A01EC8" w:rsidRPr="00A02E2C" w:rsidRDefault="00A01EC8" w:rsidP="00F64FCB">
            <w:pPr>
              <w:rPr>
                <w:rFonts w:ascii="Times New Roman" w:hAnsi="Times New Roman" w:cs="Times New Roman"/>
              </w:rPr>
            </w:pPr>
          </w:p>
        </w:tc>
        <w:tc>
          <w:tcPr>
            <w:tcW w:w="850" w:type="dxa"/>
            <w:vMerge/>
          </w:tcPr>
          <w:p w14:paraId="38488669" w14:textId="77777777" w:rsidR="00A01EC8" w:rsidRPr="00A02E2C" w:rsidRDefault="00A01EC8" w:rsidP="00F64FCB">
            <w:pPr>
              <w:rPr>
                <w:rFonts w:ascii="Times New Roman" w:hAnsi="Times New Roman" w:cs="Times New Roman"/>
              </w:rPr>
            </w:pPr>
          </w:p>
        </w:tc>
      </w:tr>
      <w:tr w:rsidR="00A01EC8" w:rsidRPr="00A02E2C" w14:paraId="50936B1E" w14:textId="77777777" w:rsidTr="00311BAA">
        <w:trPr>
          <w:trHeight w:val="277"/>
        </w:trPr>
        <w:tc>
          <w:tcPr>
            <w:tcW w:w="631" w:type="dxa"/>
            <w:vMerge w:val="restart"/>
          </w:tcPr>
          <w:p w14:paraId="657B6FC8"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w:t>
            </w:r>
          </w:p>
        </w:tc>
        <w:tc>
          <w:tcPr>
            <w:tcW w:w="924" w:type="dxa"/>
            <w:vMerge w:val="restart"/>
          </w:tcPr>
          <w:p w14:paraId="4B7C39CD" w14:textId="4C70584B" w:rsidR="00A01EC8" w:rsidRPr="00A02E2C" w:rsidRDefault="00A74555" w:rsidP="00F64FCB">
            <w:pPr>
              <w:rPr>
                <w:rFonts w:ascii="Times New Roman" w:hAnsi="Times New Roman" w:cs="Times New Roman"/>
              </w:rPr>
            </w:pPr>
            <w:r w:rsidRPr="00A02E2C">
              <w:rPr>
                <w:rFonts w:ascii="Times New Roman" w:hAnsi="Times New Roman" w:cs="Times New Roman"/>
              </w:rPr>
              <w:t>Recommend</w:t>
            </w:r>
          </w:p>
        </w:tc>
        <w:tc>
          <w:tcPr>
            <w:tcW w:w="1134" w:type="dxa"/>
          </w:tcPr>
          <w:p w14:paraId="77C247C2" w14:textId="2A5C1CEB" w:rsidR="00A01EC8" w:rsidRPr="00A02E2C" w:rsidRDefault="00A01EC8" w:rsidP="00F64FCB">
            <w:pPr>
              <w:rPr>
                <w:rFonts w:ascii="Times New Roman" w:hAnsi="Times New Roman" w:cs="Times New Roman"/>
              </w:rPr>
            </w:pPr>
            <w:r w:rsidRPr="00A02E2C">
              <w:rPr>
                <w:rFonts w:ascii="Times New Roman" w:hAnsi="Times New Roman" w:cs="Times New Roman"/>
              </w:rPr>
              <w:t>Most likely</w:t>
            </w:r>
          </w:p>
        </w:tc>
        <w:tc>
          <w:tcPr>
            <w:tcW w:w="567" w:type="dxa"/>
          </w:tcPr>
          <w:p w14:paraId="7347D8F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60</w:t>
            </w:r>
          </w:p>
        </w:tc>
        <w:tc>
          <w:tcPr>
            <w:tcW w:w="850" w:type="dxa"/>
          </w:tcPr>
          <w:p w14:paraId="265B1608" w14:textId="3F2921C6" w:rsidR="00A01EC8" w:rsidRPr="00A02E2C" w:rsidRDefault="00A01EC8" w:rsidP="00F64FCB">
            <w:pPr>
              <w:rPr>
                <w:rFonts w:ascii="Times New Roman" w:hAnsi="Times New Roman" w:cs="Times New Roman"/>
              </w:rPr>
            </w:pPr>
            <w:r w:rsidRPr="00A02E2C">
              <w:rPr>
                <w:rFonts w:ascii="Times New Roman" w:hAnsi="Times New Roman" w:cs="Times New Roman"/>
              </w:rPr>
              <w:t>120</w:t>
            </w:r>
            <w:r w:rsidR="00F64FCB">
              <w:rPr>
                <w:rFonts w:ascii="Times New Roman" w:hAnsi="Times New Roman" w:cs="Times New Roman"/>
              </w:rPr>
              <w:t>%</w:t>
            </w:r>
          </w:p>
        </w:tc>
        <w:tc>
          <w:tcPr>
            <w:tcW w:w="567" w:type="dxa"/>
          </w:tcPr>
          <w:p w14:paraId="0F69017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41</w:t>
            </w:r>
          </w:p>
        </w:tc>
        <w:tc>
          <w:tcPr>
            <w:tcW w:w="851" w:type="dxa"/>
          </w:tcPr>
          <w:p w14:paraId="4A69A318" w14:textId="2576E9CF" w:rsidR="00A01EC8" w:rsidRPr="00A02E2C" w:rsidRDefault="00A01EC8" w:rsidP="00F64FCB">
            <w:pPr>
              <w:rPr>
                <w:rFonts w:ascii="Times New Roman" w:hAnsi="Times New Roman" w:cs="Times New Roman"/>
              </w:rPr>
            </w:pPr>
            <w:r w:rsidRPr="00A02E2C">
              <w:rPr>
                <w:rFonts w:ascii="Times New Roman" w:hAnsi="Times New Roman" w:cs="Times New Roman"/>
              </w:rPr>
              <w:t>13.6</w:t>
            </w:r>
            <w:r w:rsidR="00F64FCB">
              <w:rPr>
                <w:rFonts w:ascii="Times New Roman" w:hAnsi="Times New Roman" w:cs="Times New Roman"/>
              </w:rPr>
              <w:t>%</w:t>
            </w:r>
          </w:p>
        </w:tc>
        <w:tc>
          <w:tcPr>
            <w:tcW w:w="283" w:type="dxa"/>
          </w:tcPr>
          <w:p w14:paraId="51A2B56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w:t>
            </w:r>
          </w:p>
        </w:tc>
        <w:tc>
          <w:tcPr>
            <w:tcW w:w="851" w:type="dxa"/>
          </w:tcPr>
          <w:p w14:paraId="6A15D02F" w14:textId="41F50E09" w:rsidR="00A01EC8" w:rsidRPr="00A02E2C" w:rsidRDefault="00A01EC8" w:rsidP="00F64FCB">
            <w:pPr>
              <w:rPr>
                <w:rFonts w:ascii="Times New Roman" w:hAnsi="Times New Roman" w:cs="Times New Roman"/>
              </w:rPr>
            </w:pPr>
            <w:r w:rsidRPr="00A02E2C">
              <w:rPr>
                <w:rFonts w:ascii="Times New Roman" w:hAnsi="Times New Roman" w:cs="Times New Roman"/>
              </w:rPr>
              <w:t>2.3</w:t>
            </w:r>
            <w:r w:rsidR="00311BAA">
              <w:rPr>
                <w:rFonts w:ascii="Times New Roman" w:hAnsi="Times New Roman" w:cs="Times New Roman"/>
              </w:rPr>
              <w:t>%</w:t>
            </w:r>
          </w:p>
        </w:tc>
        <w:tc>
          <w:tcPr>
            <w:tcW w:w="567" w:type="dxa"/>
          </w:tcPr>
          <w:p w14:paraId="61E09BE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7</w:t>
            </w:r>
          </w:p>
        </w:tc>
        <w:tc>
          <w:tcPr>
            <w:tcW w:w="1275" w:type="dxa"/>
          </w:tcPr>
          <w:p w14:paraId="00C8C36F" w14:textId="687C24B5" w:rsidR="00A01EC8" w:rsidRPr="00A02E2C" w:rsidRDefault="00A01EC8" w:rsidP="00F64FCB">
            <w:pPr>
              <w:rPr>
                <w:rFonts w:ascii="Times New Roman" w:hAnsi="Times New Roman" w:cs="Times New Roman"/>
              </w:rPr>
            </w:pPr>
            <w:r w:rsidRPr="00A02E2C">
              <w:rPr>
                <w:rFonts w:ascii="Times New Roman" w:hAnsi="Times New Roman" w:cs="Times New Roman"/>
              </w:rPr>
              <w:t>2.3</w:t>
            </w:r>
            <w:r w:rsidR="00311BAA">
              <w:rPr>
                <w:rFonts w:ascii="Times New Roman" w:hAnsi="Times New Roman" w:cs="Times New Roman"/>
              </w:rPr>
              <w:t>%</w:t>
            </w:r>
          </w:p>
        </w:tc>
        <w:tc>
          <w:tcPr>
            <w:tcW w:w="851" w:type="dxa"/>
            <w:vMerge w:val="restart"/>
          </w:tcPr>
          <w:p w14:paraId="30FE31B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4.6155</w:t>
            </w:r>
          </w:p>
        </w:tc>
        <w:tc>
          <w:tcPr>
            <w:tcW w:w="850" w:type="dxa"/>
            <w:vMerge w:val="restart"/>
          </w:tcPr>
          <w:p w14:paraId="22C73D9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0.594</w:t>
            </w:r>
          </w:p>
        </w:tc>
      </w:tr>
      <w:tr w:rsidR="00A01EC8" w:rsidRPr="00A02E2C" w14:paraId="70A22397" w14:textId="77777777" w:rsidTr="00311BAA">
        <w:trPr>
          <w:trHeight w:val="275"/>
        </w:trPr>
        <w:tc>
          <w:tcPr>
            <w:tcW w:w="631" w:type="dxa"/>
            <w:vMerge/>
          </w:tcPr>
          <w:p w14:paraId="42812D23" w14:textId="77777777" w:rsidR="00A01EC8" w:rsidRPr="00A02E2C" w:rsidRDefault="00A01EC8" w:rsidP="00F64FCB">
            <w:pPr>
              <w:rPr>
                <w:rFonts w:ascii="Times New Roman" w:hAnsi="Times New Roman" w:cs="Times New Roman"/>
              </w:rPr>
            </w:pPr>
          </w:p>
        </w:tc>
        <w:tc>
          <w:tcPr>
            <w:tcW w:w="924" w:type="dxa"/>
            <w:vMerge/>
          </w:tcPr>
          <w:p w14:paraId="70AD6197" w14:textId="77777777" w:rsidR="00A01EC8" w:rsidRPr="00A02E2C" w:rsidRDefault="00A01EC8" w:rsidP="00F64FCB">
            <w:pPr>
              <w:rPr>
                <w:rFonts w:ascii="Times New Roman" w:hAnsi="Times New Roman" w:cs="Times New Roman"/>
              </w:rPr>
            </w:pPr>
          </w:p>
        </w:tc>
        <w:tc>
          <w:tcPr>
            <w:tcW w:w="1134" w:type="dxa"/>
          </w:tcPr>
          <w:p w14:paraId="4685E1CE" w14:textId="6631F4C1" w:rsidR="00A01EC8" w:rsidRPr="00A02E2C" w:rsidRDefault="00A01EC8" w:rsidP="00F64FCB">
            <w:pPr>
              <w:rPr>
                <w:rFonts w:ascii="Times New Roman" w:hAnsi="Times New Roman" w:cs="Times New Roman"/>
              </w:rPr>
            </w:pPr>
            <w:r w:rsidRPr="00A02E2C">
              <w:rPr>
                <w:rFonts w:ascii="Times New Roman" w:hAnsi="Times New Roman" w:cs="Times New Roman"/>
              </w:rPr>
              <w:t>Neutral</w:t>
            </w:r>
          </w:p>
        </w:tc>
        <w:tc>
          <w:tcPr>
            <w:tcW w:w="567" w:type="dxa"/>
          </w:tcPr>
          <w:p w14:paraId="193470BB"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96</w:t>
            </w:r>
          </w:p>
        </w:tc>
        <w:tc>
          <w:tcPr>
            <w:tcW w:w="850" w:type="dxa"/>
          </w:tcPr>
          <w:p w14:paraId="0BD5880F" w14:textId="2801738F" w:rsidR="00A01EC8" w:rsidRPr="00A02E2C" w:rsidRDefault="00A01EC8" w:rsidP="00F64FCB">
            <w:pPr>
              <w:rPr>
                <w:rFonts w:ascii="Times New Roman" w:hAnsi="Times New Roman" w:cs="Times New Roman"/>
              </w:rPr>
            </w:pPr>
            <w:r w:rsidRPr="00A02E2C">
              <w:rPr>
                <w:rFonts w:ascii="Times New Roman" w:hAnsi="Times New Roman" w:cs="Times New Roman"/>
              </w:rPr>
              <w:t>32</w:t>
            </w:r>
            <w:r w:rsidR="00F64FCB">
              <w:rPr>
                <w:rFonts w:ascii="Times New Roman" w:hAnsi="Times New Roman" w:cs="Times New Roman"/>
              </w:rPr>
              <w:t>%</w:t>
            </w:r>
          </w:p>
        </w:tc>
        <w:tc>
          <w:tcPr>
            <w:tcW w:w="567" w:type="dxa"/>
          </w:tcPr>
          <w:p w14:paraId="19D15DE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40</w:t>
            </w:r>
          </w:p>
        </w:tc>
        <w:tc>
          <w:tcPr>
            <w:tcW w:w="851" w:type="dxa"/>
          </w:tcPr>
          <w:p w14:paraId="100D029A" w14:textId="070177D3" w:rsidR="00A01EC8" w:rsidRPr="00A02E2C" w:rsidRDefault="00A01EC8" w:rsidP="00F64FCB">
            <w:pPr>
              <w:rPr>
                <w:rFonts w:ascii="Times New Roman" w:hAnsi="Times New Roman" w:cs="Times New Roman"/>
              </w:rPr>
            </w:pPr>
            <w:r w:rsidRPr="00A02E2C">
              <w:rPr>
                <w:rFonts w:ascii="Times New Roman" w:hAnsi="Times New Roman" w:cs="Times New Roman"/>
              </w:rPr>
              <w:t>13.3</w:t>
            </w:r>
            <w:r w:rsidR="00F64FCB">
              <w:rPr>
                <w:rFonts w:ascii="Times New Roman" w:hAnsi="Times New Roman" w:cs="Times New Roman"/>
              </w:rPr>
              <w:t>%</w:t>
            </w:r>
          </w:p>
        </w:tc>
        <w:tc>
          <w:tcPr>
            <w:tcW w:w="283" w:type="dxa"/>
          </w:tcPr>
          <w:p w14:paraId="5E297595"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11</w:t>
            </w:r>
          </w:p>
        </w:tc>
        <w:tc>
          <w:tcPr>
            <w:tcW w:w="851" w:type="dxa"/>
          </w:tcPr>
          <w:p w14:paraId="7790B256" w14:textId="712848A8" w:rsidR="00A01EC8" w:rsidRPr="00A02E2C" w:rsidRDefault="00A01EC8" w:rsidP="00F64FCB">
            <w:pPr>
              <w:rPr>
                <w:rFonts w:ascii="Times New Roman" w:hAnsi="Times New Roman" w:cs="Times New Roman"/>
              </w:rPr>
            </w:pPr>
            <w:r w:rsidRPr="00A02E2C">
              <w:rPr>
                <w:rFonts w:ascii="Times New Roman" w:hAnsi="Times New Roman" w:cs="Times New Roman"/>
              </w:rPr>
              <w:t>3.6</w:t>
            </w:r>
            <w:r w:rsidR="00311BAA">
              <w:rPr>
                <w:rFonts w:ascii="Times New Roman" w:hAnsi="Times New Roman" w:cs="Times New Roman"/>
              </w:rPr>
              <w:t>%</w:t>
            </w:r>
          </w:p>
        </w:tc>
        <w:tc>
          <w:tcPr>
            <w:tcW w:w="567" w:type="dxa"/>
          </w:tcPr>
          <w:p w14:paraId="05168BF3"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12</w:t>
            </w:r>
          </w:p>
        </w:tc>
        <w:tc>
          <w:tcPr>
            <w:tcW w:w="1275" w:type="dxa"/>
          </w:tcPr>
          <w:p w14:paraId="4D03A2BF" w14:textId="7D993168" w:rsidR="00A01EC8" w:rsidRPr="00A02E2C" w:rsidRDefault="00A01EC8" w:rsidP="00F64FCB">
            <w:pPr>
              <w:rPr>
                <w:rFonts w:ascii="Times New Roman" w:hAnsi="Times New Roman" w:cs="Times New Roman"/>
              </w:rPr>
            </w:pPr>
            <w:r w:rsidRPr="00A02E2C">
              <w:rPr>
                <w:rFonts w:ascii="Times New Roman" w:hAnsi="Times New Roman" w:cs="Times New Roman"/>
              </w:rPr>
              <w:t>4</w:t>
            </w:r>
            <w:r w:rsidR="00311BAA">
              <w:rPr>
                <w:rFonts w:ascii="Times New Roman" w:hAnsi="Times New Roman" w:cs="Times New Roman"/>
              </w:rPr>
              <w:t>%</w:t>
            </w:r>
          </w:p>
        </w:tc>
        <w:tc>
          <w:tcPr>
            <w:tcW w:w="851" w:type="dxa"/>
            <w:vMerge/>
          </w:tcPr>
          <w:p w14:paraId="1F875F71" w14:textId="77777777" w:rsidR="00A01EC8" w:rsidRPr="00A02E2C" w:rsidRDefault="00A01EC8" w:rsidP="00F64FCB">
            <w:pPr>
              <w:rPr>
                <w:rFonts w:ascii="Times New Roman" w:hAnsi="Times New Roman" w:cs="Times New Roman"/>
              </w:rPr>
            </w:pPr>
          </w:p>
        </w:tc>
        <w:tc>
          <w:tcPr>
            <w:tcW w:w="850" w:type="dxa"/>
            <w:vMerge/>
          </w:tcPr>
          <w:p w14:paraId="276534AA" w14:textId="77777777" w:rsidR="00A01EC8" w:rsidRPr="00A02E2C" w:rsidRDefault="00A01EC8" w:rsidP="00F64FCB">
            <w:pPr>
              <w:rPr>
                <w:rFonts w:ascii="Times New Roman" w:hAnsi="Times New Roman" w:cs="Times New Roman"/>
              </w:rPr>
            </w:pPr>
          </w:p>
        </w:tc>
      </w:tr>
      <w:tr w:rsidR="00A01EC8" w:rsidRPr="00A02E2C" w14:paraId="4FA25404" w14:textId="77777777" w:rsidTr="00311BAA">
        <w:trPr>
          <w:trHeight w:val="275"/>
        </w:trPr>
        <w:tc>
          <w:tcPr>
            <w:tcW w:w="631" w:type="dxa"/>
            <w:vMerge/>
          </w:tcPr>
          <w:p w14:paraId="173C3CC9" w14:textId="77777777" w:rsidR="00A01EC8" w:rsidRPr="00A02E2C" w:rsidRDefault="00A01EC8" w:rsidP="00F64FCB">
            <w:pPr>
              <w:rPr>
                <w:rFonts w:ascii="Times New Roman" w:hAnsi="Times New Roman" w:cs="Times New Roman"/>
              </w:rPr>
            </w:pPr>
          </w:p>
        </w:tc>
        <w:tc>
          <w:tcPr>
            <w:tcW w:w="924" w:type="dxa"/>
            <w:vMerge/>
          </w:tcPr>
          <w:p w14:paraId="7CF4B844" w14:textId="77777777" w:rsidR="00A01EC8" w:rsidRPr="00A02E2C" w:rsidRDefault="00A01EC8" w:rsidP="00F64FCB">
            <w:pPr>
              <w:rPr>
                <w:rFonts w:ascii="Times New Roman" w:hAnsi="Times New Roman" w:cs="Times New Roman"/>
              </w:rPr>
            </w:pPr>
          </w:p>
        </w:tc>
        <w:tc>
          <w:tcPr>
            <w:tcW w:w="1134" w:type="dxa"/>
          </w:tcPr>
          <w:p w14:paraId="534E1352" w14:textId="5B3FB60A" w:rsidR="00A01EC8" w:rsidRPr="00A02E2C" w:rsidRDefault="00A01EC8" w:rsidP="00F64FCB">
            <w:pPr>
              <w:rPr>
                <w:rFonts w:ascii="Times New Roman" w:hAnsi="Times New Roman" w:cs="Times New Roman"/>
              </w:rPr>
            </w:pPr>
            <w:r w:rsidRPr="00A02E2C">
              <w:rPr>
                <w:rFonts w:ascii="Times New Roman" w:hAnsi="Times New Roman" w:cs="Times New Roman"/>
              </w:rPr>
              <w:t>Never</w:t>
            </w:r>
          </w:p>
        </w:tc>
        <w:tc>
          <w:tcPr>
            <w:tcW w:w="567" w:type="dxa"/>
          </w:tcPr>
          <w:p w14:paraId="75480C2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13</w:t>
            </w:r>
          </w:p>
        </w:tc>
        <w:tc>
          <w:tcPr>
            <w:tcW w:w="850" w:type="dxa"/>
          </w:tcPr>
          <w:p w14:paraId="68061192" w14:textId="5ABB0B7D" w:rsidR="00A01EC8" w:rsidRPr="00A02E2C" w:rsidRDefault="00A01EC8" w:rsidP="00F64FCB">
            <w:pPr>
              <w:rPr>
                <w:rFonts w:ascii="Times New Roman" w:hAnsi="Times New Roman" w:cs="Times New Roman"/>
              </w:rPr>
            </w:pPr>
            <w:r w:rsidRPr="00A02E2C">
              <w:rPr>
                <w:rFonts w:ascii="Times New Roman" w:hAnsi="Times New Roman" w:cs="Times New Roman"/>
              </w:rPr>
              <w:t>4.3</w:t>
            </w:r>
            <w:r w:rsidR="00F64FCB">
              <w:rPr>
                <w:rFonts w:ascii="Times New Roman" w:hAnsi="Times New Roman" w:cs="Times New Roman"/>
              </w:rPr>
              <w:t>%</w:t>
            </w:r>
          </w:p>
        </w:tc>
        <w:tc>
          <w:tcPr>
            <w:tcW w:w="567" w:type="dxa"/>
          </w:tcPr>
          <w:p w14:paraId="4BDD083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8</w:t>
            </w:r>
          </w:p>
        </w:tc>
        <w:tc>
          <w:tcPr>
            <w:tcW w:w="851" w:type="dxa"/>
          </w:tcPr>
          <w:p w14:paraId="79923C8A" w14:textId="5E5E7DC4" w:rsidR="00A01EC8" w:rsidRPr="00A02E2C" w:rsidRDefault="00A01EC8" w:rsidP="00F64FCB">
            <w:pPr>
              <w:rPr>
                <w:rFonts w:ascii="Times New Roman" w:hAnsi="Times New Roman" w:cs="Times New Roman"/>
              </w:rPr>
            </w:pPr>
            <w:r w:rsidRPr="00A02E2C">
              <w:rPr>
                <w:rFonts w:ascii="Times New Roman" w:hAnsi="Times New Roman" w:cs="Times New Roman"/>
              </w:rPr>
              <w:t>2.6</w:t>
            </w:r>
            <w:r w:rsidR="00F64FCB">
              <w:rPr>
                <w:rFonts w:ascii="Times New Roman" w:hAnsi="Times New Roman" w:cs="Times New Roman"/>
              </w:rPr>
              <w:t>%</w:t>
            </w:r>
          </w:p>
        </w:tc>
        <w:tc>
          <w:tcPr>
            <w:tcW w:w="283" w:type="dxa"/>
          </w:tcPr>
          <w:p w14:paraId="7A296A4C"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3</w:t>
            </w:r>
          </w:p>
        </w:tc>
        <w:tc>
          <w:tcPr>
            <w:tcW w:w="851" w:type="dxa"/>
          </w:tcPr>
          <w:p w14:paraId="21DFE2AB" w14:textId="3178499F" w:rsidR="00A01EC8" w:rsidRPr="00A02E2C" w:rsidRDefault="00A01EC8" w:rsidP="00F64FCB">
            <w:pPr>
              <w:rPr>
                <w:rFonts w:ascii="Times New Roman" w:hAnsi="Times New Roman" w:cs="Times New Roman"/>
              </w:rPr>
            </w:pPr>
            <w:r w:rsidRPr="00A02E2C">
              <w:rPr>
                <w:rFonts w:ascii="Times New Roman" w:hAnsi="Times New Roman" w:cs="Times New Roman"/>
              </w:rPr>
              <w:t>1</w:t>
            </w:r>
            <w:r w:rsidR="00311BAA">
              <w:rPr>
                <w:rFonts w:ascii="Times New Roman" w:hAnsi="Times New Roman" w:cs="Times New Roman"/>
              </w:rPr>
              <w:t>%</w:t>
            </w:r>
          </w:p>
        </w:tc>
        <w:tc>
          <w:tcPr>
            <w:tcW w:w="567" w:type="dxa"/>
          </w:tcPr>
          <w:p w14:paraId="250773B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w:t>
            </w:r>
          </w:p>
        </w:tc>
        <w:tc>
          <w:tcPr>
            <w:tcW w:w="1275" w:type="dxa"/>
          </w:tcPr>
          <w:p w14:paraId="29F00DA7" w14:textId="79095412" w:rsidR="00A01EC8" w:rsidRPr="00A02E2C" w:rsidRDefault="00A01EC8" w:rsidP="00F64FCB">
            <w:pPr>
              <w:rPr>
                <w:rFonts w:ascii="Times New Roman" w:hAnsi="Times New Roman" w:cs="Times New Roman"/>
              </w:rPr>
            </w:pPr>
            <w:r w:rsidRPr="00A02E2C">
              <w:rPr>
                <w:rFonts w:ascii="Times New Roman" w:hAnsi="Times New Roman" w:cs="Times New Roman"/>
              </w:rPr>
              <w:t>0.6</w:t>
            </w:r>
            <w:r w:rsidR="00311BAA">
              <w:rPr>
                <w:rFonts w:ascii="Times New Roman" w:hAnsi="Times New Roman" w:cs="Times New Roman"/>
              </w:rPr>
              <w:t>%</w:t>
            </w:r>
          </w:p>
        </w:tc>
        <w:tc>
          <w:tcPr>
            <w:tcW w:w="851" w:type="dxa"/>
            <w:vMerge/>
          </w:tcPr>
          <w:p w14:paraId="79487A09" w14:textId="77777777" w:rsidR="00A01EC8" w:rsidRPr="00A02E2C" w:rsidRDefault="00A01EC8" w:rsidP="00F64FCB">
            <w:pPr>
              <w:rPr>
                <w:rFonts w:ascii="Times New Roman" w:hAnsi="Times New Roman" w:cs="Times New Roman"/>
              </w:rPr>
            </w:pPr>
          </w:p>
        </w:tc>
        <w:tc>
          <w:tcPr>
            <w:tcW w:w="850" w:type="dxa"/>
            <w:vMerge/>
          </w:tcPr>
          <w:p w14:paraId="6C7E9837" w14:textId="77777777" w:rsidR="00A01EC8" w:rsidRPr="00A02E2C" w:rsidRDefault="00A01EC8" w:rsidP="00F64FCB">
            <w:pPr>
              <w:rPr>
                <w:rFonts w:ascii="Times New Roman" w:hAnsi="Times New Roman" w:cs="Times New Roman"/>
              </w:rPr>
            </w:pPr>
          </w:p>
        </w:tc>
      </w:tr>
      <w:tr w:rsidR="00A01EC8" w:rsidRPr="00A02E2C" w14:paraId="5F765B95" w14:textId="77777777" w:rsidTr="00311BAA">
        <w:trPr>
          <w:trHeight w:val="429"/>
        </w:trPr>
        <w:tc>
          <w:tcPr>
            <w:tcW w:w="631" w:type="dxa"/>
            <w:vMerge w:val="restart"/>
          </w:tcPr>
          <w:p w14:paraId="217DF5CC"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5.</w:t>
            </w:r>
          </w:p>
        </w:tc>
        <w:tc>
          <w:tcPr>
            <w:tcW w:w="924" w:type="dxa"/>
            <w:vMerge w:val="restart"/>
          </w:tcPr>
          <w:p w14:paraId="784B4C80"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Increase</w:t>
            </w:r>
          </w:p>
          <w:p w14:paraId="7BC2CFF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price</w:t>
            </w:r>
          </w:p>
        </w:tc>
        <w:tc>
          <w:tcPr>
            <w:tcW w:w="1134" w:type="dxa"/>
          </w:tcPr>
          <w:p w14:paraId="7BB06415" w14:textId="09484AA0" w:rsidR="00A01EC8" w:rsidRPr="00A02E2C" w:rsidRDefault="00A01EC8" w:rsidP="00F64FCB">
            <w:pPr>
              <w:rPr>
                <w:rFonts w:ascii="Times New Roman" w:hAnsi="Times New Roman" w:cs="Times New Roman"/>
              </w:rPr>
            </w:pPr>
            <w:r w:rsidRPr="00A02E2C">
              <w:rPr>
                <w:rFonts w:ascii="Times New Roman" w:hAnsi="Times New Roman" w:cs="Times New Roman"/>
              </w:rPr>
              <w:t>Yes</w:t>
            </w:r>
          </w:p>
        </w:tc>
        <w:tc>
          <w:tcPr>
            <w:tcW w:w="567" w:type="dxa"/>
          </w:tcPr>
          <w:p w14:paraId="38FC6C7F"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105</w:t>
            </w:r>
          </w:p>
        </w:tc>
        <w:tc>
          <w:tcPr>
            <w:tcW w:w="850" w:type="dxa"/>
          </w:tcPr>
          <w:p w14:paraId="46DB0925" w14:textId="54B4B2BE" w:rsidR="00A01EC8" w:rsidRPr="00A02E2C" w:rsidRDefault="00A01EC8" w:rsidP="00F64FCB">
            <w:pPr>
              <w:rPr>
                <w:rFonts w:ascii="Times New Roman" w:hAnsi="Times New Roman" w:cs="Times New Roman"/>
              </w:rPr>
            </w:pPr>
            <w:r w:rsidRPr="00A02E2C">
              <w:rPr>
                <w:rFonts w:ascii="Times New Roman" w:hAnsi="Times New Roman" w:cs="Times New Roman"/>
              </w:rPr>
              <w:t>35</w:t>
            </w:r>
            <w:r w:rsidR="00F64FCB">
              <w:rPr>
                <w:rFonts w:ascii="Times New Roman" w:hAnsi="Times New Roman" w:cs="Times New Roman"/>
              </w:rPr>
              <w:t>%</w:t>
            </w:r>
          </w:p>
        </w:tc>
        <w:tc>
          <w:tcPr>
            <w:tcW w:w="567" w:type="dxa"/>
          </w:tcPr>
          <w:p w14:paraId="5BFAB57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48</w:t>
            </w:r>
          </w:p>
        </w:tc>
        <w:tc>
          <w:tcPr>
            <w:tcW w:w="851" w:type="dxa"/>
          </w:tcPr>
          <w:p w14:paraId="3C0FAA8F" w14:textId="6A0BB72B" w:rsidR="00A01EC8" w:rsidRPr="00A02E2C" w:rsidRDefault="00A01EC8" w:rsidP="00F64FCB">
            <w:pPr>
              <w:rPr>
                <w:rFonts w:ascii="Times New Roman" w:hAnsi="Times New Roman" w:cs="Times New Roman"/>
              </w:rPr>
            </w:pPr>
            <w:r w:rsidRPr="00A02E2C">
              <w:rPr>
                <w:rFonts w:ascii="Times New Roman" w:hAnsi="Times New Roman" w:cs="Times New Roman"/>
              </w:rPr>
              <w:t>16</w:t>
            </w:r>
            <w:r w:rsidR="00F64FCB">
              <w:rPr>
                <w:rFonts w:ascii="Times New Roman" w:hAnsi="Times New Roman" w:cs="Times New Roman"/>
              </w:rPr>
              <w:t>%</w:t>
            </w:r>
          </w:p>
        </w:tc>
        <w:tc>
          <w:tcPr>
            <w:tcW w:w="283" w:type="dxa"/>
          </w:tcPr>
          <w:p w14:paraId="400F091D"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12</w:t>
            </w:r>
          </w:p>
        </w:tc>
        <w:tc>
          <w:tcPr>
            <w:tcW w:w="851" w:type="dxa"/>
          </w:tcPr>
          <w:p w14:paraId="1BDD7D39" w14:textId="6EAD2483" w:rsidR="00A01EC8" w:rsidRPr="00A02E2C" w:rsidRDefault="00A01EC8" w:rsidP="00F64FCB">
            <w:pPr>
              <w:rPr>
                <w:rFonts w:ascii="Times New Roman" w:hAnsi="Times New Roman" w:cs="Times New Roman"/>
              </w:rPr>
            </w:pPr>
            <w:r w:rsidRPr="00A02E2C">
              <w:rPr>
                <w:rFonts w:ascii="Times New Roman" w:hAnsi="Times New Roman" w:cs="Times New Roman"/>
              </w:rPr>
              <w:t>4</w:t>
            </w:r>
            <w:r w:rsidR="00311BAA">
              <w:rPr>
                <w:rFonts w:ascii="Times New Roman" w:hAnsi="Times New Roman" w:cs="Times New Roman"/>
              </w:rPr>
              <w:t>%</w:t>
            </w:r>
          </w:p>
        </w:tc>
        <w:tc>
          <w:tcPr>
            <w:tcW w:w="567" w:type="dxa"/>
          </w:tcPr>
          <w:p w14:paraId="1B19A576"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11</w:t>
            </w:r>
          </w:p>
        </w:tc>
        <w:tc>
          <w:tcPr>
            <w:tcW w:w="1275" w:type="dxa"/>
          </w:tcPr>
          <w:p w14:paraId="41ED6AB9" w14:textId="75EB28F4" w:rsidR="00A01EC8" w:rsidRPr="00A02E2C" w:rsidRDefault="00A01EC8" w:rsidP="00F64FCB">
            <w:pPr>
              <w:rPr>
                <w:rFonts w:ascii="Times New Roman" w:hAnsi="Times New Roman" w:cs="Times New Roman"/>
              </w:rPr>
            </w:pPr>
            <w:r w:rsidRPr="00A02E2C">
              <w:rPr>
                <w:rFonts w:ascii="Times New Roman" w:hAnsi="Times New Roman" w:cs="Times New Roman"/>
              </w:rPr>
              <w:t>3.6</w:t>
            </w:r>
            <w:r w:rsidR="00311BAA">
              <w:rPr>
                <w:rFonts w:ascii="Times New Roman" w:hAnsi="Times New Roman" w:cs="Times New Roman"/>
              </w:rPr>
              <w:t>%</w:t>
            </w:r>
          </w:p>
        </w:tc>
        <w:tc>
          <w:tcPr>
            <w:tcW w:w="851" w:type="dxa"/>
            <w:vMerge w:val="restart"/>
          </w:tcPr>
          <w:p w14:paraId="4C24004A"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2.0209</w:t>
            </w:r>
          </w:p>
        </w:tc>
        <w:tc>
          <w:tcPr>
            <w:tcW w:w="850" w:type="dxa"/>
            <w:vMerge w:val="restart"/>
          </w:tcPr>
          <w:p w14:paraId="1C2C02DB"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0.5681</w:t>
            </w:r>
          </w:p>
        </w:tc>
      </w:tr>
      <w:tr w:rsidR="00A01EC8" w:rsidRPr="00A02E2C" w14:paraId="2E7E2F26" w14:textId="77777777" w:rsidTr="00311BAA">
        <w:trPr>
          <w:trHeight w:val="429"/>
        </w:trPr>
        <w:tc>
          <w:tcPr>
            <w:tcW w:w="631" w:type="dxa"/>
            <w:vMerge/>
          </w:tcPr>
          <w:p w14:paraId="5AA43CAB" w14:textId="77777777" w:rsidR="00A01EC8" w:rsidRPr="00A02E2C" w:rsidRDefault="00A01EC8" w:rsidP="00F64FCB">
            <w:pPr>
              <w:rPr>
                <w:rFonts w:ascii="Times New Roman" w:hAnsi="Times New Roman" w:cs="Times New Roman"/>
              </w:rPr>
            </w:pPr>
          </w:p>
        </w:tc>
        <w:tc>
          <w:tcPr>
            <w:tcW w:w="924" w:type="dxa"/>
            <w:vMerge/>
          </w:tcPr>
          <w:p w14:paraId="69B84848" w14:textId="77777777" w:rsidR="00A01EC8" w:rsidRPr="00A02E2C" w:rsidRDefault="00A01EC8" w:rsidP="00F64FCB">
            <w:pPr>
              <w:rPr>
                <w:rFonts w:ascii="Times New Roman" w:hAnsi="Times New Roman" w:cs="Times New Roman"/>
              </w:rPr>
            </w:pPr>
          </w:p>
        </w:tc>
        <w:tc>
          <w:tcPr>
            <w:tcW w:w="1134" w:type="dxa"/>
          </w:tcPr>
          <w:p w14:paraId="5DB9DC07" w14:textId="4591CF40" w:rsidR="00A01EC8" w:rsidRPr="00A02E2C" w:rsidRDefault="00A01EC8" w:rsidP="00F64FCB">
            <w:pPr>
              <w:rPr>
                <w:rFonts w:ascii="Times New Roman" w:hAnsi="Times New Roman" w:cs="Times New Roman"/>
              </w:rPr>
            </w:pPr>
            <w:r w:rsidRPr="00A02E2C">
              <w:rPr>
                <w:rFonts w:ascii="Times New Roman" w:hAnsi="Times New Roman" w:cs="Times New Roman"/>
              </w:rPr>
              <w:t>No</w:t>
            </w:r>
          </w:p>
        </w:tc>
        <w:tc>
          <w:tcPr>
            <w:tcW w:w="567" w:type="dxa"/>
          </w:tcPr>
          <w:p w14:paraId="3E3AEBA2"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64</w:t>
            </w:r>
          </w:p>
        </w:tc>
        <w:tc>
          <w:tcPr>
            <w:tcW w:w="850" w:type="dxa"/>
          </w:tcPr>
          <w:p w14:paraId="756E7FB0" w14:textId="333A184A" w:rsidR="00A01EC8" w:rsidRPr="00A02E2C" w:rsidRDefault="00A01EC8" w:rsidP="00F64FCB">
            <w:pPr>
              <w:rPr>
                <w:rFonts w:ascii="Times New Roman" w:hAnsi="Times New Roman" w:cs="Times New Roman"/>
              </w:rPr>
            </w:pPr>
            <w:r w:rsidRPr="00A02E2C">
              <w:rPr>
                <w:rFonts w:ascii="Times New Roman" w:hAnsi="Times New Roman" w:cs="Times New Roman"/>
              </w:rPr>
              <w:t>21.3</w:t>
            </w:r>
            <w:r w:rsidR="00F64FCB">
              <w:rPr>
                <w:rFonts w:ascii="Times New Roman" w:hAnsi="Times New Roman" w:cs="Times New Roman"/>
              </w:rPr>
              <w:t>%</w:t>
            </w:r>
          </w:p>
        </w:tc>
        <w:tc>
          <w:tcPr>
            <w:tcW w:w="567" w:type="dxa"/>
          </w:tcPr>
          <w:p w14:paraId="2B257AF9"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41</w:t>
            </w:r>
          </w:p>
        </w:tc>
        <w:tc>
          <w:tcPr>
            <w:tcW w:w="851" w:type="dxa"/>
          </w:tcPr>
          <w:p w14:paraId="57EB7BFF" w14:textId="5E7EED32" w:rsidR="00A01EC8" w:rsidRPr="00A02E2C" w:rsidRDefault="00A01EC8" w:rsidP="00F64FCB">
            <w:pPr>
              <w:rPr>
                <w:rFonts w:ascii="Times New Roman" w:hAnsi="Times New Roman" w:cs="Times New Roman"/>
              </w:rPr>
            </w:pPr>
            <w:r w:rsidRPr="00A02E2C">
              <w:rPr>
                <w:rFonts w:ascii="Times New Roman" w:hAnsi="Times New Roman" w:cs="Times New Roman"/>
              </w:rPr>
              <w:t>13.6</w:t>
            </w:r>
            <w:r w:rsidR="00F64FCB">
              <w:rPr>
                <w:rFonts w:ascii="Times New Roman" w:hAnsi="Times New Roman" w:cs="Times New Roman"/>
              </w:rPr>
              <w:t>%</w:t>
            </w:r>
          </w:p>
        </w:tc>
        <w:tc>
          <w:tcPr>
            <w:tcW w:w="283" w:type="dxa"/>
          </w:tcPr>
          <w:p w14:paraId="0000C1CE"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9</w:t>
            </w:r>
          </w:p>
        </w:tc>
        <w:tc>
          <w:tcPr>
            <w:tcW w:w="851" w:type="dxa"/>
          </w:tcPr>
          <w:p w14:paraId="381798FC" w14:textId="035EA7EF" w:rsidR="00A01EC8" w:rsidRPr="00A02E2C" w:rsidRDefault="00A01EC8" w:rsidP="00F64FCB">
            <w:pPr>
              <w:rPr>
                <w:rFonts w:ascii="Times New Roman" w:hAnsi="Times New Roman" w:cs="Times New Roman"/>
              </w:rPr>
            </w:pPr>
            <w:r w:rsidRPr="00A02E2C">
              <w:rPr>
                <w:rFonts w:ascii="Times New Roman" w:hAnsi="Times New Roman" w:cs="Times New Roman"/>
              </w:rPr>
              <w:t>3</w:t>
            </w:r>
            <w:r w:rsidR="00311BAA">
              <w:rPr>
                <w:rFonts w:ascii="Times New Roman" w:hAnsi="Times New Roman" w:cs="Times New Roman"/>
              </w:rPr>
              <w:t>%</w:t>
            </w:r>
          </w:p>
        </w:tc>
        <w:tc>
          <w:tcPr>
            <w:tcW w:w="567" w:type="dxa"/>
          </w:tcPr>
          <w:p w14:paraId="7C54C846" w14:textId="77777777" w:rsidR="00A01EC8" w:rsidRPr="00A02E2C" w:rsidRDefault="00A01EC8" w:rsidP="00F64FCB">
            <w:pPr>
              <w:rPr>
                <w:rFonts w:ascii="Times New Roman" w:hAnsi="Times New Roman" w:cs="Times New Roman"/>
              </w:rPr>
            </w:pPr>
            <w:r w:rsidRPr="00A02E2C">
              <w:rPr>
                <w:rFonts w:ascii="Times New Roman" w:hAnsi="Times New Roman" w:cs="Times New Roman"/>
              </w:rPr>
              <w:t>10</w:t>
            </w:r>
          </w:p>
        </w:tc>
        <w:tc>
          <w:tcPr>
            <w:tcW w:w="1275" w:type="dxa"/>
          </w:tcPr>
          <w:p w14:paraId="5B940D0E" w14:textId="598F0091" w:rsidR="00A01EC8" w:rsidRPr="00A02E2C" w:rsidRDefault="00A01EC8" w:rsidP="00F64FCB">
            <w:pPr>
              <w:rPr>
                <w:rFonts w:ascii="Times New Roman" w:hAnsi="Times New Roman" w:cs="Times New Roman"/>
              </w:rPr>
            </w:pPr>
            <w:r w:rsidRPr="00A02E2C">
              <w:rPr>
                <w:rFonts w:ascii="Times New Roman" w:hAnsi="Times New Roman" w:cs="Times New Roman"/>
              </w:rPr>
              <w:t>3.3</w:t>
            </w:r>
            <w:r w:rsidR="00311BAA">
              <w:rPr>
                <w:rFonts w:ascii="Times New Roman" w:hAnsi="Times New Roman" w:cs="Times New Roman"/>
              </w:rPr>
              <w:t>%</w:t>
            </w:r>
          </w:p>
        </w:tc>
        <w:tc>
          <w:tcPr>
            <w:tcW w:w="851" w:type="dxa"/>
            <w:vMerge/>
          </w:tcPr>
          <w:p w14:paraId="59C5B404" w14:textId="77777777" w:rsidR="00A01EC8" w:rsidRPr="00A02E2C" w:rsidRDefault="00A01EC8" w:rsidP="00F64FCB">
            <w:pPr>
              <w:rPr>
                <w:rFonts w:ascii="Times New Roman" w:hAnsi="Times New Roman" w:cs="Times New Roman"/>
              </w:rPr>
            </w:pPr>
          </w:p>
        </w:tc>
        <w:tc>
          <w:tcPr>
            <w:tcW w:w="850" w:type="dxa"/>
            <w:vMerge/>
          </w:tcPr>
          <w:p w14:paraId="1097E6CE" w14:textId="77777777" w:rsidR="00A01EC8" w:rsidRPr="00A02E2C" w:rsidRDefault="00A01EC8" w:rsidP="00F64FCB">
            <w:pPr>
              <w:rPr>
                <w:rFonts w:ascii="Times New Roman" w:hAnsi="Times New Roman" w:cs="Times New Roman"/>
              </w:rPr>
            </w:pPr>
          </w:p>
        </w:tc>
      </w:tr>
    </w:tbl>
    <w:p w14:paraId="39E39521" w14:textId="77777777" w:rsidR="00A01EC8" w:rsidRPr="00A02E2C" w:rsidRDefault="00A01EC8" w:rsidP="00F64FCB">
      <w:pPr>
        <w:rPr>
          <w:rFonts w:ascii="Times New Roman" w:hAnsi="Times New Roman" w:cs="Times New Roman"/>
        </w:rPr>
      </w:pPr>
    </w:p>
    <w:p w14:paraId="6ADCE209" w14:textId="77777777" w:rsidR="00A01EC8" w:rsidRPr="00A02E2C" w:rsidRDefault="00A01EC8" w:rsidP="00A01EC8">
      <w:pPr>
        <w:rPr>
          <w:rFonts w:ascii="Times New Roman" w:hAnsi="Times New Roman" w:cs="Times New Roman"/>
        </w:rPr>
      </w:pPr>
    </w:p>
    <w:p w14:paraId="23826635" w14:textId="0EF1C1F5" w:rsidR="00FD4146" w:rsidRPr="00B767D7" w:rsidRDefault="00FD4146" w:rsidP="00AC2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table reveals that there was significant between the occupation and </w:t>
      </w:r>
      <w:r w:rsidR="00312BD0">
        <w:rPr>
          <w:rFonts w:ascii="Times New Roman" w:hAnsi="Times New Roman" w:cs="Times New Roman"/>
          <w:sz w:val="24"/>
          <w:szCs w:val="24"/>
        </w:rPr>
        <w:t>f</w:t>
      </w:r>
      <w:r>
        <w:rPr>
          <w:rFonts w:ascii="Times New Roman" w:hAnsi="Times New Roman" w:cs="Times New Roman"/>
          <w:sz w:val="24"/>
          <w:szCs w:val="24"/>
        </w:rPr>
        <w:t>actors, genre, diverse content, recommendations and increase of price of the respondents because p value is greater than 0.05(p&gt;0.05).</w:t>
      </w:r>
    </w:p>
    <w:p w14:paraId="66E71652" w14:textId="77777777" w:rsidR="00B12784" w:rsidRDefault="00B12784" w:rsidP="00AC241D">
      <w:pPr>
        <w:spacing w:line="360" w:lineRule="auto"/>
        <w:jc w:val="both"/>
        <w:rPr>
          <w:rFonts w:ascii="Times New Roman" w:hAnsi="Times New Roman" w:cs="Times New Roman"/>
          <w:b/>
          <w:bCs/>
          <w:sz w:val="28"/>
          <w:szCs w:val="28"/>
        </w:rPr>
      </w:pPr>
    </w:p>
    <w:p w14:paraId="01771486" w14:textId="77777777" w:rsidR="00B12784" w:rsidRDefault="00B12784">
      <w:pPr>
        <w:rPr>
          <w:rFonts w:ascii="Times New Roman" w:hAnsi="Times New Roman" w:cs="Times New Roman"/>
          <w:b/>
          <w:bCs/>
          <w:sz w:val="28"/>
          <w:szCs w:val="28"/>
        </w:rPr>
      </w:pPr>
      <w:r>
        <w:rPr>
          <w:rFonts w:ascii="Times New Roman" w:hAnsi="Times New Roman" w:cs="Times New Roman"/>
          <w:b/>
          <w:bCs/>
          <w:sz w:val="28"/>
          <w:szCs w:val="28"/>
        </w:rPr>
        <w:br w:type="page"/>
      </w:r>
    </w:p>
    <w:p w14:paraId="412DCBF8" w14:textId="77777777" w:rsidR="0028424B" w:rsidRDefault="00B12784" w:rsidP="0028424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671B2D4" w14:textId="48A837AB" w:rsidR="00360BB9" w:rsidRPr="00F0702D" w:rsidRDefault="0028424B" w:rsidP="00F0702D">
      <w:pPr>
        <w:pStyle w:val="ListParagraph"/>
        <w:numPr>
          <w:ilvl w:val="0"/>
          <w:numId w:val="19"/>
        </w:numPr>
        <w:spacing w:line="360" w:lineRule="auto"/>
        <w:jc w:val="both"/>
        <w:rPr>
          <w:rFonts w:ascii="Times New Roman" w:hAnsi="Times New Roman" w:cs="Times New Roman"/>
          <w:sz w:val="24"/>
          <w:szCs w:val="24"/>
        </w:rPr>
      </w:pPr>
      <w:r w:rsidRPr="00F0702D">
        <w:rPr>
          <w:rFonts w:ascii="Times New Roman" w:hAnsi="Times New Roman" w:cs="Times New Roman"/>
          <w:sz w:val="24"/>
          <w:szCs w:val="24"/>
        </w:rPr>
        <w:t>Usage of OTT</w:t>
      </w:r>
      <w:r w:rsidR="00707B17" w:rsidRPr="00F0702D">
        <w:rPr>
          <w:rFonts w:ascii="Times New Roman" w:hAnsi="Times New Roman" w:cs="Times New Roman"/>
          <w:sz w:val="24"/>
          <w:szCs w:val="24"/>
        </w:rPr>
        <w:t xml:space="preserve"> platform is independent on </w:t>
      </w:r>
      <w:r w:rsidR="002102E1" w:rsidRPr="00F0702D">
        <w:rPr>
          <w:rFonts w:ascii="Times New Roman" w:hAnsi="Times New Roman" w:cs="Times New Roman"/>
          <w:sz w:val="24"/>
          <w:szCs w:val="24"/>
        </w:rPr>
        <w:t>Age, Gender</w:t>
      </w:r>
      <w:r w:rsidR="00707B17" w:rsidRPr="00F0702D">
        <w:rPr>
          <w:rFonts w:ascii="Times New Roman" w:hAnsi="Times New Roman" w:cs="Times New Roman"/>
          <w:sz w:val="24"/>
          <w:szCs w:val="24"/>
        </w:rPr>
        <w:t>,</w:t>
      </w:r>
      <w:r w:rsidR="002102E1" w:rsidRPr="00F0702D">
        <w:rPr>
          <w:rFonts w:ascii="Times New Roman" w:hAnsi="Times New Roman" w:cs="Times New Roman"/>
          <w:sz w:val="24"/>
          <w:szCs w:val="24"/>
        </w:rPr>
        <w:t xml:space="preserve"> Occupation which </w:t>
      </w:r>
      <w:r w:rsidR="00360BB9" w:rsidRPr="00F0702D">
        <w:rPr>
          <w:rFonts w:ascii="Times New Roman" w:hAnsi="Times New Roman" w:cs="Times New Roman"/>
          <w:sz w:val="24"/>
          <w:szCs w:val="24"/>
        </w:rPr>
        <w:t>is widely spread in society.</w:t>
      </w:r>
    </w:p>
    <w:p w14:paraId="6A4FE546" w14:textId="1E077274" w:rsidR="00B1666F" w:rsidRPr="00F0702D" w:rsidRDefault="00317734" w:rsidP="00F0702D">
      <w:pPr>
        <w:pStyle w:val="ListParagraph"/>
        <w:numPr>
          <w:ilvl w:val="0"/>
          <w:numId w:val="19"/>
        </w:numPr>
        <w:spacing w:line="360" w:lineRule="auto"/>
        <w:jc w:val="both"/>
        <w:rPr>
          <w:rFonts w:ascii="Times New Roman" w:hAnsi="Times New Roman" w:cs="Times New Roman"/>
          <w:sz w:val="24"/>
          <w:szCs w:val="24"/>
        </w:rPr>
      </w:pPr>
      <w:r w:rsidRPr="00F0702D">
        <w:rPr>
          <w:rFonts w:ascii="Times New Roman" w:hAnsi="Times New Roman" w:cs="Times New Roman"/>
          <w:sz w:val="24"/>
          <w:szCs w:val="24"/>
        </w:rPr>
        <w:t>From the descriptives all the options have more influenced to use the OTT</w:t>
      </w:r>
      <w:r w:rsidR="00A3567E" w:rsidRPr="00F0702D">
        <w:rPr>
          <w:rFonts w:ascii="Times New Roman" w:hAnsi="Times New Roman" w:cs="Times New Roman"/>
          <w:sz w:val="24"/>
          <w:szCs w:val="24"/>
        </w:rPr>
        <w:t xml:space="preserve"> platform i.e., </w:t>
      </w:r>
      <w:r w:rsidR="00A329D9" w:rsidRPr="00F0702D">
        <w:rPr>
          <w:rFonts w:ascii="Times New Roman" w:hAnsi="Times New Roman" w:cs="Times New Roman"/>
          <w:sz w:val="24"/>
          <w:szCs w:val="24"/>
        </w:rPr>
        <w:t xml:space="preserve">All </w:t>
      </w:r>
      <w:r w:rsidR="00EF625B" w:rsidRPr="00F0702D">
        <w:rPr>
          <w:rFonts w:ascii="Times New Roman" w:hAnsi="Times New Roman" w:cs="Times New Roman"/>
          <w:sz w:val="24"/>
          <w:szCs w:val="24"/>
        </w:rPr>
        <w:t>72% with next</w:t>
      </w:r>
      <w:r w:rsidR="00A329D9" w:rsidRPr="00F0702D">
        <w:rPr>
          <w:rFonts w:ascii="Times New Roman" w:hAnsi="Times New Roman" w:cs="Times New Roman"/>
          <w:sz w:val="24"/>
          <w:szCs w:val="24"/>
        </w:rPr>
        <w:t xml:space="preserve"> </w:t>
      </w:r>
      <w:r w:rsidR="00D54387" w:rsidRPr="00F0702D">
        <w:rPr>
          <w:rFonts w:ascii="Times New Roman" w:hAnsi="Times New Roman" w:cs="Times New Roman"/>
          <w:sz w:val="24"/>
          <w:szCs w:val="24"/>
        </w:rPr>
        <w:t>Content</w:t>
      </w:r>
      <w:r w:rsidR="009656CB" w:rsidRPr="00F0702D">
        <w:rPr>
          <w:rFonts w:ascii="Times New Roman" w:hAnsi="Times New Roman" w:cs="Times New Roman"/>
          <w:sz w:val="24"/>
          <w:szCs w:val="24"/>
        </w:rPr>
        <w:t xml:space="preserve"> 19.3%</w:t>
      </w:r>
      <w:r w:rsidR="00D54387" w:rsidRPr="00F0702D">
        <w:rPr>
          <w:rFonts w:ascii="Times New Roman" w:hAnsi="Times New Roman" w:cs="Times New Roman"/>
          <w:sz w:val="24"/>
          <w:szCs w:val="24"/>
        </w:rPr>
        <w:t xml:space="preserve"> also </w:t>
      </w:r>
      <w:r w:rsidR="007B3F30" w:rsidRPr="00F0702D">
        <w:rPr>
          <w:rFonts w:ascii="Times New Roman" w:hAnsi="Times New Roman" w:cs="Times New Roman"/>
          <w:sz w:val="24"/>
          <w:szCs w:val="24"/>
        </w:rPr>
        <w:t>Factor shows significant diff</w:t>
      </w:r>
      <w:r w:rsidR="00C911D8" w:rsidRPr="00F0702D">
        <w:rPr>
          <w:rFonts w:ascii="Times New Roman" w:hAnsi="Times New Roman" w:cs="Times New Roman"/>
          <w:sz w:val="24"/>
          <w:szCs w:val="24"/>
        </w:rPr>
        <w:t>erence among all the Gender and Age groups</w:t>
      </w:r>
      <w:r w:rsidR="00B86BF9" w:rsidRPr="00F0702D">
        <w:rPr>
          <w:rFonts w:ascii="Times New Roman" w:hAnsi="Times New Roman" w:cs="Times New Roman"/>
          <w:sz w:val="24"/>
          <w:szCs w:val="24"/>
        </w:rPr>
        <w:t>.</w:t>
      </w:r>
    </w:p>
    <w:p w14:paraId="481D6451" w14:textId="1EBE87A3" w:rsidR="002D2A5D" w:rsidRPr="00F0702D" w:rsidRDefault="00AC7B95" w:rsidP="00F0702D">
      <w:pPr>
        <w:pStyle w:val="ListParagraph"/>
        <w:numPr>
          <w:ilvl w:val="1"/>
          <w:numId w:val="19"/>
        </w:numPr>
        <w:spacing w:line="360" w:lineRule="auto"/>
        <w:jc w:val="both"/>
        <w:rPr>
          <w:rFonts w:ascii="Times New Roman" w:hAnsi="Times New Roman" w:cs="Times New Roman"/>
          <w:sz w:val="24"/>
          <w:szCs w:val="24"/>
        </w:rPr>
      </w:pPr>
      <w:r w:rsidRPr="00F0702D">
        <w:rPr>
          <w:rFonts w:ascii="Times New Roman" w:hAnsi="Times New Roman" w:cs="Times New Roman"/>
          <w:sz w:val="24"/>
          <w:szCs w:val="24"/>
        </w:rPr>
        <w:t>Usage of OTT platform does not dependent</w:t>
      </w:r>
      <w:r w:rsidR="00624E05" w:rsidRPr="00F0702D">
        <w:rPr>
          <w:rFonts w:ascii="Times New Roman" w:hAnsi="Times New Roman" w:cs="Times New Roman"/>
          <w:sz w:val="24"/>
          <w:szCs w:val="24"/>
        </w:rPr>
        <w:t xml:space="preserve"> on Review rating which we already in discussed in visual</w:t>
      </w:r>
      <w:r w:rsidR="002D2A5D" w:rsidRPr="00F0702D">
        <w:rPr>
          <w:rFonts w:ascii="Times New Roman" w:hAnsi="Times New Roman" w:cs="Times New Roman"/>
          <w:sz w:val="24"/>
          <w:szCs w:val="24"/>
        </w:rPr>
        <w:t>ization.</w:t>
      </w:r>
    </w:p>
    <w:p w14:paraId="4F020EC3" w14:textId="7B946467" w:rsidR="00500B86" w:rsidRPr="00F0702D" w:rsidRDefault="004C5275" w:rsidP="00F0702D">
      <w:pPr>
        <w:pStyle w:val="ListParagraph"/>
        <w:numPr>
          <w:ilvl w:val="1"/>
          <w:numId w:val="19"/>
        </w:numPr>
        <w:spacing w:line="360" w:lineRule="auto"/>
        <w:jc w:val="both"/>
        <w:rPr>
          <w:rFonts w:ascii="Times New Roman" w:hAnsi="Times New Roman" w:cs="Times New Roman"/>
          <w:sz w:val="24"/>
          <w:szCs w:val="24"/>
        </w:rPr>
      </w:pPr>
      <w:r w:rsidRPr="00F0702D">
        <w:rPr>
          <w:rFonts w:ascii="Times New Roman" w:hAnsi="Times New Roman" w:cs="Times New Roman"/>
          <w:sz w:val="24"/>
          <w:szCs w:val="24"/>
        </w:rPr>
        <w:t>Most influencing factor for the usage of OTT platform</w:t>
      </w:r>
      <w:r w:rsidR="003666C7" w:rsidRPr="00F0702D">
        <w:rPr>
          <w:rFonts w:ascii="Times New Roman" w:hAnsi="Times New Roman" w:cs="Times New Roman"/>
          <w:sz w:val="24"/>
          <w:szCs w:val="24"/>
        </w:rPr>
        <w:t xml:space="preserve"> locate in Genre</w:t>
      </w:r>
      <w:r w:rsidR="00C515D8" w:rsidRPr="00F0702D">
        <w:rPr>
          <w:rFonts w:ascii="Times New Roman" w:hAnsi="Times New Roman" w:cs="Times New Roman"/>
          <w:sz w:val="24"/>
          <w:szCs w:val="24"/>
        </w:rPr>
        <w:t xml:space="preserve"> 29.3%</w:t>
      </w:r>
    </w:p>
    <w:p w14:paraId="273511F4" w14:textId="3CFF7691" w:rsidR="005C6D7A" w:rsidRPr="00F0702D" w:rsidRDefault="00500B86" w:rsidP="00F0702D">
      <w:pPr>
        <w:pStyle w:val="ListParagraph"/>
        <w:numPr>
          <w:ilvl w:val="1"/>
          <w:numId w:val="19"/>
        </w:numPr>
        <w:spacing w:line="360" w:lineRule="auto"/>
        <w:jc w:val="both"/>
        <w:rPr>
          <w:rFonts w:ascii="Times New Roman" w:hAnsi="Times New Roman" w:cs="Times New Roman"/>
          <w:sz w:val="24"/>
          <w:szCs w:val="24"/>
        </w:rPr>
      </w:pPr>
      <w:r w:rsidRPr="00F0702D">
        <w:rPr>
          <w:rFonts w:ascii="Times New Roman" w:hAnsi="Times New Roman" w:cs="Times New Roman"/>
          <w:sz w:val="24"/>
          <w:szCs w:val="24"/>
        </w:rPr>
        <w:t xml:space="preserve">Most rated platform according to the Diverse Content resulted in Netflix </w:t>
      </w:r>
      <w:r w:rsidR="00B81A0A" w:rsidRPr="00F0702D">
        <w:rPr>
          <w:rFonts w:ascii="Times New Roman" w:hAnsi="Times New Roman" w:cs="Times New Roman"/>
          <w:sz w:val="24"/>
          <w:szCs w:val="24"/>
        </w:rPr>
        <w:t xml:space="preserve">     </w:t>
      </w:r>
      <w:r w:rsidRPr="00F0702D">
        <w:rPr>
          <w:rFonts w:ascii="Times New Roman" w:hAnsi="Times New Roman" w:cs="Times New Roman"/>
          <w:sz w:val="24"/>
          <w:szCs w:val="24"/>
        </w:rPr>
        <w:t>platform</w:t>
      </w:r>
      <w:r w:rsidR="005C6D7A" w:rsidRPr="00F0702D">
        <w:rPr>
          <w:rFonts w:ascii="Times New Roman" w:hAnsi="Times New Roman" w:cs="Times New Roman"/>
          <w:sz w:val="24"/>
          <w:szCs w:val="24"/>
        </w:rPr>
        <w:t xml:space="preserve"> 38.7%</w:t>
      </w:r>
    </w:p>
    <w:p w14:paraId="4647C98C" w14:textId="3BB8AF62" w:rsidR="005028EF" w:rsidRPr="00F0702D" w:rsidRDefault="005C6D7A" w:rsidP="00F0702D">
      <w:pPr>
        <w:pStyle w:val="ListParagraph"/>
        <w:numPr>
          <w:ilvl w:val="0"/>
          <w:numId w:val="19"/>
        </w:numPr>
        <w:spacing w:line="360" w:lineRule="auto"/>
        <w:jc w:val="both"/>
        <w:rPr>
          <w:rFonts w:ascii="Times New Roman" w:hAnsi="Times New Roman" w:cs="Times New Roman"/>
          <w:sz w:val="24"/>
          <w:szCs w:val="24"/>
        </w:rPr>
      </w:pPr>
      <w:r w:rsidRPr="00F0702D">
        <w:rPr>
          <w:rFonts w:ascii="Times New Roman" w:hAnsi="Times New Roman" w:cs="Times New Roman"/>
          <w:sz w:val="24"/>
          <w:szCs w:val="24"/>
        </w:rPr>
        <w:t xml:space="preserve">The most popular OTT platform which is recognized is </w:t>
      </w:r>
      <w:proofErr w:type="spellStart"/>
      <w:r w:rsidR="004D6A36" w:rsidRPr="00F0702D">
        <w:rPr>
          <w:rFonts w:ascii="Times New Roman" w:hAnsi="Times New Roman" w:cs="Times New Roman"/>
          <w:sz w:val="24"/>
          <w:szCs w:val="24"/>
        </w:rPr>
        <w:t>Disney+hotstar</w:t>
      </w:r>
      <w:proofErr w:type="spellEnd"/>
      <w:r w:rsidR="004D6A36" w:rsidRPr="00F0702D">
        <w:rPr>
          <w:rFonts w:ascii="Times New Roman" w:hAnsi="Times New Roman" w:cs="Times New Roman"/>
          <w:sz w:val="24"/>
          <w:szCs w:val="24"/>
        </w:rPr>
        <w:t xml:space="preserve"> shows 36% when compared </w:t>
      </w:r>
      <w:r w:rsidR="00840876" w:rsidRPr="00F0702D">
        <w:rPr>
          <w:rFonts w:ascii="Times New Roman" w:hAnsi="Times New Roman" w:cs="Times New Roman"/>
          <w:sz w:val="24"/>
          <w:szCs w:val="24"/>
        </w:rPr>
        <w:t>with A</w:t>
      </w:r>
      <w:r w:rsidR="001B123D" w:rsidRPr="00F0702D">
        <w:rPr>
          <w:rFonts w:ascii="Times New Roman" w:hAnsi="Times New Roman" w:cs="Times New Roman"/>
          <w:sz w:val="24"/>
          <w:szCs w:val="24"/>
        </w:rPr>
        <w:t xml:space="preserve">mazon </w:t>
      </w:r>
      <w:r w:rsidR="005028EF" w:rsidRPr="00F0702D">
        <w:rPr>
          <w:rFonts w:ascii="Times New Roman" w:hAnsi="Times New Roman" w:cs="Times New Roman"/>
          <w:sz w:val="24"/>
          <w:szCs w:val="24"/>
        </w:rPr>
        <w:t>Prime</w:t>
      </w:r>
      <w:r w:rsidR="00840876" w:rsidRPr="00F0702D">
        <w:rPr>
          <w:rFonts w:ascii="Times New Roman" w:hAnsi="Times New Roman" w:cs="Times New Roman"/>
          <w:sz w:val="24"/>
          <w:szCs w:val="24"/>
        </w:rPr>
        <w:t>, Sony liv, Zee5</w:t>
      </w:r>
      <w:r w:rsidR="001B123D" w:rsidRPr="00F0702D">
        <w:rPr>
          <w:rFonts w:ascii="Times New Roman" w:hAnsi="Times New Roman" w:cs="Times New Roman"/>
          <w:sz w:val="24"/>
          <w:szCs w:val="24"/>
        </w:rPr>
        <w:t>, Aha.</w:t>
      </w:r>
    </w:p>
    <w:p w14:paraId="40B74EB9" w14:textId="372D152D" w:rsidR="00506C78" w:rsidRPr="00F0702D" w:rsidRDefault="005028EF" w:rsidP="00F0702D">
      <w:pPr>
        <w:pStyle w:val="ListParagraph"/>
        <w:numPr>
          <w:ilvl w:val="1"/>
          <w:numId w:val="19"/>
        </w:numPr>
        <w:spacing w:line="360" w:lineRule="auto"/>
        <w:jc w:val="both"/>
        <w:rPr>
          <w:rFonts w:ascii="Times New Roman" w:hAnsi="Times New Roman" w:cs="Times New Roman"/>
          <w:sz w:val="24"/>
          <w:szCs w:val="24"/>
        </w:rPr>
      </w:pPr>
      <w:r w:rsidRPr="00F0702D">
        <w:rPr>
          <w:rFonts w:ascii="Times New Roman" w:hAnsi="Times New Roman" w:cs="Times New Roman"/>
          <w:sz w:val="24"/>
          <w:szCs w:val="24"/>
        </w:rPr>
        <w:t>The most preferred Genre</w:t>
      </w:r>
      <w:r w:rsidR="009C742A" w:rsidRPr="00F0702D">
        <w:rPr>
          <w:rFonts w:ascii="Times New Roman" w:hAnsi="Times New Roman" w:cs="Times New Roman"/>
          <w:sz w:val="24"/>
          <w:szCs w:val="24"/>
        </w:rPr>
        <w:t xml:space="preserve"> is comedy in the Age group of (18-24)</w:t>
      </w:r>
      <w:r w:rsidR="00506C78" w:rsidRPr="00F0702D">
        <w:rPr>
          <w:rFonts w:ascii="Times New Roman" w:hAnsi="Times New Roman" w:cs="Times New Roman"/>
          <w:sz w:val="24"/>
          <w:szCs w:val="24"/>
        </w:rPr>
        <w:t xml:space="preserve"> which fall under student category.</w:t>
      </w:r>
    </w:p>
    <w:p w14:paraId="099642C0" w14:textId="57923045" w:rsidR="00422847" w:rsidRPr="00F0702D" w:rsidRDefault="009E464A" w:rsidP="00F0702D">
      <w:pPr>
        <w:pStyle w:val="ListParagraph"/>
        <w:numPr>
          <w:ilvl w:val="0"/>
          <w:numId w:val="19"/>
        </w:numPr>
        <w:spacing w:line="360" w:lineRule="auto"/>
        <w:jc w:val="both"/>
        <w:rPr>
          <w:rFonts w:ascii="Times New Roman" w:hAnsi="Times New Roman" w:cs="Times New Roman"/>
          <w:sz w:val="24"/>
          <w:szCs w:val="24"/>
        </w:rPr>
      </w:pPr>
      <w:r w:rsidRPr="00F0702D">
        <w:rPr>
          <w:rFonts w:ascii="Times New Roman" w:hAnsi="Times New Roman" w:cs="Times New Roman"/>
          <w:sz w:val="24"/>
          <w:szCs w:val="24"/>
        </w:rPr>
        <w:t xml:space="preserve">To </w:t>
      </w:r>
      <w:r w:rsidR="008B0C83" w:rsidRPr="00F0702D">
        <w:rPr>
          <w:rFonts w:ascii="Times New Roman" w:hAnsi="Times New Roman" w:cs="Times New Roman"/>
          <w:sz w:val="24"/>
          <w:szCs w:val="24"/>
        </w:rPr>
        <w:t>understand the experience of OTT platform</w:t>
      </w:r>
      <w:r w:rsidR="006652BB" w:rsidRPr="00F0702D">
        <w:rPr>
          <w:rFonts w:ascii="Times New Roman" w:hAnsi="Times New Roman" w:cs="Times New Roman"/>
          <w:sz w:val="24"/>
          <w:szCs w:val="24"/>
        </w:rPr>
        <w:t xml:space="preserve"> </w:t>
      </w:r>
      <w:r w:rsidR="00B545E3" w:rsidRPr="00F0702D">
        <w:rPr>
          <w:rFonts w:ascii="Times New Roman" w:hAnsi="Times New Roman" w:cs="Times New Roman"/>
          <w:sz w:val="24"/>
          <w:szCs w:val="24"/>
        </w:rPr>
        <w:t xml:space="preserve">the </w:t>
      </w:r>
      <w:r w:rsidR="001318CD" w:rsidRPr="00F0702D">
        <w:rPr>
          <w:rFonts w:ascii="Times New Roman" w:hAnsi="Times New Roman" w:cs="Times New Roman"/>
          <w:sz w:val="24"/>
          <w:szCs w:val="24"/>
        </w:rPr>
        <w:t>offline viewing download option</w:t>
      </w:r>
      <w:r w:rsidR="00A24B5C" w:rsidRPr="00F0702D">
        <w:rPr>
          <w:rFonts w:ascii="Times New Roman" w:hAnsi="Times New Roman" w:cs="Times New Roman"/>
          <w:sz w:val="24"/>
          <w:szCs w:val="24"/>
        </w:rPr>
        <w:t xml:space="preserve"> is important</w:t>
      </w:r>
      <w:r w:rsidR="00D51E7C" w:rsidRPr="00F0702D">
        <w:rPr>
          <w:rFonts w:ascii="Times New Roman" w:hAnsi="Times New Roman" w:cs="Times New Roman"/>
          <w:sz w:val="24"/>
          <w:szCs w:val="24"/>
        </w:rPr>
        <w:t xml:space="preserve"> as we seen </w:t>
      </w:r>
      <w:r w:rsidR="00944E78" w:rsidRPr="00F0702D">
        <w:rPr>
          <w:rFonts w:ascii="Times New Roman" w:hAnsi="Times New Roman" w:cs="Times New Roman"/>
          <w:sz w:val="24"/>
          <w:szCs w:val="24"/>
        </w:rPr>
        <w:t xml:space="preserve">in </w:t>
      </w:r>
      <w:r w:rsidR="002151BF" w:rsidRPr="00F0702D">
        <w:rPr>
          <w:rFonts w:ascii="Times New Roman" w:hAnsi="Times New Roman" w:cs="Times New Roman"/>
          <w:sz w:val="24"/>
          <w:szCs w:val="24"/>
        </w:rPr>
        <w:t>visualization.</w:t>
      </w:r>
      <w:r w:rsidR="00BF3B83" w:rsidRPr="00F0702D">
        <w:rPr>
          <w:rFonts w:ascii="Times New Roman" w:hAnsi="Times New Roman" w:cs="Times New Roman"/>
          <w:sz w:val="24"/>
          <w:szCs w:val="24"/>
        </w:rPr>
        <w:t xml:space="preserve"> 51.7% people are </w:t>
      </w:r>
      <w:r w:rsidR="00BF6E8E" w:rsidRPr="00F0702D">
        <w:rPr>
          <w:rFonts w:ascii="Times New Roman" w:hAnsi="Times New Roman" w:cs="Times New Roman"/>
          <w:sz w:val="24"/>
          <w:szCs w:val="24"/>
        </w:rPr>
        <w:t xml:space="preserve">preferred watching OTT in Smartphones, </w:t>
      </w:r>
      <w:r w:rsidR="006E07A9" w:rsidRPr="00F0702D">
        <w:rPr>
          <w:rFonts w:ascii="Times New Roman" w:hAnsi="Times New Roman" w:cs="Times New Roman"/>
          <w:sz w:val="24"/>
          <w:szCs w:val="24"/>
        </w:rPr>
        <w:t xml:space="preserve">58.7% people will </w:t>
      </w:r>
      <w:r w:rsidR="00027A92" w:rsidRPr="00F0702D">
        <w:rPr>
          <w:rFonts w:ascii="Times New Roman" w:hAnsi="Times New Roman" w:cs="Times New Roman"/>
          <w:sz w:val="24"/>
          <w:szCs w:val="24"/>
        </w:rPr>
        <w:t>continue</w:t>
      </w:r>
      <w:r w:rsidR="00831089" w:rsidRPr="00F0702D">
        <w:rPr>
          <w:rFonts w:ascii="Times New Roman" w:hAnsi="Times New Roman" w:cs="Times New Roman"/>
          <w:sz w:val="24"/>
          <w:szCs w:val="24"/>
        </w:rPr>
        <w:t xml:space="preserve"> using an</w:t>
      </w:r>
      <w:r w:rsidR="00027A92" w:rsidRPr="00F0702D">
        <w:rPr>
          <w:rFonts w:ascii="Times New Roman" w:hAnsi="Times New Roman" w:cs="Times New Roman"/>
          <w:sz w:val="24"/>
          <w:szCs w:val="24"/>
        </w:rPr>
        <w:t xml:space="preserve"> OTT</w:t>
      </w:r>
      <w:r w:rsidR="00831089" w:rsidRPr="00F0702D">
        <w:rPr>
          <w:rFonts w:ascii="Arial" w:hAnsi="Arial" w:cs="Arial"/>
          <w:color w:val="000000"/>
          <w:sz w:val="24"/>
          <w:szCs w:val="24"/>
        </w:rPr>
        <w:t xml:space="preserve"> </w:t>
      </w:r>
      <w:r w:rsidR="002667AB" w:rsidRPr="00F0702D">
        <w:rPr>
          <w:rFonts w:ascii="Times New Roman" w:hAnsi="Times New Roman" w:cs="Times New Roman"/>
          <w:color w:val="000000"/>
          <w:sz w:val="24"/>
          <w:szCs w:val="24"/>
        </w:rPr>
        <w:t xml:space="preserve">platform if </w:t>
      </w:r>
      <w:r w:rsidR="002E3DE9" w:rsidRPr="00F0702D">
        <w:rPr>
          <w:rFonts w:ascii="Times New Roman" w:hAnsi="Times New Roman" w:cs="Times New Roman"/>
          <w:color w:val="000000"/>
          <w:sz w:val="24"/>
          <w:szCs w:val="24"/>
        </w:rPr>
        <w:t>it increases the subscription price.</w:t>
      </w:r>
    </w:p>
    <w:p w14:paraId="4410FCB8" w14:textId="6E3290BF" w:rsidR="002332F3" w:rsidRPr="00004AE6" w:rsidRDefault="002332F3" w:rsidP="00F0702D">
      <w:pPr>
        <w:spacing w:line="360" w:lineRule="auto"/>
        <w:jc w:val="both"/>
        <w:rPr>
          <w:rFonts w:ascii="Times New Roman" w:hAnsi="Times New Roman" w:cs="Times New Roman"/>
          <w:sz w:val="24"/>
          <w:szCs w:val="24"/>
        </w:rPr>
      </w:pPr>
    </w:p>
    <w:p w14:paraId="55B53C11" w14:textId="46DC4B8D" w:rsidR="002332F3" w:rsidRPr="00004AE6" w:rsidRDefault="002332F3" w:rsidP="00F0702D">
      <w:pPr>
        <w:spacing w:line="360" w:lineRule="auto"/>
        <w:ind w:left="360" w:firstLine="60"/>
        <w:jc w:val="both"/>
        <w:rPr>
          <w:rFonts w:ascii="Times New Roman" w:hAnsi="Times New Roman" w:cs="Times New Roman"/>
          <w:sz w:val="24"/>
          <w:szCs w:val="24"/>
        </w:rPr>
      </w:pPr>
    </w:p>
    <w:p w14:paraId="02ACF600" w14:textId="53D73EB2" w:rsidR="00265C29" w:rsidRDefault="00B12784" w:rsidP="00265C29">
      <w:pPr>
        <w:pStyle w:val="ListParagraph"/>
        <w:spacing w:line="360" w:lineRule="auto"/>
        <w:jc w:val="center"/>
        <w:rPr>
          <w:rFonts w:ascii="Times New Roman" w:hAnsi="Times New Roman" w:cs="Times New Roman"/>
          <w:sz w:val="24"/>
          <w:szCs w:val="24"/>
        </w:rPr>
      </w:pPr>
      <w:r w:rsidRPr="00004AE6">
        <w:rPr>
          <w:rFonts w:ascii="Times New Roman" w:hAnsi="Times New Roman" w:cs="Times New Roman"/>
          <w:sz w:val="24"/>
          <w:szCs w:val="24"/>
        </w:rPr>
        <w:br w:type="page"/>
      </w:r>
    </w:p>
    <w:p w14:paraId="3A7D6A68" w14:textId="77777777" w:rsidR="00265C29" w:rsidRDefault="00265C29" w:rsidP="00265C29">
      <w:pPr>
        <w:pStyle w:val="ListParagraph"/>
        <w:spacing w:line="360" w:lineRule="auto"/>
        <w:jc w:val="center"/>
        <w:rPr>
          <w:rFonts w:ascii="Times New Roman" w:hAnsi="Times New Roman" w:cs="Times New Roman"/>
          <w:sz w:val="24"/>
          <w:szCs w:val="24"/>
        </w:rPr>
      </w:pPr>
    </w:p>
    <w:p w14:paraId="47DDE4BA" w14:textId="77777777" w:rsidR="00265C29" w:rsidRDefault="00265C29" w:rsidP="00265C29">
      <w:pPr>
        <w:pStyle w:val="ListParagraph"/>
        <w:spacing w:line="360" w:lineRule="auto"/>
        <w:jc w:val="center"/>
        <w:rPr>
          <w:rFonts w:ascii="Times New Roman" w:hAnsi="Times New Roman" w:cs="Times New Roman"/>
          <w:sz w:val="24"/>
          <w:szCs w:val="24"/>
        </w:rPr>
      </w:pPr>
    </w:p>
    <w:p w14:paraId="5C9F6133" w14:textId="77777777" w:rsidR="00265C29" w:rsidRDefault="00265C29" w:rsidP="00265C29">
      <w:pPr>
        <w:pStyle w:val="ListParagraph"/>
        <w:spacing w:line="360" w:lineRule="auto"/>
        <w:jc w:val="center"/>
        <w:rPr>
          <w:rFonts w:ascii="Times New Roman" w:hAnsi="Times New Roman" w:cs="Times New Roman"/>
          <w:sz w:val="24"/>
          <w:szCs w:val="24"/>
        </w:rPr>
      </w:pPr>
    </w:p>
    <w:p w14:paraId="3E711D49" w14:textId="77777777" w:rsidR="00265C29" w:rsidRDefault="00265C29" w:rsidP="00265C29">
      <w:pPr>
        <w:pStyle w:val="ListParagraph"/>
        <w:spacing w:line="360" w:lineRule="auto"/>
        <w:jc w:val="center"/>
        <w:rPr>
          <w:rFonts w:ascii="Times New Roman" w:hAnsi="Times New Roman" w:cs="Times New Roman"/>
          <w:sz w:val="24"/>
          <w:szCs w:val="24"/>
        </w:rPr>
      </w:pPr>
    </w:p>
    <w:p w14:paraId="2904AA4D" w14:textId="77777777" w:rsidR="00265C29" w:rsidRDefault="00265C29" w:rsidP="00265C29">
      <w:pPr>
        <w:pStyle w:val="ListParagraph"/>
        <w:spacing w:line="360" w:lineRule="auto"/>
        <w:jc w:val="center"/>
        <w:rPr>
          <w:rFonts w:ascii="Times New Roman" w:hAnsi="Times New Roman" w:cs="Times New Roman"/>
          <w:sz w:val="24"/>
          <w:szCs w:val="24"/>
        </w:rPr>
      </w:pPr>
    </w:p>
    <w:p w14:paraId="096D61B6" w14:textId="77777777" w:rsidR="00265C29" w:rsidRDefault="00265C29" w:rsidP="00265C29">
      <w:pPr>
        <w:pStyle w:val="ListParagraph"/>
        <w:spacing w:line="360" w:lineRule="auto"/>
        <w:jc w:val="center"/>
        <w:rPr>
          <w:rFonts w:ascii="Times New Roman" w:hAnsi="Times New Roman" w:cs="Times New Roman"/>
          <w:sz w:val="24"/>
          <w:szCs w:val="24"/>
        </w:rPr>
      </w:pPr>
    </w:p>
    <w:p w14:paraId="6CA1C7F6" w14:textId="77777777" w:rsidR="00265C29" w:rsidRDefault="00265C29" w:rsidP="00265C29">
      <w:pPr>
        <w:pStyle w:val="ListParagraph"/>
        <w:spacing w:line="360" w:lineRule="auto"/>
        <w:jc w:val="center"/>
        <w:rPr>
          <w:rFonts w:ascii="Times New Roman" w:hAnsi="Times New Roman" w:cs="Times New Roman"/>
          <w:sz w:val="24"/>
          <w:szCs w:val="24"/>
        </w:rPr>
      </w:pPr>
    </w:p>
    <w:p w14:paraId="1235B1E2" w14:textId="77777777" w:rsidR="00265C29" w:rsidRDefault="00265C29" w:rsidP="00265C29">
      <w:pPr>
        <w:pStyle w:val="ListParagraph"/>
        <w:spacing w:line="360" w:lineRule="auto"/>
        <w:jc w:val="center"/>
        <w:rPr>
          <w:rFonts w:ascii="Times New Roman" w:hAnsi="Times New Roman" w:cs="Times New Roman"/>
          <w:sz w:val="24"/>
          <w:szCs w:val="24"/>
        </w:rPr>
      </w:pPr>
    </w:p>
    <w:p w14:paraId="630409F6" w14:textId="77777777" w:rsidR="00265C29" w:rsidRDefault="00265C29" w:rsidP="00265C29">
      <w:pPr>
        <w:pStyle w:val="ListParagraph"/>
        <w:spacing w:line="360" w:lineRule="auto"/>
        <w:jc w:val="center"/>
        <w:rPr>
          <w:rFonts w:ascii="Times New Roman" w:hAnsi="Times New Roman" w:cs="Times New Roman"/>
          <w:sz w:val="24"/>
          <w:szCs w:val="24"/>
        </w:rPr>
      </w:pPr>
    </w:p>
    <w:p w14:paraId="370C8E4C" w14:textId="77777777" w:rsidR="00265C29" w:rsidRDefault="00265C29" w:rsidP="00265C29">
      <w:pPr>
        <w:pStyle w:val="ListParagraph"/>
        <w:spacing w:line="360" w:lineRule="auto"/>
        <w:jc w:val="center"/>
        <w:rPr>
          <w:rFonts w:ascii="Times New Roman" w:hAnsi="Times New Roman" w:cs="Times New Roman"/>
          <w:sz w:val="24"/>
          <w:szCs w:val="24"/>
        </w:rPr>
      </w:pPr>
    </w:p>
    <w:p w14:paraId="78A6773C" w14:textId="77777777" w:rsidR="00265C29" w:rsidRDefault="00265C29" w:rsidP="00265C29">
      <w:pPr>
        <w:pStyle w:val="ListParagraph"/>
        <w:spacing w:line="360" w:lineRule="auto"/>
        <w:jc w:val="center"/>
        <w:rPr>
          <w:rFonts w:ascii="Times New Roman" w:hAnsi="Times New Roman" w:cs="Times New Roman"/>
          <w:sz w:val="24"/>
          <w:szCs w:val="24"/>
        </w:rPr>
      </w:pPr>
    </w:p>
    <w:p w14:paraId="1EA5CE40" w14:textId="77777777" w:rsidR="00265C29" w:rsidRDefault="00265C29" w:rsidP="00265C29">
      <w:pPr>
        <w:pStyle w:val="ListParagraph"/>
        <w:spacing w:line="360" w:lineRule="auto"/>
        <w:jc w:val="center"/>
        <w:rPr>
          <w:rFonts w:ascii="Times New Roman" w:hAnsi="Times New Roman" w:cs="Times New Roman"/>
          <w:sz w:val="24"/>
          <w:szCs w:val="24"/>
        </w:rPr>
      </w:pPr>
    </w:p>
    <w:p w14:paraId="6ECF96BA" w14:textId="77777777" w:rsidR="00265C29" w:rsidRDefault="00265C29" w:rsidP="00265C29">
      <w:pPr>
        <w:pStyle w:val="ListParagraph"/>
        <w:spacing w:line="360" w:lineRule="auto"/>
        <w:jc w:val="center"/>
        <w:rPr>
          <w:rFonts w:ascii="Times New Roman" w:hAnsi="Times New Roman" w:cs="Times New Roman"/>
          <w:sz w:val="24"/>
          <w:szCs w:val="24"/>
        </w:rPr>
      </w:pPr>
    </w:p>
    <w:p w14:paraId="36A768F3" w14:textId="77777777" w:rsidR="00265C29" w:rsidRDefault="00265C29" w:rsidP="00265C29">
      <w:pPr>
        <w:pStyle w:val="ListParagraph"/>
        <w:spacing w:line="360" w:lineRule="auto"/>
        <w:jc w:val="center"/>
        <w:rPr>
          <w:rFonts w:ascii="Times New Roman" w:hAnsi="Times New Roman" w:cs="Times New Roman"/>
          <w:sz w:val="24"/>
          <w:szCs w:val="24"/>
        </w:rPr>
      </w:pPr>
    </w:p>
    <w:p w14:paraId="46FB60B3" w14:textId="200E087F" w:rsidR="00265C29" w:rsidRPr="00265C29" w:rsidRDefault="00265C29" w:rsidP="00265C29">
      <w:pPr>
        <w:pStyle w:val="ListParagraph"/>
        <w:spacing w:line="360" w:lineRule="auto"/>
        <w:jc w:val="center"/>
        <w:rPr>
          <w:rFonts w:ascii="Times New Roman" w:hAnsi="Times New Roman" w:cs="Times New Roman"/>
          <w:b/>
          <w:bCs/>
          <w:sz w:val="28"/>
          <w:szCs w:val="28"/>
        </w:rPr>
      </w:pPr>
      <w:r w:rsidRPr="00265C29">
        <w:rPr>
          <w:rFonts w:ascii="Times New Roman" w:hAnsi="Times New Roman" w:cs="Times New Roman"/>
          <w:b/>
          <w:bCs/>
          <w:sz w:val="28"/>
          <w:szCs w:val="28"/>
        </w:rPr>
        <w:t>REFERENCES</w:t>
      </w:r>
    </w:p>
    <w:p w14:paraId="664D40CD" w14:textId="34B9958F" w:rsidR="00265C29" w:rsidRDefault="00265C29" w:rsidP="00265C29">
      <w:pPr>
        <w:pStyle w:val="ListParagraph"/>
        <w:spacing w:line="360" w:lineRule="auto"/>
        <w:jc w:val="center"/>
        <w:rPr>
          <w:rFonts w:ascii="Times New Roman" w:hAnsi="Times New Roman" w:cs="Times New Roman"/>
          <w:b/>
          <w:bCs/>
          <w:sz w:val="28"/>
          <w:szCs w:val="28"/>
        </w:rPr>
      </w:pPr>
    </w:p>
    <w:p w14:paraId="0DB96AA4" w14:textId="34174F74" w:rsidR="00265C29" w:rsidRDefault="00265C29">
      <w:pPr>
        <w:rPr>
          <w:rFonts w:ascii="Times New Roman" w:hAnsi="Times New Roman" w:cs="Times New Roman"/>
          <w:b/>
          <w:bCs/>
          <w:sz w:val="28"/>
          <w:szCs w:val="28"/>
        </w:rPr>
      </w:pPr>
      <w:r>
        <w:rPr>
          <w:rFonts w:ascii="Times New Roman" w:hAnsi="Times New Roman" w:cs="Times New Roman"/>
          <w:b/>
          <w:bCs/>
          <w:sz w:val="28"/>
          <w:szCs w:val="28"/>
        </w:rPr>
        <w:br w:type="page"/>
      </w:r>
    </w:p>
    <w:p w14:paraId="35DF36E2" w14:textId="77777777" w:rsidR="0030704B" w:rsidRPr="00265C29" w:rsidRDefault="0030704B" w:rsidP="0030704B">
      <w:pPr>
        <w:pStyle w:val="ListParagraph"/>
        <w:spacing w:line="360" w:lineRule="auto"/>
        <w:jc w:val="center"/>
        <w:rPr>
          <w:rFonts w:ascii="Times New Roman" w:hAnsi="Times New Roman" w:cs="Times New Roman"/>
          <w:b/>
          <w:bCs/>
          <w:sz w:val="28"/>
          <w:szCs w:val="28"/>
        </w:rPr>
      </w:pPr>
      <w:r w:rsidRPr="00265C29">
        <w:rPr>
          <w:rFonts w:ascii="Times New Roman" w:hAnsi="Times New Roman" w:cs="Times New Roman"/>
          <w:b/>
          <w:bCs/>
          <w:sz w:val="28"/>
          <w:szCs w:val="28"/>
        </w:rPr>
        <w:lastRenderedPageBreak/>
        <w:t>REFERENCES</w:t>
      </w:r>
    </w:p>
    <w:p w14:paraId="511FE952" w14:textId="68EEBB13" w:rsidR="003839F6" w:rsidRDefault="003839F6" w:rsidP="003839F6">
      <w:pPr>
        <w:pStyle w:val="ListParagraph"/>
        <w:spacing w:line="360" w:lineRule="auto"/>
        <w:jc w:val="both"/>
      </w:pPr>
      <w:r>
        <w:t>1. A Proposed Selection Process in Over-</w:t>
      </w:r>
      <w:proofErr w:type="spellStart"/>
      <w:r>
        <w:t>TheTop</w:t>
      </w:r>
      <w:proofErr w:type="spellEnd"/>
      <w:r>
        <w:t xml:space="preserve"> Project Portfolio Management, </w:t>
      </w:r>
      <w:proofErr w:type="spellStart"/>
      <w:r>
        <w:t>Jemy</w:t>
      </w:r>
      <w:proofErr w:type="spellEnd"/>
      <w:r>
        <w:t xml:space="preserve"> </w:t>
      </w:r>
      <w:proofErr w:type="spellStart"/>
      <w:r>
        <w:t>Vestius</w:t>
      </w:r>
      <w:proofErr w:type="spellEnd"/>
      <w:r>
        <w:t xml:space="preserve"> </w:t>
      </w:r>
      <w:proofErr w:type="spellStart"/>
      <w:r>
        <w:t>Confido,Dermawan</w:t>
      </w:r>
      <w:proofErr w:type="spellEnd"/>
      <w:r>
        <w:t xml:space="preserve"> Wibisono, Yos </w:t>
      </w:r>
      <w:proofErr w:type="spellStart"/>
      <w:r>
        <w:t>Sunitiyoso</w:t>
      </w:r>
      <w:proofErr w:type="spellEnd"/>
      <w:r>
        <w:t xml:space="preserve">, Journal of Industrial Engineering and Management JIEM, 2018 – 11(3): 371- 389 – Online ISSN: 2013-0953 – Print ISSN: 2013-8423 </w:t>
      </w:r>
      <w:hyperlink r:id="rId39" w:history="1">
        <w:r w:rsidRPr="004644DB">
          <w:rPr>
            <w:rStyle w:val="Hyperlink"/>
          </w:rPr>
          <w:t>https://doi.org/10.3926/jiem.2448</w:t>
        </w:r>
      </w:hyperlink>
    </w:p>
    <w:p w14:paraId="357D361B" w14:textId="53974513" w:rsidR="003839F6" w:rsidRDefault="003839F6" w:rsidP="003839F6">
      <w:pPr>
        <w:pStyle w:val="ListParagraph"/>
        <w:spacing w:line="360" w:lineRule="auto"/>
        <w:jc w:val="both"/>
      </w:pPr>
      <w:r>
        <w:t xml:space="preserve"> 2. Factors influencing the shift from traditional TV to OTT platforms in India, Rohit Jacob Jose, International Journal of Advanced Science and Technology Vol. 29, No. 7s, (2020), pp. 4044-4051.</w:t>
      </w:r>
    </w:p>
    <w:p w14:paraId="2B889395" w14:textId="238DA3EB" w:rsidR="003839F6" w:rsidRDefault="003839F6" w:rsidP="003839F6">
      <w:pPr>
        <w:pStyle w:val="ListParagraph"/>
        <w:spacing w:line="360" w:lineRule="auto"/>
        <w:jc w:val="both"/>
      </w:pPr>
      <w:r>
        <w:t xml:space="preserve"> 3. Analysing the impact of COVID-19 on </w:t>
      </w:r>
      <w:proofErr w:type="spellStart"/>
      <w:r>
        <w:t>overthe</w:t>
      </w:r>
      <w:proofErr w:type="spellEnd"/>
      <w:r>
        <w:t xml:space="preserve">-top media platforms in India, Divya </w:t>
      </w:r>
      <w:proofErr w:type="spellStart"/>
      <w:r>
        <w:t>Madnani</w:t>
      </w:r>
      <w:proofErr w:type="spellEnd"/>
      <w:r>
        <w:t xml:space="preserve">, </w:t>
      </w:r>
      <w:proofErr w:type="spellStart"/>
      <w:r>
        <w:t>Semila</w:t>
      </w:r>
      <w:proofErr w:type="spellEnd"/>
      <w:r>
        <w:t xml:space="preserve"> Fernandes, Nidhi </w:t>
      </w:r>
      <w:proofErr w:type="spellStart"/>
      <w:r>
        <w:t>Madnani</w:t>
      </w:r>
      <w:proofErr w:type="spellEnd"/>
      <w:r>
        <w:t xml:space="preserve">, </w:t>
      </w:r>
      <w:hyperlink r:id="rId40" w:history="1">
        <w:r w:rsidRPr="004644DB">
          <w:rPr>
            <w:rStyle w:val="Hyperlink"/>
          </w:rPr>
          <w:t>https://www.emerald.com/insight/1742- 7371.htm</w:t>
        </w:r>
      </w:hyperlink>
    </w:p>
    <w:p w14:paraId="34838979" w14:textId="63D73EF6" w:rsidR="003839F6" w:rsidRDefault="003839F6" w:rsidP="003839F6">
      <w:pPr>
        <w:pStyle w:val="ListParagraph"/>
        <w:spacing w:line="360" w:lineRule="auto"/>
        <w:jc w:val="both"/>
      </w:pPr>
      <w:r>
        <w:t xml:space="preserve"> 4. Why the networks can’t beat Netflix: speculations on the US OTT Services Market, Eun-A Park, VOL. 19 NO. 1 2017, pp. 21-39, © Emerald Publishing Limited, ISSN 2398- 5038 DIGITAL POLICY, REGULATION AND GOVERNANC, DOI 10.1108/DPRG08-2016-0041.</w:t>
      </w:r>
    </w:p>
    <w:p w14:paraId="1D8A3EBD" w14:textId="577110CF" w:rsidR="003839F6" w:rsidRDefault="003839F6" w:rsidP="003839F6">
      <w:pPr>
        <w:pStyle w:val="ListParagraph"/>
        <w:spacing w:line="360" w:lineRule="auto"/>
        <w:jc w:val="both"/>
      </w:pPr>
      <w:r>
        <w:t>5. Proliferation of OTT apps in India: an empirical study of OTT apps and its impact on college students, Reshma, Chaitra, IJRAR2001475 International Journal of Research and Analytical Reviews (IJRAR) www.ijrar.org, (E-ISSN 2348-1269, P- ISSN 2349-5138).</w:t>
      </w:r>
    </w:p>
    <w:p w14:paraId="17C5977F" w14:textId="0C91FBAF" w:rsidR="003839F6" w:rsidRDefault="003839F6" w:rsidP="003839F6">
      <w:pPr>
        <w:pStyle w:val="ListParagraph"/>
        <w:spacing w:line="360" w:lineRule="auto"/>
        <w:jc w:val="both"/>
      </w:pPr>
      <w:r>
        <w:t xml:space="preserve"> 6. How Digitization Has Created a Golden Age of Music, Movies, Books, and Television, Joel Waldfogel, The Journal of Economic Perspectives, Summer 2017, Vol. 31, No. 3 (Summer 2017), pp. 195-214, American Economic Association, https://www.jstor.org/stable/44321286 Journal of Positive School Psychology 2022, Vol. 6, No. 3, 7351-7364 7364 http://journalppw.com © 2022 JPPW. All rights reserved.</w:t>
      </w:r>
    </w:p>
    <w:p w14:paraId="69F86A66" w14:textId="77777777" w:rsidR="003839F6" w:rsidRDefault="003839F6" w:rsidP="003839F6">
      <w:pPr>
        <w:pStyle w:val="ListParagraph"/>
        <w:spacing w:line="360" w:lineRule="auto"/>
        <w:jc w:val="both"/>
      </w:pPr>
      <w:r>
        <w:t xml:space="preserve"> 7. Television’s role in Indian new screen ecology, Smith Mehta, Smith Mehta, Queensland University of Technology, Digital Media Research Centre, z1-515, Musk Ave, Kelvin Grove, QLD 4059, Australia.</w:t>
      </w:r>
    </w:p>
    <w:p w14:paraId="54501960" w14:textId="01C11ACF" w:rsidR="003839F6" w:rsidRDefault="003839F6" w:rsidP="003839F6">
      <w:pPr>
        <w:pStyle w:val="ListParagraph"/>
        <w:spacing w:line="360" w:lineRule="auto"/>
        <w:jc w:val="both"/>
      </w:pPr>
      <w:r>
        <w:t xml:space="preserve"> 8. Exploring Performance Determinants of China’s Cable Operators and OTT Service Providers in the Era of Digital Convergence— From the Perspective of an Industry Platform, Xing Wan, JavierCenamor,andJingChen,Sustainability2017,9,2247;doi:10.3390/su9122247,www.mdpi.c om/journal/sustainability.</w:t>
      </w:r>
    </w:p>
    <w:p w14:paraId="1B9AE5DF" w14:textId="682E1F0F" w:rsidR="00265C29" w:rsidRPr="00265C29" w:rsidRDefault="003839F6" w:rsidP="003839F6">
      <w:pPr>
        <w:pStyle w:val="ListParagraph"/>
        <w:spacing w:line="360" w:lineRule="auto"/>
        <w:jc w:val="both"/>
        <w:rPr>
          <w:rFonts w:ascii="Times New Roman" w:hAnsi="Times New Roman" w:cs="Times New Roman"/>
          <w:b/>
          <w:bCs/>
          <w:sz w:val="28"/>
          <w:szCs w:val="28"/>
        </w:rPr>
      </w:pPr>
      <w:r>
        <w:t xml:space="preserve"> 9. Television and Globalization: The TV Content Global Value Chain, Jean K. </w:t>
      </w:r>
      <w:proofErr w:type="spellStart"/>
      <w:r>
        <w:t>Chalaby</w:t>
      </w:r>
      <w:proofErr w:type="spellEnd"/>
      <w:r>
        <w:t>, Journal of Communication 66 (2016) 35–59 © 2016 International Communication Association</w:t>
      </w:r>
    </w:p>
    <w:sectPr w:rsidR="00265C29" w:rsidRPr="00265C29" w:rsidSect="005303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59D7" w14:textId="77777777" w:rsidR="00E35A70" w:rsidRDefault="00E35A70" w:rsidP="008C01B2">
      <w:pPr>
        <w:spacing w:after="0" w:line="240" w:lineRule="auto"/>
      </w:pPr>
      <w:r>
        <w:separator/>
      </w:r>
    </w:p>
  </w:endnote>
  <w:endnote w:type="continuationSeparator" w:id="0">
    <w:p w14:paraId="7509C959" w14:textId="77777777" w:rsidR="00E35A70" w:rsidRDefault="00E35A70" w:rsidP="008C01B2">
      <w:pPr>
        <w:spacing w:after="0" w:line="240" w:lineRule="auto"/>
      </w:pPr>
      <w:r>
        <w:continuationSeparator/>
      </w:r>
    </w:p>
  </w:endnote>
  <w:endnote w:type="continuationNotice" w:id="1">
    <w:p w14:paraId="6DD5D331" w14:textId="77777777" w:rsidR="00E35A70" w:rsidRDefault="00E35A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58D6" w14:textId="77777777" w:rsidR="00E35A70" w:rsidRDefault="00E35A70" w:rsidP="008C01B2">
      <w:pPr>
        <w:spacing w:after="0" w:line="240" w:lineRule="auto"/>
      </w:pPr>
      <w:r>
        <w:separator/>
      </w:r>
    </w:p>
  </w:footnote>
  <w:footnote w:type="continuationSeparator" w:id="0">
    <w:p w14:paraId="2069511B" w14:textId="77777777" w:rsidR="00E35A70" w:rsidRDefault="00E35A70" w:rsidP="008C01B2">
      <w:pPr>
        <w:spacing w:after="0" w:line="240" w:lineRule="auto"/>
      </w:pPr>
      <w:r>
        <w:continuationSeparator/>
      </w:r>
    </w:p>
  </w:footnote>
  <w:footnote w:type="continuationNotice" w:id="1">
    <w:p w14:paraId="13EFC58D" w14:textId="77777777" w:rsidR="00E35A70" w:rsidRDefault="00E35A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2C1"/>
    <w:multiLevelType w:val="hybridMultilevel"/>
    <w:tmpl w:val="ED5EE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81824"/>
    <w:multiLevelType w:val="hybridMultilevel"/>
    <w:tmpl w:val="12ACD692"/>
    <w:lvl w:ilvl="0" w:tplc="4009000F">
      <w:start w:val="1"/>
      <w:numFmt w:val="decimal"/>
      <w:lvlText w:val="%1."/>
      <w:lvlJc w:val="left"/>
      <w:pPr>
        <w:ind w:left="3600" w:hanging="360"/>
      </w:pPr>
      <w:rPr>
        <w:rFont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 w15:restartNumberingAfterBreak="0">
    <w:nsid w:val="09B75CCE"/>
    <w:multiLevelType w:val="hybridMultilevel"/>
    <w:tmpl w:val="21809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317B2B"/>
    <w:multiLevelType w:val="hybridMultilevel"/>
    <w:tmpl w:val="F9221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BF46FE"/>
    <w:multiLevelType w:val="hybridMultilevel"/>
    <w:tmpl w:val="10667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F57BC3"/>
    <w:multiLevelType w:val="hybridMultilevel"/>
    <w:tmpl w:val="87A68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591295"/>
    <w:multiLevelType w:val="hybridMultilevel"/>
    <w:tmpl w:val="15ACE36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1B001542"/>
    <w:multiLevelType w:val="hybridMultilevel"/>
    <w:tmpl w:val="6ACA3A44"/>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8" w15:restartNumberingAfterBreak="0">
    <w:nsid w:val="1C4B3046"/>
    <w:multiLevelType w:val="hybridMultilevel"/>
    <w:tmpl w:val="6694BCBC"/>
    <w:lvl w:ilvl="0" w:tplc="8CD09D2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086210"/>
    <w:multiLevelType w:val="hybridMultilevel"/>
    <w:tmpl w:val="8168E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13640F"/>
    <w:multiLevelType w:val="hybridMultilevel"/>
    <w:tmpl w:val="6FEE6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4F5AB7"/>
    <w:multiLevelType w:val="hybridMultilevel"/>
    <w:tmpl w:val="B8E6E4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5561B5"/>
    <w:multiLevelType w:val="hybridMultilevel"/>
    <w:tmpl w:val="663ECF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69581E"/>
    <w:multiLevelType w:val="hybridMultilevel"/>
    <w:tmpl w:val="9C4CC0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435F4F"/>
    <w:multiLevelType w:val="hybridMultilevel"/>
    <w:tmpl w:val="7D189504"/>
    <w:lvl w:ilvl="0" w:tplc="40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5" w15:restartNumberingAfterBreak="0">
    <w:nsid w:val="417F5E5E"/>
    <w:multiLevelType w:val="hybridMultilevel"/>
    <w:tmpl w:val="835CFC8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6" w15:restartNumberingAfterBreak="0">
    <w:nsid w:val="45F215EE"/>
    <w:multiLevelType w:val="hybridMultilevel"/>
    <w:tmpl w:val="0D304B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C82CA0"/>
    <w:multiLevelType w:val="hybridMultilevel"/>
    <w:tmpl w:val="E8AE2022"/>
    <w:lvl w:ilvl="0" w:tplc="5AFE13B2">
      <w:start w:val="1"/>
      <w:numFmt w:val="decimal"/>
      <w:lvlText w:val="%1."/>
      <w:lvlJc w:val="left"/>
      <w:pPr>
        <w:ind w:left="1120" w:hanging="40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EC24AB0"/>
    <w:multiLevelType w:val="hybridMultilevel"/>
    <w:tmpl w:val="659CA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AF32B1"/>
    <w:multiLevelType w:val="hybridMultilevel"/>
    <w:tmpl w:val="394C9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577252">
    <w:abstractNumId w:val="5"/>
  </w:num>
  <w:num w:numId="2" w16cid:durableId="714281304">
    <w:abstractNumId w:val="16"/>
  </w:num>
  <w:num w:numId="3" w16cid:durableId="411514090">
    <w:abstractNumId w:val="19"/>
  </w:num>
  <w:num w:numId="4" w16cid:durableId="1687101658">
    <w:abstractNumId w:val="8"/>
  </w:num>
  <w:num w:numId="5" w16cid:durableId="1887063163">
    <w:abstractNumId w:val="18"/>
  </w:num>
  <w:num w:numId="6" w16cid:durableId="1058897579">
    <w:abstractNumId w:val="4"/>
  </w:num>
  <w:num w:numId="7" w16cid:durableId="1703048429">
    <w:abstractNumId w:val="0"/>
  </w:num>
  <w:num w:numId="8" w16cid:durableId="919487967">
    <w:abstractNumId w:val="15"/>
  </w:num>
  <w:num w:numId="9" w16cid:durableId="12998315">
    <w:abstractNumId w:val="6"/>
  </w:num>
  <w:num w:numId="10" w16cid:durableId="777213775">
    <w:abstractNumId w:val="14"/>
  </w:num>
  <w:num w:numId="11" w16cid:durableId="1346713009">
    <w:abstractNumId w:val="1"/>
  </w:num>
  <w:num w:numId="12" w16cid:durableId="995114088">
    <w:abstractNumId w:val="7"/>
  </w:num>
  <w:num w:numId="13" w16cid:durableId="1164707580">
    <w:abstractNumId w:val="10"/>
  </w:num>
  <w:num w:numId="14" w16cid:durableId="1831754704">
    <w:abstractNumId w:val="3"/>
  </w:num>
  <w:num w:numId="15" w16cid:durableId="588543321">
    <w:abstractNumId w:val="11"/>
  </w:num>
  <w:num w:numId="16" w16cid:durableId="485046980">
    <w:abstractNumId w:val="17"/>
  </w:num>
  <w:num w:numId="17" w16cid:durableId="1340694518">
    <w:abstractNumId w:val="13"/>
  </w:num>
  <w:num w:numId="18" w16cid:durableId="1188254105">
    <w:abstractNumId w:val="12"/>
  </w:num>
  <w:num w:numId="19" w16cid:durableId="1398940487">
    <w:abstractNumId w:val="2"/>
  </w:num>
  <w:num w:numId="20" w16cid:durableId="1341471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CC"/>
    <w:rsid w:val="00004AE6"/>
    <w:rsid w:val="0001146F"/>
    <w:rsid w:val="00011E8C"/>
    <w:rsid w:val="0002069D"/>
    <w:rsid w:val="00021170"/>
    <w:rsid w:val="00022538"/>
    <w:rsid w:val="00024301"/>
    <w:rsid w:val="000254CB"/>
    <w:rsid w:val="00027A92"/>
    <w:rsid w:val="00032F15"/>
    <w:rsid w:val="00036FB9"/>
    <w:rsid w:val="00042408"/>
    <w:rsid w:val="000431D1"/>
    <w:rsid w:val="00043944"/>
    <w:rsid w:val="00044F6C"/>
    <w:rsid w:val="00051075"/>
    <w:rsid w:val="000558CB"/>
    <w:rsid w:val="0006317A"/>
    <w:rsid w:val="000634A4"/>
    <w:rsid w:val="000658C6"/>
    <w:rsid w:val="0006650E"/>
    <w:rsid w:val="00072F75"/>
    <w:rsid w:val="0007465E"/>
    <w:rsid w:val="00077175"/>
    <w:rsid w:val="00085D5B"/>
    <w:rsid w:val="00087C0B"/>
    <w:rsid w:val="00091AAB"/>
    <w:rsid w:val="00095976"/>
    <w:rsid w:val="000961EB"/>
    <w:rsid w:val="000A30AD"/>
    <w:rsid w:val="000A5CFA"/>
    <w:rsid w:val="000B3652"/>
    <w:rsid w:val="000B7964"/>
    <w:rsid w:val="000C1290"/>
    <w:rsid w:val="000C18E7"/>
    <w:rsid w:val="000C28D2"/>
    <w:rsid w:val="000C685A"/>
    <w:rsid w:val="000D03E6"/>
    <w:rsid w:val="000D4B1D"/>
    <w:rsid w:val="000D7F80"/>
    <w:rsid w:val="000E0113"/>
    <w:rsid w:val="000E22B6"/>
    <w:rsid w:val="000E2554"/>
    <w:rsid w:val="000E6DE9"/>
    <w:rsid w:val="000F0AAB"/>
    <w:rsid w:val="000F0E1C"/>
    <w:rsid w:val="000F4A5F"/>
    <w:rsid w:val="000F5239"/>
    <w:rsid w:val="000F5D44"/>
    <w:rsid w:val="00101D0B"/>
    <w:rsid w:val="001051E4"/>
    <w:rsid w:val="00107B7E"/>
    <w:rsid w:val="0011685B"/>
    <w:rsid w:val="00121B78"/>
    <w:rsid w:val="00122293"/>
    <w:rsid w:val="00123C2C"/>
    <w:rsid w:val="00123E3D"/>
    <w:rsid w:val="001318CD"/>
    <w:rsid w:val="00140033"/>
    <w:rsid w:val="00140E04"/>
    <w:rsid w:val="001416A8"/>
    <w:rsid w:val="001504B1"/>
    <w:rsid w:val="00150863"/>
    <w:rsid w:val="00151D2E"/>
    <w:rsid w:val="00153C06"/>
    <w:rsid w:val="001552FC"/>
    <w:rsid w:val="001575D9"/>
    <w:rsid w:val="001577D6"/>
    <w:rsid w:val="00160F61"/>
    <w:rsid w:val="001820B1"/>
    <w:rsid w:val="00182E63"/>
    <w:rsid w:val="00184A55"/>
    <w:rsid w:val="001853A0"/>
    <w:rsid w:val="00196A7F"/>
    <w:rsid w:val="001A2960"/>
    <w:rsid w:val="001A4B98"/>
    <w:rsid w:val="001A5584"/>
    <w:rsid w:val="001B123D"/>
    <w:rsid w:val="001B2C3A"/>
    <w:rsid w:val="001B4B76"/>
    <w:rsid w:val="001B4E6A"/>
    <w:rsid w:val="001B6FCB"/>
    <w:rsid w:val="001D4892"/>
    <w:rsid w:val="001D4B60"/>
    <w:rsid w:val="001E6655"/>
    <w:rsid w:val="001F105F"/>
    <w:rsid w:val="001F2605"/>
    <w:rsid w:val="001F3D1B"/>
    <w:rsid w:val="002102E1"/>
    <w:rsid w:val="00210FD1"/>
    <w:rsid w:val="002129DA"/>
    <w:rsid w:val="0021508B"/>
    <w:rsid w:val="002151BF"/>
    <w:rsid w:val="002300F6"/>
    <w:rsid w:val="0023052F"/>
    <w:rsid w:val="00231B9E"/>
    <w:rsid w:val="002332F3"/>
    <w:rsid w:val="00233FE5"/>
    <w:rsid w:val="002468F2"/>
    <w:rsid w:val="002507A8"/>
    <w:rsid w:val="002652A6"/>
    <w:rsid w:val="00265C29"/>
    <w:rsid w:val="002666BC"/>
    <w:rsid w:val="002667AB"/>
    <w:rsid w:val="0026688E"/>
    <w:rsid w:val="00273432"/>
    <w:rsid w:val="002740FD"/>
    <w:rsid w:val="00274FB1"/>
    <w:rsid w:val="00282749"/>
    <w:rsid w:val="00282F80"/>
    <w:rsid w:val="00283016"/>
    <w:rsid w:val="00283423"/>
    <w:rsid w:val="00284000"/>
    <w:rsid w:val="0028424B"/>
    <w:rsid w:val="002877DB"/>
    <w:rsid w:val="00292669"/>
    <w:rsid w:val="0029622F"/>
    <w:rsid w:val="002A33D3"/>
    <w:rsid w:val="002A44F8"/>
    <w:rsid w:val="002A6714"/>
    <w:rsid w:val="002B058F"/>
    <w:rsid w:val="002B2270"/>
    <w:rsid w:val="002C2DDB"/>
    <w:rsid w:val="002C36EC"/>
    <w:rsid w:val="002C3949"/>
    <w:rsid w:val="002C4AB0"/>
    <w:rsid w:val="002C5E21"/>
    <w:rsid w:val="002C6EB2"/>
    <w:rsid w:val="002C7751"/>
    <w:rsid w:val="002D2A5D"/>
    <w:rsid w:val="002D4532"/>
    <w:rsid w:val="002D786C"/>
    <w:rsid w:val="002E00AE"/>
    <w:rsid w:val="002E0248"/>
    <w:rsid w:val="002E052B"/>
    <w:rsid w:val="002E3DE9"/>
    <w:rsid w:val="002E4764"/>
    <w:rsid w:val="002F0024"/>
    <w:rsid w:val="002F383D"/>
    <w:rsid w:val="002F4759"/>
    <w:rsid w:val="002F6670"/>
    <w:rsid w:val="0030171A"/>
    <w:rsid w:val="00304670"/>
    <w:rsid w:val="003064A5"/>
    <w:rsid w:val="00306FF0"/>
    <w:rsid w:val="0030704B"/>
    <w:rsid w:val="00307B00"/>
    <w:rsid w:val="00311BAA"/>
    <w:rsid w:val="00312048"/>
    <w:rsid w:val="003122A5"/>
    <w:rsid w:val="00312679"/>
    <w:rsid w:val="00312BD0"/>
    <w:rsid w:val="00317734"/>
    <w:rsid w:val="0032326D"/>
    <w:rsid w:val="00326D8F"/>
    <w:rsid w:val="00330E66"/>
    <w:rsid w:val="00334518"/>
    <w:rsid w:val="00336346"/>
    <w:rsid w:val="003374E3"/>
    <w:rsid w:val="00340B9E"/>
    <w:rsid w:val="00340E49"/>
    <w:rsid w:val="00340F6D"/>
    <w:rsid w:val="003426D8"/>
    <w:rsid w:val="00343FB0"/>
    <w:rsid w:val="003457CC"/>
    <w:rsid w:val="003471FF"/>
    <w:rsid w:val="00351E5F"/>
    <w:rsid w:val="003526EB"/>
    <w:rsid w:val="003547EC"/>
    <w:rsid w:val="00355D2F"/>
    <w:rsid w:val="00356EE2"/>
    <w:rsid w:val="0036043B"/>
    <w:rsid w:val="003605B8"/>
    <w:rsid w:val="00360BB9"/>
    <w:rsid w:val="003666C7"/>
    <w:rsid w:val="00371341"/>
    <w:rsid w:val="00380742"/>
    <w:rsid w:val="003830DD"/>
    <w:rsid w:val="00383416"/>
    <w:rsid w:val="003839F6"/>
    <w:rsid w:val="0039632A"/>
    <w:rsid w:val="00396A9F"/>
    <w:rsid w:val="003A2F9A"/>
    <w:rsid w:val="003A456F"/>
    <w:rsid w:val="003A7917"/>
    <w:rsid w:val="003B0C65"/>
    <w:rsid w:val="003B2862"/>
    <w:rsid w:val="003B2A2D"/>
    <w:rsid w:val="003B2B6B"/>
    <w:rsid w:val="003B37B3"/>
    <w:rsid w:val="003B3FFC"/>
    <w:rsid w:val="003C147B"/>
    <w:rsid w:val="003C1FF7"/>
    <w:rsid w:val="003C5E86"/>
    <w:rsid w:val="003C6BC2"/>
    <w:rsid w:val="003D0763"/>
    <w:rsid w:val="003D2A39"/>
    <w:rsid w:val="003E56E8"/>
    <w:rsid w:val="003F7FE0"/>
    <w:rsid w:val="004013E9"/>
    <w:rsid w:val="0040268A"/>
    <w:rsid w:val="00404793"/>
    <w:rsid w:val="00406D7F"/>
    <w:rsid w:val="004104DA"/>
    <w:rsid w:val="00411521"/>
    <w:rsid w:val="0041157C"/>
    <w:rsid w:val="004163BB"/>
    <w:rsid w:val="00417C47"/>
    <w:rsid w:val="00421BB3"/>
    <w:rsid w:val="0042230A"/>
    <w:rsid w:val="00422847"/>
    <w:rsid w:val="00423086"/>
    <w:rsid w:val="00425F99"/>
    <w:rsid w:val="004309C2"/>
    <w:rsid w:val="0043110E"/>
    <w:rsid w:val="0043435A"/>
    <w:rsid w:val="00437DEE"/>
    <w:rsid w:val="004430BF"/>
    <w:rsid w:val="00444B33"/>
    <w:rsid w:val="0044664B"/>
    <w:rsid w:val="0046110A"/>
    <w:rsid w:val="004616DD"/>
    <w:rsid w:val="0046260F"/>
    <w:rsid w:val="00466972"/>
    <w:rsid w:val="00471D73"/>
    <w:rsid w:val="00474D0A"/>
    <w:rsid w:val="00482147"/>
    <w:rsid w:val="00482E10"/>
    <w:rsid w:val="004846DB"/>
    <w:rsid w:val="00485595"/>
    <w:rsid w:val="004961CC"/>
    <w:rsid w:val="004A1520"/>
    <w:rsid w:val="004A41DE"/>
    <w:rsid w:val="004A5973"/>
    <w:rsid w:val="004A71FE"/>
    <w:rsid w:val="004B1E3D"/>
    <w:rsid w:val="004C4DE3"/>
    <w:rsid w:val="004C5275"/>
    <w:rsid w:val="004C5788"/>
    <w:rsid w:val="004D11ED"/>
    <w:rsid w:val="004D272C"/>
    <w:rsid w:val="004D27E1"/>
    <w:rsid w:val="004D2938"/>
    <w:rsid w:val="004D352A"/>
    <w:rsid w:val="004D3F23"/>
    <w:rsid w:val="004D54F9"/>
    <w:rsid w:val="004D6A36"/>
    <w:rsid w:val="004E3904"/>
    <w:rsid w:val="004E602B"/>
    <w:rsid w:val="004E70E6"/>
    <w:rsid w:val="004E77AD"/>
    <w:rsid w:val="004F2FC8"/>
    <w:rsid w:val="004F53F5"/>
    <w:rsid w:val="00500B86"/>
    <w:rsid w:val="005028EF"/>
    <w:rsid w:val="0050452A"/>
    <w:rsid w:val="00506C78"/>
    <w:rsid w:val="00511E93"/>
    <w:rsid w:val="00512265"/>
    <w:rsid w:val="00514A2B"/>
    <w:rsid w:val="005303E1"/>
    <w:rsid w:val="005342B2"/>
    <w:rsid w:val="005402E8"/>
    <w:rsid w:val="005407B7"/>
    <w:rsid w:val="00543D9B"/>
    <w:rsid w:val="0054624F"/>
    <w:rsid w:val="005469DC"/>
    <w:rsid w:val="005527FA"/>
    <w:rsid w:val="00557214"/>
    <w:rsid w:val="005622F6"/>
    <w:rsid w:val="005727BA"/>
    <w:rsid w:val="005733F9"/>
    <w:rsid w:val="00573C69"/>
    <w:rsid w:val="0057481F"/>
    <w:rsid w:val="00575F9E"/>
    <w:rsid w:val="00582694"/>
    <w:rsid w:val="005828C0"/>
    <w:rsid w:val="00583D58"/>
    <w:rsid w:val="005A5546"/>
    <w:rsid w:val="005A70EF"/>
    <w:rsid w:val="005B0E08"/>
    <w:rsid w:val="005B1320"/>
    <w:rsid w:val="005B26A8"/>
    <w:rsid w:val="005C348B"/>
    <w:rsid w:val="005C3CBF"/>
    <w:rsid w:val="005C3D19"/>
    <w:rsid w:val="005C5763"/>
    <w:rsid w:val="005C6D7A"/>
    <w:rsid w:val="005C7047"/>
    <w:rsid w:val="005D2508"/>
    <w:rsid w:val="005D4B14"/>
    <w:rsid w:val="005E3F97"/>
    <w:rsid w:val="005E5195"/>
    <w:rsid w:val="005E63E8"/>
    <w:rsid w:val="005E6DF6"/>
    <w:rsid w:val="005F4A61"/>
    <w:rsid w:val="005F6E52"/>
    <w:rsid w:val="005F7C61"/>
    <w:rsid w:val="00604313"/>
    <w:rsid w:val="00607ACE"/>
    <w:rsid w:val="00611F38"/>
    <w:rsid w:val="00612647"/>
    <w:rsid w:val="00613117"/>
    <w:rsid w:val="00613453"/>
    <w:rsid w:val="00613D18"/>
    <w:rsid w:val="00614EFD"/>
    <w:rsid w:val="00615F1F"/>
    <w:rsid w:val="0061731D"/>
    <w:rsid w:val="00624149"/>
    <w:rsid w:val="0062433C"/>
    <w:rsid w:val="00624E05"/>
    <w:rsid w:val="00626897"/>
    <w:rsid w:val="006269F2"/>
    <w:rsid w:val="00635069"/>
    <w:rsid w:val="006462C4"/>
    <w:rsid w:val="00646893"/>
    <w:rsid w:val="00647F61"/>
    <w:rsid w:val="00663932"/>
    <w:rsid w:val="006652BB"/>
    <w:rsid w:val="00666210"/>
    <w:rsid w:val="006728C0"/>
    <w:rsid w:val="00672B59"/>
    <w:rsid w:val="00676FB7"/>
    <w:rsid w:val="006774D7"/>
    <w:rsid w:val="006774E1"/>
    <w:rsid w:val="00677824"/>
    <w:rsid w:val="0068306D"/>
    <w:rsid w:val="006914AA"/>
    <w:rsid w:val="006A1146"/>
    <w:rsid w:val="006A2238"/>
    <w:rsid w:val="006A3C7E"/>
    <w:rsid w:val="006C17F3"/>
    <w:rsid w:val="006C5F03"/>
    <w:rsid w:val="006D6AD6"/>
    <w:rsid w:val="006D7F70"/>
    <w:rsid w:val="006E07A9"/>
    <w:rsid w:val="006E6E50"/>
    <w:rsid w:val="006F04B0"/>
    <w:rsid w:val="006F1537"/>
    <w:rsid w:val="006F192D"/>
    <w:rsid w:val="006F1A31"/>
    <w:rsid w:val="006F2125"/>
    <w:rsid w:val="006F3EBF"/>
    <w:rsid w:val="006F6193"/>
    <w:rsid w:val="00700AB1"/>
    <w:rsid w:val="00703F4A"/>
    <w:rsid w:val="00707B17"/>
    <w:rsid w:val="00707B9E"/>
    <w:rsid w:val="00712526"/>
    <w:rsid w:val="0073034E"/>
    <w:rsid w:val="00731E88"/>
    <w:rsid w:val="0073248B"/>
    <w:rsid w:val="00732FDD"/>
    <w:rsid w:val="007339E8"/>
    <w:rsid w:val="00742EBB"/>
    <w:rsid w:val="00745239"/>
    <w:rsid w:val="00745E30"/>
    <w:rsid w:val="007539D8"/>
    <w:rsid w:val="00754AD9"/>
    <w:rsid w:val="00756698"/>
    <w:rsid w:val="007575D2"/>
    <w:rsid w:val="0075782C"/>
    <w:rsid w:val="00757FA6"/>
    <w:rsid w:val="00765EFB"/>
    <w:rsid w:val="007723FE"/>
    <w:rsid w:val="00772EE3"/>
    <w:rsid w:val="00774571"/>
    <w:rsid w:val="0077747E"/>
    <w:rsid w:val="00781F57"/>
    <w:rsid w:val="0078248C"/>
    <w:rsid w:val="0079059F"/>
    <w:rsid w:val="00791925"/>
    <w:rsid w:val="00791A90"/>
    <w:rsid w:val="00791DFA"/>
    <w:rsid w:val="00797BA2"/>
    <w:rsid w:val="00797D83"/>
    <w:rsid w:val="007A0D65"/>
    <w:rsid w:val="007A1337"/>
    <w:rsid w:val="007A31F0"/>
    <w:rsid w:val="007A6BD5"/>
    <w:rsid w:val="007B3F30"/>
    <w:rsid w:val="007B4638"/>
    <w:rsid w:val="007B53AE"/>
    <w:rsid w:val="007B65CB"/>
    <w:rsid w:val="007B683A"/>
    <w:rsid w:val="007C2180"/>
    <w:rsid w:val="007C3312"/>
    <w:rsid w:val="007C407E"/>
    <w:rsid w:val="007C59D6"/>
    <w:rsid w:val="007C5AEC"/>
    <w:rsid w:val="007C5F36"/>
    <w:rsid w:val="007D28D6"/>
    <w:rsid w:val="007D3FBD"/>
    <w:rsid w:val="007D5E95"/>
    <w:rsid w:val="007D6C00"/>
    <w:rsid w:val="007D6E5E"/>
    <w:rsid w:val="007E4054"/>
    <w:rsid w:val="007E72DE"/>
    <w:rsid w:val="007F43DB"/>
    <w:rsid w:val="007F7C70"/>
    <w:rsid w:val="00800140"/>
    <w:rsid w:val="0080510E"/>
    <w:rsid w:val="00810A78"/>
    <w:rsid w:val="008117A6"/>
    <w:rsid w:val="00814A85"/>
    <w:rsid w:val="008242AE"/>
    <w:rsid w:val="00827FAC"/>
    <w:rsid w:val="00830C00"/>
    <w:rsid w:val="00831089"/>
    <w:rsid w:val="00831713"/>
    <w:rsid w:val="00840876"/>
    <w:rsid w:val="00841CDA"/>
    <w:rsid w:val="00842B06"/>
    <w:rsid w:val="00843926"/>
    <w:rsid w:val="00846387"/>
    <w:rsid w:val="00846FB5"/>
    <w:rsid w:val="00847DCF"/>
    <w:rsid w:val="00852BA6"/>
    <w:rsid w:val="00857A6C"/>
    <w:rsid w:val="00863D7C"/>
    <w:rsid w:val="00864126"/>
    <w:rsid w:val="008752C1"/>
    <w:rsid w:val="00893725"/>
    <w:rsid w:val="008948BB"/>
    <w:rsid w:val="008952C5"/>
    <w:rsid w:val="008A20CB"/>
    <w:rsid w:val="008A22F0"/>
    <w:rsid w:val="008A2BB1"/>
    <w:rsid w:val="008A378D"/>
    <w:rsid w:val="008A6C2F"/>
    <w:rsid w:val="008B05B1"/>
    <w:rsid w:val="008B0C83"/>
    <w:rsid w:val="008B4AA0"/>
    <w:rsid w:val="008B67C7"/>
    <w:rsid w:val="008B756C"/>
    <w:rsid w:val="008C01B2"/>
    <w:rsid w:val="008C1742"/>
    <w:rsid w:val="008C538D"/>
    <w:rsid w:val="008D2608"/>
    <w:rsid w:val="008D3293"/>
    <w:rsid w:val="008D5DD6"/>
    <w:rsid w:val="008D7BDD"/>
    <w:rsid w:val="008E2566"/>
    <w:rsid w:val="008E5CF3"/>
    <w:rsid w:val="008F1BC6"/>
    <w:rsid w:val="00901BB1"/>
    <w:rsid w:val="00903D69"/>
    <w:rsid w:val="00910496"/>
    <w:rsid w:val="00914BB3"/>
    <w:rsid w:val="009156B6"/>
    <w:rsid w:val="0092170E"/>
    <w:rsid w:val="00922E82"/>
    <w:rsid w:val="00922F50"/>
    <w:rsid w:val="00925DE7"/>
    <w:rsid w:val="00926296"/>
    <w:rsid w:val="0092634B"/>
    <w:rsid w:val="00935F5C"/>
    <w:rsid w:val="00940089"/>
    <w:rsid w:val="00944E78"/>
    <w:rsid w:val="009513B6"/>
    <w:rsid w:val="009521D5"/>
    <w:rsid w:val="0095510F"/>
    <w:rsid w:val="009556F0"/>
    <w:rsid w:val="00957883"/>
    <w:rsid w:val="00964CF6"/>
    <w:rsid w:val="009656CB"/>
    <w:rsid w:val="00965B5E"/>
    <w:rsid w:val="0096712D"/>
    <w:rsid w:val="00967792"/>
    <w:rsid w:val="00967BF5"/>
    <w:rsid w:val="00971E5F"/>
    <w:rsid w:val="0097386B"/>
    <w:rsid w:val="00973EB9"/>
    <w:rsid w:val="00985EE7"/>
    <w:rsid w:val="00990176"/>
    <w:rsid w:val="009915FF"/>
    <w:rsid w:val="009A5946"/>
    <w:rsid w:val="009A699A"/>
    <w:rsid w:val="009B1C45"/>
    <w:rsid w:val="009B4045"/>
    <w:rsid w:val="009C27B5"/>
    <w:rsid w:val="009C4B4B"/>
    <w:rsid w:val="009C742A"/>
    <w:rsid w:val="009E1817"/>
    <w:rsid w:val="009E464A"/>
    <w:rsid w:val="009E723C"/>
    <w:rsid w:val="009F0C29"/>
    <w:rsid w:val="009F1434"/>
    <w:rsid w:val="009F5034"/>
    <w:rsid w:val="00A00BF2"/>
    <w:rsid w:val="00A01EC8"/>
    <w:rsid w:val="00A02E2C"/>
    <w:rsid w:val="00A0569B"/>
    <w:rsid w:val="00A0657F"/>
    <w:rsid w:val="00A107E8"/>
    <w:rsid w:val="00A1623C"/>
    <w:rsid w:val="00A1739E"/>
    <w:rsid w:val="00A17B3E"/>
    <w:rsid w:val="00A21F4F"/>
    <w:rsid w:val="00A225F0"/>
    <w:rsid w:val="00A22B3D"/>
    <w:rsid w:val="00A24B5C"/>
    <w:rsid w:val="00A3181D"/>
    <w:rsid w:val="00A329D9"/>
    <w:rsid w:val="00A343E2"/>
    <w:rsid w:val="00A3567E"/>
    <w:rsid w:val="00A3621B"/>
    <w:rsid w:val="00A568EA"/>
    <w:rsid w:val="00A61B16"/>
    <w:rsid w:val="00A64094"/>
    <w:rsid w:val="00A67F9D"/>
    <w:rsid w:val="00A74555"/>
    <w:rsid w:val="00A84B58"/>
    <w:rsid w:val="00A85CCE"/>
    <w:rsid w:val="00A91322"/>
    <w:rsid w:val="00A92FE5"/>
    <w:rsid w:val="00A93E45"/>
    <w:rsid w:val="00A9500E"/>
    <w:rsid w:val="00AA0BAF"/>
    <w:rsid w:val="00AA252C"/>
    <w:rsid w:val="00AB4611"/>
    <w:rsid w:val="00AC241D"/>
    <w:rsid w:val="00AC31C0"/>
    <w:rsid w:val="00AC508B"/>
    <w:rsid w:val="00AC7B95"/>
    <w:rsid w:val="00AD48CD"/>
    <w:rsid w:val="00AD780E"/>
    <w:rsid w:val="00AE2C77"/>
    <w:rsid w:val="00B05432"/>
    <w:rsid w:val="00B065D2"/>
    <w:rsid w:val="00B12784"/>
    <w:rsid w:val="00B146E1"/>
    <w:rsid w:val="00B14CFC"/>
    <w:rsid w:val="00B151D4"/>
    <w:rsid w:val="00B153E0"/>
    <w:rsid w:val="00B1666F"/>
    <w:rsid w:val="00B22D7B"/>
    <w:rsid w:val="00B27D04"/>
    <w:rsid w:val="00B30F6D"/>
    <w:rsid w:val="00B31146"/>
    <w:rsid w:val="00B34B73"/>
    <w:rsid w:val="00B36D22"/>
    <w:rsid w:val="00B419DE"/>
    <w:rsid w:val="00B41ACC"/>
    <w:rsid w:val="00B42E55"/>
    <w:rsid w:val="00B5228B"/>
    <w:rsid w:val="00B538F3"/>
    <w:rsid w:val="00B542B9"/>
    <w:rsid w:val="00B545E3"/>
    <w:rsid w:val="00B55A0B"/>
    <w:rsid w:val="00B56530"/>
    <w:rsid w:val="00B603BA"/>
    <w:rsid w:val="00B61168"/>
    <w:rsid w:val="00B62737"/>
    <w:rsid w:val="00B671E5"/>
    <w:rsid w:val="00B67EF3"/>
    <w:rsid w:val="00B718EB"/>
    <w:rsid w:val="00B75A6C"/>
    <w:rsid w:val="00B75C32"/>
    <w:rsid w:val="00B767D7"/>
    <w:rsid w:val="00B81A0A"/>
    <w:rsid w:val="00B845E6"/>
    <w:rsid w:val="00B860ED"/>
    <w:rsid w:val="00B86BF9"/>
    <w:rsid w:val="00B8734C"/>
    <w:rsid w:val="00B90586"/>
    <w:rsid w:val="00B90715"/>
    <w:rsid w:val="00B9330D"/>
    <w:rsid w:val="00B93951"/>
    <w:rsid w:val="00B95A62"/>
    <w:rsid w:val="00BB33AC"/>
    <w:rsid w:val="00BB665E"/>
    <w:rsid w:val="00BC404D"/>
    <w:rsid w:val="00BC4D3B"/>
    <w:rsid w:val="00BC558A"/>
    <w:rsid w:val="00BD1941"/>
    <w:rsid w:val="00BD3A46"/>
    <w:rsid w:val="00BD3C6C"/>
    <w:rsid w:val="00BD7656"/>
    <w:rsid w:val="00BE139A"/>
    <w:rsid w:val="00BE5583"/>
    <w:rsid w:val="00BF0C86"/>
    <w:rsid w:val="00BF2D34"/>
    <w:rsid w:val="00BF3B83"/>
    <w:rsid w:val="00BF6E8E"/>
    <w:rsid w:val="00BF7214"/>
    <w:rsid w:val="00C03CEE"/>
    <w:rsid w:val="00C07F53"/>
    <w:rsid w:val="00C10187"/>
    <w:rsid w:val="00C24976"/>
    <w:rsid w:val="00C27EC5"/>
    <w:rsid w:val="00C314A8"/>
    <w:rsid w:val="00C31EF6"/>
    <w:rsid w:val="00C32254"/>
    <w:rsid w:val="00C4178B"/>
    <w:rsid w:val="00C42055"/>
    <w:rsid w:val="00C474FD"/>
    <w:rsid w:val="00C478A9"/>
    <w:rsid w:val="00C47DDC"/>
    <w:rsid w:val="00C47E7A"/>
    <w:rsid w:val="00C515D8"/>
    <w:rsid w:val="00C5449A"/>
    <w:rsid w:val="00C54B5E"/>
    <w:rsid w:val="00C54C7C"/>
    <w:rsid w:val="00C56551"/>
    <w:rsid w:val="00C56A3B"/>
    <w:rsid w:val="00C606D1"/>
    <w:rsid w:val="00C61782"/>
    <w:rsid w:val="00C63981"/>
    <w:rsid w:val="00C64503"/>
    <w:rsid w:val="00C648C0"/>
    <w:rsid w:val="00C65594"/>
    <w:rsid w:val="00C6566B"/>
    <w:rsid w:val="00C65AC6"/>
    <w:rsid w:val="00C725D7"/>
    <w:rsid w:val="00C7567A"/>
    <w:rsid w:val="00C802C1"/>
    <w:rsid w:val="00C805A1"/>
    <w:rsid w:val="00C82433"/>
    <w:rsid w:val="00C828BD"/>
    <w:rsid w:val="00C82FA8"/>
    <w:rsid w:val="00C84C5F"/>
    <w:rsid w:val="00C857B1"/>
    <w:rsid w:val="00C911D8"/>
    <w:rsid w:val="00CA0F67"/>
    <w:rsid w:val="00CA2C55"/>
    <w:rsid w:val="00CA6C93"/>
    <w:rsid w:val="00CA7181"/>
    <w:rsid w:val="00CB7823"/>
    <w:rsid w:val="00CC1C63"/>
    <w:rsid w:val="00CC2EA5"/>
    <w:rsid w:val="00CC7B66"/>
    <w:rsid w:val="00CD0EF6"/>
    <w:rsid w:val="00CD536D"/>
    <w:rsid w:val="00CD5E29"/>
    <w:rsid w:val="00CE23E1"/>
    <w:rsid w:val="00CE28CC"/>
    <w:rsid w:val="00CE70AB"/>
    <w:rsid w:val="00CF009A"/>
    <w:rsid w:val="00CF3EE5"/>
    <w:rsid w:val="00CF6442"/>
    <w:rsid w:val="00CF76AA"/>
    <w:rsid w:val="00D014C7"/>
    <w:rsid w:val="00D03A66"/>
    <w:rsid w:val="00D06107"/>
    <w:rsid w:val="00D10C41"/>
    <w:rsid w:val="00D13378"/>
    <w:rsid w:val="00D1352F"/>
    <w:rsid w:val="00D16D87"/>
    <w:rsid w:val="00D233BA"/>
    <w:rsid w:val="00D30206"/>
    <w:rsid w:val="00D30963"/>
    <w:rsid w:val="00D31055"/>
    <w:rsid w:val="00D33505"/>
    <w:rsid w:val="00D42E78"/>
    <w:rsid w:val="00D45DA3"/>
    <w:rsid w:val="00D50DE4"/>
    <w:rsid w:val="00D51E7C"/>
    <w:rsid w:val="00D53E26"/>
    <w:rsid w:val="00D54387"/>
    <w:rsid w:val="00D57007"/>
    <w:rsid w:val="00D60EEA"/>
    <w:rsid w:val="00D64BF8"/>
    <w:rsid w:val="00D70875"/>
    <w:rsid w:val="00D712DA"/>
    <w:rsid w:val="00D7189C"/>
    <w:rsid w:val="00D77BBE"/>
    <w:rsid w:val="00D868A7"/>
    <w:rsid w:val="00D86C91"/>
    <w:rsid w:val="00D9081E"/>
    <w:rsid w:val="00D914EC"/>
    <w:rsid w:val="00DA48CA"/>
    <w:rsid w:val="00DA57B5"/>
    <w:rsid w:val="00DA6236"/>
    <w:rsid w:val="00DA76D2"/>
    <w:rsid w:val="00DB0BB9"/>
    <w:rsid w:val="00DB0BCA"/>
    <w:rsid w:val="00DB1601"/>
    <w:rsid w:val="00DB34BA"/>
    <w:rsid w:val="00DB3878"/>
    <w:rsid w:val="00DB4361"/>
    <w:rsid w:val="00DC3B65"/>
    <w:rsid w:val="00DE3ACD"/>
    <w:rsid w:val="00DE565C"/>
    <w:rsid w:val="00DE618F"/>
    <w:rsid w:val="00DE7705"/>
    <w:rsid w:val="00DF1A95"/>
    <w:rsid w:val="00DF488D"/>
    <w:rsid w:val="00DF609D"/>
    <w:rsid w:val="00DF63C6"/>
    <w:rsid w:val="00E011A8"/>
    <w:rsid w:val="00E04B51"/>
    <w:rsid w:val="00E0695E"/>
    <w:rsid w:val="00E111E1"/>
    <w:rsid w:val="00E156D8"/>
    <w:rsid w:val="00E269B5"/>
    <w:rsid w:val="00E351F7"/>
    <w:rsid w:val="00E35A70"/>
    <w:rsid w:val="00E35EC9"/>
    <w:rsid w:val="00E36BA9"/>
    <w:rsid w:val="00E375CA"/>
    <w:rsid w:val="00E44162"/>
    <w:rsid w:val="00E4592F"/>
    <w:rsid w:val="00E46493"/>
    <w:rsid w:val="00E52E25"/>
    <w:rsid w:val="00E541BD"/>
    <w:rsid w:val="00E54798"/>
    <w:rsid w:val="00E64609"/>
    <w:rsid w:val="00E6671C"/>
    <w:rsid w:val="00E66838"/>
    <w:rsid w:val="00E72FD1"/>
    <w:rsid w:val="00E74049"/>
    <w:rsid w:val="00E8119E"/>
    <w:rsid w:val="00E93692"/>
    <w:rsid w:val="00E94C1B"/>
    <w:rsid w:val="00EA18B5"/>
    <w:rsid w:val="00EA4CDB"/>
    <w:rsid w:val="00EA7695"/>
    <w:rsid w:val="00EB14EE"/>
    <w:rsid w:val="00EB64B4"/>
    <w:rsid w:val="00EC11C3"/>
    <w:rsid w:val="00ED0379"/>
    <w:rsid w:val="00ED3581"/>
    <w:rsid w:val="00ED3637"/>
    <w:rsid w:val="00EE12A4"/>
    <w:rsid w:val="00EE62E9"/>
    <w:rsid w:val="00EE7526"/>
    <w:rsid w:val="00EF625B"/>
    <w:rsid w:val="00F00CCE"/>
    <w:rsid w:val="00F043B1"/>
    <w:rsid w:val="00F068CC"/>
    <w:rsid w:val="00F06EF2"/>
    <w:rsid w:val="00F0702D"/>
    <w:rsid w:val="00F07696"/>
    <w:rsid w:val="00F107A0"/>
    <w:rsid w:val="00F11E1D"/>
    <w:rsid w:val="00F12A98"/>
    <w:rsid w:val="00F32531"/>
    <w:rsid w:val="00F34E64"/>
    <w:rsid w:val="00F364AE"/>
    <w:rsid w:val="00F52572"/>
    <w:rsid w:val="00F53337"/>
    <w:rsid w:val="00F53D4D"/>
    <w:rsid w:val="00F6084F"/>
    <w:rsid w:val="00F61E88"/>
    <w:rsid w:val="00F631F7"/>
    <w:rsid w:val="00F636D3"/>
    <w:rsid w:val="00F64FCB"/>
    <w:rsid w:val="00F8559A"/>
    <w:rsid w:val="00F85E82"/>
    <w:rsid w:val="00FA1AF9"/>
    <w:rsid w:val="00FA20C0"/>
    <w:rsid w:val="00FA4EB9"/>
    <w:rsid w:val="00FB3E57"/>
    <w:rsid w:val="00FB7E6F"/>
    <w:rsid w:val="00FC1DDF"/>
    <w:rsid w:val="00FC5E66"/>
    <w:rsid w:val="00FD37B0"/>
    <w:rsid w:val="00FD4146"/>
    <w:rsid w:val="00FE0FBD"/>
    <w:rsid w:val="00FE6DEB"/>
    <w:rsid w:val="00FF41D0"/>
    <w:rsid w:val="00FF4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0AE40"/>
  <w15:docId w15:val="{43E228FF-25E2-4AA9-9DBA-BA1526C7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E63"/>
  </w:style>
  <w:style w:type="paragraph" w:styleId="Heading1">
    <w:name w:val="heading 1"/>
    <w:basedOn w:val="Normal"/>
    <w:next w:val="Normal"/>
    <w:link w:val="Heading1Char"/>
    <w:uiPriority w:val="9"/>
    <w:qFormat/>
    <w:rsid w:val="00182E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82E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82E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82E6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182E6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182E63"/>
    <w:pPr>
      <w:keepNext/>
      <w:keepLines/>
      <w:spacing w:before="40" w:after="0"/>
      <w:outlineLvl w:val="5"/>
    </w:pPr>
  </w:style>
  <w:style w:type="paragraph" w:styleId="Heading7">
    <w:name w:val="heading 7"/>
    <w:basedOn w:val="Normal"/>
    <w:next w:val="Normal"/>
    <w:link w:val="Heading7Char"/>
    <w:uiPriority w:val="9"/>
    <w:semiHidden/>
    <w:unhideWhenUsed/>
    <w:qFormat/>
    <w:rsid w:val="00182E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82E6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182E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1B2"/>
  </w:style>
  <w:style w:type="paragraph" w:styleId="Footer">
    <w:name w:val="footer"/>
    <w:basedOn w:val="Normal"/>
    <w:link w:val="FooterChar"/>
    <w:uiPriority w:val="99"/>
    <w:unhideWhenUsed/>
    <w:rsid w:val="008C0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1B2"/>
  </w:style>
  <w:style w:type="table" w:styleId="TableGrid">
    <w:name w:val="Table Grid"/>
    <w:basedOn w:val="TableNormal"/>
    <w:uiPriority w:val="39"/>
    <w:rsid w:val="001B2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2E6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182E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82E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82E63"/>
    <w:rPr>
      <w:i/>
      <w:iCs/>
    </w:rPr>
  </w:style>
  <w:style w:type="character" w:customStyle="1" w:styleId="Heading5Char">
    <w:name w:val="Heading 5 Char"/>
    <w:basedOn w:val="DefaultParagraphFont"/>
    <w:link w:val="Heading5"/>
    <w:uiPriority w:val="9"/>
    <w:semiHidden/>
    <w:rsid w:val="00182E63"/>
    <w:rPr>
      <w:color w:val="404040" w:themeColor="text1" w:themeTint="BF"/>
    </w:rPr>
  </w:style>
  <w:style w:type="character" w:customStyle="1" w:styleId="Heading6Char">
    <w:name w:val="Heading 6 Char"/>
    <w:basedOn w:val="DefaultParagraphFont"/>
    <w:link w:val="Heading6"/>
    <w:uiPriority w:val="9"/>
    <w:semiHidden/>
    <w:rsid w:val="00182E63"/>
  </w:style>
  <w:style w:type="character" w:customStyle="1" w:styleId="Heading7Char">
    <w:name w:val="Heading 7 Char"/>
    <w:basedOn w:val="DefaultParagraphFont"/>
    <w:link w:val="Heading7"/>
    <w:uiPriority w:val="9"/>
    <w:semiHidden/>
    <w:rsid w:val="00182E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82E63"/>
    <w:rPr>
      <w:color w:val="262626" w:themeColor="text1" w:themeTint="D9"/>
      <w:sz w:val="21"/>
      <w:szCs w:val="21"/>
    </w:rPr>
  </w:style>
  <w:style w:type="character" w:customStyle="1" w:styleId="Heading9Char">
    <w:name w:val="Heading 9 Char"/>
    <w:basedOn w:val="DefaultParagraphFont"/>
    <w:link w:val="Heading9"/>
    <w:uiPriority w:val="9"/>
    <w:semiHidden/>
    <w:rsid w:val="00182E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82E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2E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82E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82E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2E63"/>
    <w:rPr>
      <w:color w:val="5A5A5A" w:themeColor="text1" w:themeTint="A5"/>
      <w:spacing w:val="15"/>
    </w:rPr>
  </w:style>
  <w:style w:type="character" w:styleId="Strong">
    <w:name w:val="Strong"/>
    <w:basedOn w:val="DefaultParagraphFont"/>
    <w:uiPriority w:val="22"/>
    <w:qFormat/>
    <w:rsid w:val="00182E63"/>
    <w:rPr>
      <w:b/>
      <w:bCs/>
      <w:color w:val="auto"/>
    </w:rPr>
  </w:style>
  <w:style w:type="character" w:styleId="Emphasis">
    <w:name w:val="Emphasis"/>
    <w:basedOn w:val="DefaultParagraphFont"/>
    <w:uiPriority w:val="20"/>
    <w:qFormat/>
    <w:rsid w:val="00182E63"/>
    <w:rPr>
      <w:i/>
      <w:iCs/>
      <w:color w:val="auto"/>
    </w:rPr>
  </w:style>
  <w:style w:type="paragraph" w:styleId="NoSpacing">
    <w:name w:val="No Spacing"/>
    <w:uiPriority w:val="1"/>
    <w:qFormat/>
    <w:rsid w:val="00182E63"/>
    <w:pPr>
      <w:spacing w:after="0" w:line="240" w:lineRule="auto"/>
    </w:pPr>
  </w:style>
  <w:style w:type="paragraph" w:styleId="Quote">
    <w:name w:val="Quote"/>
    <w:basedOn w:val="Normal"/>
    <w:next w:val="Normal"/>
    <w:link w:val="QuoteChar"/>
    <w:uiPriority w:val="29"/>
    <w:qFormat/>
    <w:rsid w:val="00182E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82E63"/>
    <w:rPr>
      <w:i/>
      <w:iCs/>
      <w:color w:val="404040" w:themeColor="text1" w:themeTint="BF"/>
    </w:rPr>
  </w:style>
  <w:style w:type="paragraph" w:styleId="IntenseQuote">
    <w:name w:val="Intense Quote"/>
    <w:basedOn w:val="Normal"/>
    <w:next w:val="Normal"/>
    <w:link w:val="IntenseQuoteChar"/>
    <w:uiPriority w:val="30"/>
    <w:qFormat/>
    <w:rsid w:val="00182E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82E63"/>
    <w:rPr>
      <w:i/>
      <w:iCs/>
      <w:color w:val="404040" w:themeColor="text1" w:themeTint="BF"/>
    </w:rPr>
  </w:style>
  <w:style w:type="character" w:styleId="SubtleEmphasis">
    <w:name w:val="Subtle Emphasis"/>
    <w:basedOn w:val="DefaultParagraphFont"/>
    <w:uiPriority w:val="19"/>
    <w:qFormat/>
    <w:rsid w:val="00182E63"/>
    <w:rPr>
      <w:i/>
      <w:iCs/>
      <w:color w:val="404040" w:themeColor="text1" w:themeTint="BF"/>
    </w:rPr>
  </w:style>
  <w:style w:type="character" w:styleId="IntenseEmphasis">
    <w:name w:val="Intense Emphasis"/>
    <w:basedOn w:val="DefaultParagraphFont"/>
    <w:uiPriority w:val="21"/>
    <w:qFormat/>
    <w:rsid w:val="00182E63"/>
    <w:rPr>
      <w:b/>
      <w:bCs/>
      <w:i/>
      <w:iCs/>
      <w:color w:val="auto"/>
    </w:rPr>
  </w:style>
  <w:style w:type="character" w:styleId="SubtleReference">
    <w:name w:val="Subtle Reference"/>
    <w:basedOn w:val="DefaultParagraphFont"/>
    <w:uiPriority w:val="31"/>
    <w:qFormat/>
    <w:rsid w:val="00182E63"/>
    <w:rPr>
      <w:smallCaps/>
      <w:color w:val="404040" w:themeColor="text1" w:themeTint="BF"/>
    </w:rPr>
  </w:style>
  <w:style w:type="character" w:styleId="IntenseReference">
    <w:name w:val="Intense Reference"/>
    <w:basedOn w:val="DefaultParagraphFont"/>
    <w:uiPriority w:val="32"/>
    <w:qFormat/>
    <w:rsid w:val="00182E63"/>
    <w:rPr>
      <w:b/>
      <w:bCs/>
      <w:smallCaps/>
      <w:color w:val="404040" w:themeColor="text1" w:themeTint="BF"/>
      <w:spacing w:val="5"/>
    </w:rPr>
  </w:style>
  <w:style w:type="character" w:styleId="BookTitle">
    <w:name w:val="Book Title"/>
    <w:basedOn w:val="DefaultParagraphFont"/>
    <w:uiPriority w:val="33"/>
    <w:qFormat/>
    <w:rsid w:val="00182E63"/>
    <w:rPr>
      <w:b/>
      <w:bCs/>
      <w:i/>
      <w:iCs/>
      <w:spacing w:val="5"/>
    </w:rPr>
  </w:style>
  <w:style w:type="paragraph" w:styleId="TOCHeading">
    <w:name w:val="TOC Heading"/>
    <w:basedOn w:val="Heading1"/>
    <w:next w:val="Normal"/>
    <w:uiPriority w:val="39"/>
    <w:semiHidden/>
    <w:unhideWhenUsed/>
    <w:qFormat/>
    <w:rsid w:val="00182E63"/>
    <w:pPr>
      <w:outlineLvl w:val="9"/>
    </w:pPr>
  </w:style>
  <w:style w:type="paragraph" w:styleId="ListParagraph">
    <w:name w:val="List Paragraph"/>
    <w:basedOn w:val="Normal"/>
    <w:uiPriority w:val="34"/>
    <w:qFormat/>
    <w:rsid w:val="00703F4A"/>
    <w:pPr>
      <w:ind w:left="720"/>
      <w:contextualSpacing/>
    </w:pPr>
  </w:style>
  <w:style w:type="character" w:styleId="Hyperlink">
    <w:name w:val="Hyperlink"/>
    <w:basedOn w:val="DefaultParagraphFont"/>
    <w:uiPriority w:val="99"/>
    <w:unhideWhenUsed/>
    <w:rsid w:val="003C1FF7"/>
    <w:rPr>
      <w:color w:val="0000FF"/>
      <w:u w:val="single"/>
    </w:rPr>
  </w:style>
  <w:style w:type="character" w:styleId="UnresolvedMention">
    <w:name w:val="Unresolved Mention"/>
    <w:basedOn w:val="DefaultParagraphFont"/>
    <w:uiPriority w:val="99"/>
    <w:semiHidden/>
    <w:unhideWhenUsed/>
    <w:rsid w:val="00383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2769">
      <w:bodyDiv w:val="1"/>
      <w:marLeft w:val="0"/>
      <w:marRight w:val="0"/>
      <w:marTop w:val="0"/>
      <w:marBottom w:val="0"/>
      <w:divBdr>
        <w:top w:val="none" w:sz="0" w:space="0" w:color="auto"/>
        <w:left w:val="none" w:sz="0" w:space="0" w:color="auto"/>
        <w:bottom w:val="none" w:sz="0" w:space="0" w:color="auto"/>
        <w:right w:val="none" w:sz="0" w:space="0" w:color="auto"/>
      </w:divBdr>
    </w:div>
    <w:div w:id="1751468855">
      <w:bodyDiv w:val="1"/>
      <w:marLeft w:val="0"/>
      <w:marRight w:val="0"/>
      <w:marTop w:val="0"/>
      <w:marBottom w:val="0"/>
      <w:divBdr>
        <w:top w:val="none" w:sz="0" w:space="0" w:color="auto"/>
        <w:left w:val="none" w:sz="0" w:space="0" w:color="auto"/>
        <w:bottom w:val="none" w:sz="0" w:space="0" w:color="auto"/>
        <w:right w:val="none" w:sz="0" w:space="0" w:color="auto"/>
      </w:divBdr>
    </w:div>
    <w:div w:id="1956911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3926/jiem.2448"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https://forms.gle/NF472EXzhd2Xc7Gv5"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emerald.com/insight/1742-%207371.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238F0-C00E-421E-B0A9-BFB46610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51</Pages>
  <Words>4980</Words>
  <Characters>28389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Sri Ryali</dc:creator>
  <cp:keywords/>
  <dc:description/>
  <cp:lastModifiedBy>Vineetha</cp:lastModifiedBy>
  <cp:revision>19</cp:revision>
  <dcterms:created xsi:type="dcterms:W3CDTF">2023-10-01T10:06:00Z</dcterms:created>
  <dcterms:modified xsi:type="dcterms:W3CDTF">2023-10-02T09:28:00Z</dcterms:modified>
</cp:coreProperties>
</file>